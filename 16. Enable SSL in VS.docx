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28E" w:rsidRDefault="00185702">
      <w:r>
        <w:rPr>
          <w:rFonts w:ascii="Arial" w:hAnsi="Arial" w:cs="Arial"/>
          <w:color w:val="333333"/>
          <w:shd w:val="clear" w:color="auto" w:fill="FFFFFF"/>
        </w:rPr>
        <w:t>In this video we will discuss </w:t>
      </w:r>
      <w:r>
        <w:rPr>
          <w:rFonts w:ascii="Arial" w:hAnsi="Arial" w:cs="Arial"/>
          <w:b/>
          <w:bCs/>
          <w:color w:val="333333"/>
          <w:shd w:val="clear" w:color="auto" w:fill="FFFFFF"/>
        </w:rPr>
        <w:t>how to enable SSL in Visual Studio</w:t>
      </w:r>
      <w:r>
        <w:rPr>
          <w:rFonts w:ascii="Arial" w:hAnsi="Arial" w:cs="Arial"/>
          <w:color w:val="333333"/>
          <w:shd w:val="clear" w:color="auto" w:fill="FFFFFF"/>
        </w:rPr>
        <w:t>. In our next video, we will discuss how to automatically redirect to HTTPS from HTTP, if a request is made using HTTP to our ASP.NET Web API service.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enable SSL in Visual Studio 2015</w:t>
      </w:r>
      <w:r>
        <w:rPr>
          <w:rFonts w:ascii="Arial" w:hAnsi="Arial" w:cs="Arial"/>
          <w:color w:val="333333"/>
        </w:rPr>
        <w:br/>
      </w:r>
      <w:r>
        <w:rPr>
          <w:rFonts w:ascii="Arial" w:hAnsi="Arial" w:cs="Arial"/>
          <w:color w:val="333333"/>
          <w:shd w:val="clear" w:color="auto" w:fill="FFFFFF"/>
        </w:rPr>
        <w:t xml:space="preserve">1. In the Solution Explorer click on </w:t>
      </w:r>
      <w:proofErr w:type="spellStart"/>
      <w:r>
        <w:rPr>
          <w:rFonts w:ascii="Arial" w:hAnsi="Arial" w:cs="Arial"/>
          <w:color w:val="333333"/>
          <w:shd w:val="clear" w:color="auto" w:fill="FFFFFF"/>
        </w:rPr>
        <w:t>EmployeeService</w:t>
      </w:r>
      <w:proofErr w:type="spellEnd"/>
      <w:r>
        <w:rPr>
          <w:rFonts w:ascii="Arial" w:hAnsi="Arial" w:cs="Arial"/>
          <w:color w:val="333333"/>
          <w:shd w:val="clear" w:color="auto" w:fill="FFFFFF"/>
        </w:rPr>
        <w:t xml:space="preserve"> Web API project and press F4 key on the keyboard. This launches Project Properties window. </w:t>
      </w:r>
      <w:r>
        <w:rPr>
          <w:rFonts w:ascii="Arial" w:hAnsi="Arial" w:cs="Arial"/>
          <w:color w:val="333333"/>
        </w:rPr>
        <w:br/>
      </w:r>
      <w:r>
        <w:rPr>
          <w:rFonts w:ascii="Arial" w:hAnsi="Arial" w:cs="Arial"/>
          <w:color w:val="333333"/>
        </w:rPr>
        <w:br/>
      </w:r>
      <w:ins w:id="0" w:author="Unknown">
        <w:r>
          <w:rPr>
            <w:rFonts w:ascii="Arial" w:hAnsi="Arial" w:cs="Arial"/>
            <w:color w:val="333333"/>
          </w:rPr>
          <w:br/>
        </w:r>
        <w:r>
          <w:rPr>
            <w:rFonts w:ascii="Arial" w:hAnsi="Arial" w:cs="Arial"/>
            <w:color w:val="333333"/>
          </w:rPr>
          <w:br/>
        </w:r>
        <w:r>
          <w:rPr>
            <w:rFonts w:ascii="Arial" w:hAnsi="Arial" w:cs="Arial"/>
            <w:color w:val="333333"/>
            <w:shd w:val="clear" w:color="auto" w:fill="FFFFFF"/>
          </w:rPr>
          <w:t>2. In the Properties window, set </w:t>
        </w:r>
        <w:r>
          <w:rPr>
            <w:rFonts w:ascii="Arial" w:hAnsi="Arial" w:cs="Arial"/>
            <w:color w:val="CC0000"/>
            <w:shd w:val="clear" w:color="auto" w:fill="FFFFFF"/>
          </w:rPr>
          <w:t>SSL Enabled property</w:t>
        </w:r>
        <w:r>
          <w:rPr>
            <w:rFonts w:ascii="Arial" w:hAnsi="Arial" w:cs="Arial"/>
            <w:color w:val="333333"/>
            <w:shd w:val="clear" w:color="auto" w:fill="FFFFFF"/>
          </w:rPr>
          <w:t> to </w:t>
        </w:r>
        <w:r>
          <w:rPr>
            <w:rFonts w:ascii="Arial" w:hAnsi="Arial" w:cs="Arial"/>
            <w:color w:val="0000FF"/>
            <w:shd w:val="clear" w:color="auto" w:fill="FFFFFF"/>
          </w:rPr>
          <w:t>true</w:t>
        </w:r>
        <w:r>
          <w:rPr>
            <w:rFonts w:ascii="Arial" w:hAnsi="Arial" w:cs="Arial"/>
            <w:color w:val="333333"/>
            <w:shd w:val="clear" w:color="auto" w:fill="FFFFFF"/>
          </w:rPr>
          <w:t>. As soon as we do this Visual Studio sets </w:t>
        </w:r>
        <w:r>
          <w:rPr>
            <w:rFonts w:ascii="Arial" w:hAnsi="Arial" w:cs="Arial"/>
            <w:color w:val="CC0000"/>
            <w:shd w:val="clear" w:color="auto" w:fill="FFFFFF"/>
          </w:rPr>
          <w:t>SSL URL</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ins>
      <w:r>
        <w:rPr>
          <w:noProof/>
        </w:rPr>
        <w:drawing>
          <wp:inline distT="0" distB="0" distL="0" distR="0">
            <wp:extent cx="4133850" cy="2305050"/>
            <wp:effectExtent l="19050" t="0" r="0" b="0"/>
            <wp:docPr id="1" name="Picture 1" descr="enable ssl in visual studi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ssl in visual studio 2015"/>
                    <pic:cNvPicPr>
                      <a:picLocks noChangeAspect="1" noChangeArrowheads="1"/>
                    </pic:cNvPicPr>
                  </pic:nvPicPr>
                  <pic:blipFill>
                    <a:blip r:embed="rId4"/>
                    <a:srcRect/>
                    <a:stretch>
                      <a:fillRect/>
                    </a:stretch>
                  </pic:blipFill>
                  <pic:spPr bwMode="auto">
                    <a:xfrm>
                      <a:off x="0" y="0"/>
                      <a:ext cx="4133850" cy="2305050"/>
                    </a:xfrm>
                    <a:prstGeom prst="rect">
                      <a:avLst/>
                    </a:prstGeom>
                    <a:noFill/>
                    <a:ln w="9525">
                      <a:noFill/>
                      <a:miter lim="800000"/>
                      <a:headEnd/>
                      <a:tailEnd/>
                    </a:ln>
                  </pic:spPr>
                </pic:pic>
              </a:graphicData>
            </a:graphic>
          </wp:inline>
        </w:drawing>
      </w:r>
      <w:ins w:id="1" w:author="Unknown">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3. At this point, when you try to navigate to https://localhost:44330/api/employees in the browser, you will see the following browser security page. Make sure you click "Advanced" link to see "Proceed to </w:t>
        </w:r>
        <w:proofErr w:type="spellStart"/>
        <w:r>
          <w:rPr>
            <w:rFonts w:ascii="Arial" w:hAnsi="Arial" w:cs="Arial"/>
            <w:color w:val="333333"/>
            <w:shd w:val="clear" w:color="auto" w:fill="FFFFFF"/>
          </w:rPr>
          <w:t>localhost</w:t>
        </w:r>
        <w:proofErr w:type="spellEnd"/>
        <w:r>
          <w:rPr>
            <w:rFonts w:ascii="Arial" w:hAnsi="Arial" w:cs="Arial"/>
            <w:color w:val="333333"/>
            <w:shd w:val="clear" w:color="auto" w:fill="FFFFFF"/>
          </w:rPr>
          <w:t>" link. </w:t>
        </w:r>
        <w:r>
          <w:rPr>
            <w:rFonts w:ascii="Arial" w:hAnsi="Arial" w:cs="Arial"/>
            <w:color w:val="333333"/>
          </w:rPr>
          <w:br/>
        </w:r>
        <w:r>
          <w:rPr>
            <w:rFonts w:ascii="Arial" w:hAnsi="Arial" w:cs="Arial"/>
            <w:color w:val="333333"/>
          </w:rPr>
          <w:br/>
        </w:r>
      </w:ins>
      <w:r>
        <w:rPr>
          <w:noProof/>
        </w:rPr>
        <w:lastRenderedPageBreak/>
        <w:drawing>
          <wp:inline distT="0" distB="0" distL="0" distR="0">
            <wp:extent cx="3810000" cy="5857875"/>
            <wp:effectExtent l="19050" t="0" r="0" b="0"/>
            <wp:docPr id="2" name="Picture 2" descr="visual studio ssl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ssl localhost"/>
                    <pic:cNvPicPr>
                      <a:picLocks noChangeAspect="1" noChangeArrowheads="1"/>
                    </pic:cNvPicPr>
                  </pic:nvPicPr>
                  <pic:blipFill>
                    <a:blip r:embed="rId5"/>
                    <a:srcRect/>
                    <a:stretch>
                      <a:fillRect/>
                    </a:stretch>
                  </pic:blipFill>
                  <pic:spPr bwMode="auto">
                    <a:xfrm>
                      <a:off x="0" y="0"/>
                      <a:ext cx="3810000" cy="5857875"/>
                    </a:xfrm>
                    <a:prstGeom prst="rect">
                      <a:avLst/>
                    </a:prstGeom>
                    <a:noFill/>
                    <a:ln w="9525">
                      <a:noFill/>
                      <a:miter lim="800000"/>
                      <a:headEnd/>
                      <a:tailEnd/>
                    </a:ln>
                  </pic:spPr>
                </pic:pic>
              </a:graphicData>
            </a:graphic>
          </wp:inline>
        </w:drawing>
      </w:r>
      <w:ins w:id="2" w:author="Unknown">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4. Click on "Proceed to </w:t>
        </w:r>
        <w:proofErr w:type="spellStart"/>
        <w:r>
          <w:rPr>
            <w:rFonts w:ascii="Arial" w:hAnsi="Arial" w:cs="Arial"/>
            <w:color w:val="333333"/>
            <w:shd w:val="clear" w:color="auto" w:fill="FFFFFF"/>
          </w:rPr>
          <w:t>localhost</w:t>
        </w:r>
        <w:proofErr w:type="spellEnd"/>
        <w:r>
          <w:rPr>
            <w:rFonts w:ascii="Arial" w:hAnsi="Arial" w:cs="Arial"/>
            <w:color w:val="333333"/>
            <w:shd w:val="clear" w:color="auto" w:fill="FFFFFF"/>
          </w:rPr>
          <w:t xml:space="preserve">" link and you will see </w:t>
        </w:r>
        <w:proofErr w:type="gramStart"/>
        <w:r>
          <w:rPr>
            <w:rFonts w:ascii="Arial" w:hAnsi="Arial" w:cs="Arial"/>
            <w:color w:val="333333"/>
            <w:shd w:val="clear" w:color="auto" w:fill="FFFFFF"/>
          </w:rPr>
          <w:t>a</w:t>
        </w:r>
        <w:proofErr w:type="gramEnd"/>
        <w:r>
          <w:rPr>
            <w:rFonts w:ascii="Arial" w:hAnsi="Arial" w:cs="Arial"/>
            <w:color w:val="333333"/>
            <w:shd w:val="clear" w:color="auto" w:fill="FFFFFF"/>
          </w:rPr>
          <w:t xml:space="preserve"> invalid certificate message. Make sure to click on the lock symbol in the URL to see the invalid certificate message. The reason for this is that, the certificate that Visual Studio installed automatically is not trusted. </w:t>
        </w:r>
        <w:r>
          <w:rPr>
            <w:rFonts w:ascii="Arial" w:hAnsi="Arial" w:cs="Arial"/>
            <w:color w:val="333333"/>
          </w:rPr>
          <w:br/>
        </w:r>
        <w:r>
          <w:rPr>
            <w:rFonts w:ascii="Arial" w:hAnsi="Arial" w:cs="Arial"/>
            <w:color w:val="333333"/>
          </w:rPr>
          <w:br/>
        </w:r>
      </w:ins>
      <w:r>
        <w:rPr>
          <w:noProof/>
        </w:rPr>
        <w:drawing>
          <wp:inline distT="0" distB="0" distL="0" distR="0">
            <wp:extent cx="3190875" cy="1266825"/>
            <wp:effectExtent l="19050" t="0" r="9525" b="0"/>
            <wp:docPr id="3" name="Picture 3" descr="ssl certificate error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l certificate error chrome"/>
                    <pic:cNvPicPr>
                      <a:picLocks noChangeAspect="1" noChangeArrowheads="1"/>
                    </pic:cNvPicPr>
                  </pic:nvPicPr>
                  <pic:blipFill>
                    <a:blip r:embed="rId6"/>
                    <a:srcRect/>
                    <a:stretch>
                      <a:fillRect/>
                    </a:stretch>
                  </pic:blipFill>
                  <pic:spPr bwMode="auto">
                    <a:xfrm>
                      <a:off x="0" y="0"/>
                      <a:ext cx="3190875" cy="1266825"/>
                    </a:xfrm>
                    <a:prstGeom prst="rect">
                      <a:avLst/>
                    </a:prstGeom>
                    <a:noFill/>
                    <a:ln w="9525">
                      <a:noFill/>
                      <a:miter lim="800000"/>
                      <a:headEnd/>
                      <a:tailEnd/>
                    </a:ln>
                  </pic:spPr>
                </pic:pic>
              </a:graphicData>
            </a:graphic>
          </wp:inline>
        </w:drawing>
      </w:r>
      <w:ins w:id="3" w:author="Unknown">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rPr>
          <w:br/>
        </w:r>
        <w:r>
          <w:rPr>
            <w:rFonts w:ascii="Arial" w:hAnsi="Arial" w:cs="Arial"/>
            <w:color w:val="333333"/>
            <w:shd w:val="clear" w:color="auto" w:fill="FFFFFF"/>
          </w:rPr>
          <w:t>To resolve this problem we have to place the certificate that visual studio has issued in the </w:t>
        </w:r>
        <w:r>
          <w:rPr>
            <w:rFonts w:ascii="Arial" w:hAnsi="Arial" w:cs="Arial"/>
            <w:b/>
            <w:bCs/>
            <w:color w:val="333333"/>
            <w:shd w:val="clear" w:color="auto" w:fill="FFFFFF"/>
          </w:rPr>
          <w:t>Trusted Root Certificates folder</w:t>
        </w:r>
        <w:r>
          <w:rPr>
            <w:rFonts w:ascii="Arial" w:hAnsi="Arial" w:cs="Arial"/>
            <w:color w:val="333333"/>
          </w:rPr>
          <w:br/>
        </w:r>
        <w:r>
          <w:rPr>
            <w:rFonts w:ascii="Arial" w:hAnsi="Arial" w:cs="Arial"/>
            <w:color w:val="333333"/>
            <w:shd w:val="clear" w:color="auto" w:fill="FFFFFF"/>
          </w:rPr>
          <w:t>1. In the RUN window, type </w:t>
        </w:r>
        <w:r>
          <w:rPr>
            <w:rFonts w:ascii="Arial" w:hAnsi="Arial" w:cs="Arial"/>
            <w:color w:val="0000FF"/>
            <w:shd w:val="clear" w:color="auto" w:fill="FFFFFF"/>
          </w:rPr>
          <w:t>mmc.exe</w:t>
        </w:r>
        <w:r>
          <w:rPr>
            <w:rFonts w:ascii="Arial" w:hAnsi="Arial" w:cs="Arial"/>
            <w:color w:val="333333"/>
            <w:shd w:val="clear" w:color="auto" w:fill="FFFFFF"/>
          </w:rPr>
          <w:t> and click OK </w:t>
        </w:r>
        <w:r>
          <w:rPr>
            <w:rFonts w:ascii="Arial" w:hAnsi="Arial" w:cs="Arial"/>
            <w:color w:val="333333"/>
          </w:rPr>
          <w:br/>
        </w:r>
        <w:r>
          <w:rPr>
            <w:rFonts w:ascii="Arial" w:hAnsi="Arial" w:cs="Arial"/>
            <w:color w:val="333333"/>
          </w:rPr>
          <w:br/>
        </w:r>
      </w:ins>
      <w:r>
        <w:rPr>
          <w:noProof/>
        </w:rPr>
        <w:drawing>
          <wp:inline distT="0" distB="0" distL="0" distR="0">
            <wp:extent cx="3714750" cy="1819275"/>
            <wp:effectExtent l="19050" t="0" r="0" b="0"/>
            <wp:docPr id="4" name="Picture 4" descr="visual studio trus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trust certificate"/>
                    <pic:cNvPicPr>
                      <a:picLocks noChangeAspect="1" noChangeArrowheads="1"/>
                    </pic:cNvPicPr>
                  </pic:nvPicPr>
                  <pic:blipFill>
                    <a:blip r:embed="rId7"/>
                    <a:srcRect/>
                    <a:stretch>
                      <a:fillRect/>
                    </a:stretch>
                  </pic:blipFill>
                  <pic:spPr bwMode="auto">
                    <a:xfrm>
                      <a:off x="0" y="0"/>
                      <a:ext cx="3714750" cy="1819275"/>
                    </a:xfrm>
                    <a:prstGeom prst="rect">
                      <a:avLst/>
                    </a:prstGeom>
                    <a:noFill/>
                    <a:ln w="9525">
                      <a:noFill/>
                      <a:miter lim="800000"/>
                      <a:headEnd/>
                      <a:tailEnd/>
                    </a:ln>
                  </pic:spPr>
                </pic:pic>
              </a:graphicData>
            </a:graphic>
          </wp:inline>
        </w:drawing>
      </w:r>
      <w:ins w:id="4" w:author="Unknown">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2. On the window that appears, click "File" - "Add/Remove Snap-in"</w:t>
        </w:r>
        <w:r>
          <w:rPr>
            <w:rFonts w:ascii="Arial" w:hAnsi="Arial" w:cs="Arial"/>
            <w:color w:val="333333"/>
          </w:rPr>
          <w:br/>
        </w:r>
        <w:r>
          <w:rPr>
            <w:rFonts w:ascii="Arial" w:hAnsi="Arial" w:cs="Arial"/>
            <w:color w:val="333333"/>
          </w:rPr>
          <w:br/>
        </w:r>
        <w:r>
          <w:rPr>
            <w:rFonts w:ascii="Arial" w:hAnsi="Arial" w:cs="Arial"/>
            <w:color w:val="333333"/>
            <w:shd w:val="clear" w:color="auto" w:fill="FFFFFF"/>
          </w:rPr>
          <w:t>3. From the "Available snap-ins" list select "Certificates" and click "Add"</w:t>
        </w:r>
        <w:r>
          <w:rPr>
            <w:rFonts w:ascii="Arial" w:hAnsi="Arial" w:cs="Arial"/>
            <w:color w:val="333333"/>
          </w:rPr>
          <w:br/>
        </w:r>
        <w:r>
          <w:rPr>
            <w:rFonts w:ascii="Arial" w:hAnsi="Arial" w:cs="Arial"/>
            <w:color w:val="333333"/>
          </w:rPr>
          <w:br/>
        </w:r>
        <w:r>
          <w:rPr>
            <w:rFonts w:ascii="Arial" w:hAnsi="Arial" w:cs="Arial"/>
            <w:color w:val="333333"/>
            <w:shd w:val="clear" w:color="auto" w:fill="FFFFFF"/>
          </w:rPr>
          <w:t>4. On the next screen, select "Computer account" radio button</w:t>
        </w:r>
        <w:r>
          <w:rPr>
            <w:rFonts w:ascii="Arial" w:hAnsi="Arial" w:cs="Arial"/>
            <w:color w:val="333333"/>
          </w:rPr>
          <w:br/>
        </w:r>
        <w:r>
          <w:rPr>
            <w:rFonts w:ascii="Arial" w:hAnsi="Arial" w:cs="Arial"/>
            <w:color w:val="333333"/>
          </w:rPr>
          <w:br/>
        </w:r>
        <w:r>
          <w:rPr>
            <w:rFonts w:ascii="Arial" w:hAnsi="Arial" w:cs="Arial"/>
            <w:color w:val="333333"/>
            <w:shd w:val="clear" w:color="auto" w:fill="FFFFFF"/>
          </w:rPr>
          <w:t>5. On the next screen, select "Local computer" radio button and click "Finish" and then "OK"</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6. Expand Console Root - Certificates (Local Computer) - Personal - Certificates. In this folder you will find a certificate that is </w:t>
        </w:r>
        <w:proofErr w:type="gramStart"/>
        <w:r>
          <w:rPr>
            <w:rFonts w:ascii="Arial" w:hAnsi="Arial" w:cs="Arial"/>
            <w:color w:val="333333"/>
            <w:shd w:val="clear" w:color="auto" w:fill="FFFFFF"/>
          </w:rPr>
          <w:t>Issued</w:t>
        </w:r>
        <w:proofErr w:type="gramEnd"/>
        <w:r>
          <w:rPr>
            <w:rFonts w:ascii="Arial" w:hAnsi="Arial" w:cs="Arial"/>
            <w:color w:val="333333"/>
            <w:shd w:val="clear" w:color="auto" w:fill="FFFFFF"/>
          </w:rPr>
          <w:t xml:space="preserve"> To local and Issued By local. </w:t>
        </w:r>
        <w:r>
          <w:rPr>
            <w:rFonts w:ascii="Arial" w:hAnsi="Arial" w:cs="Arial"/>
            <w:color w:val="333333"/>
          </w:rPr>
          <w:br/>
        </w:r>
        <w:r>
          <w:rPr>
            <w:rFonts w:ascii="Arial" w:hAnsi="Arial" w:cs="Arial"/>
            <w:color w:val="333333"/>
          </w:rPr>
          <w:br/>
        </w:r>
      </w:ins>
      <w:r>
        <w:rPr>
          <w:noProof/>
        </w:rPr>
        <w:lastRenderedPageBreak/>
        <w:drawing>
          <wp:inline distT="0" distB="0" distL="0" distR="0">
            <wp:extent cx="4333875" cy="3600450"/>
            <wp:effectExtent l="19050" t="0" r="9525" b="0"/>
            <wp:docPr id="5" name="Picture 5" descr="windows personal certificate stor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personal certificate store location"/>
                    <pic:cNvPicPr>
                      <a:picLocks noChangeAspect="1" noChangeArrowheads="1"/>
                    </pic:cNvPicPr>
                  </pic:nvPicPr>
                  <pic:blipFill>
                    <a:blip r:embed="rId8"/>
                    <a:srcRect/>
                    <a:stretch>
                      <a:fillRect/>
                    </a:stretch>
                  </pic:blipFill>
                  <pic:spPr bwMode="auto">
                    <a:xfrm>
                      <a:off x="0" y="0"/>
                      <a:ext cx="4333875" cy="3600450"/>
                    </a:xfrm>
                    <a:prstGeom prst="rect">
                      <a:avLst/>
                    </a:prstGeom>
                    <a:noFill/>
                    <a:ln w="9525">
                      <a:noFill/>
                      <a:miter lim="800000"/>
                      <a:headEnd/>
                      <a:tailEnd/>
                    </a:ln>
                  </pic:spPr>
                </pic:pic>
              </a:graphicData>
            </a:graphic>
          </wp:inline>
        </w:drawing>
      </w:r>
      <w:ins w:id="5" w:author="Unknown">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7. Right click on the </w:t>
        </w:r>
        <w:proofErr w:type="spellStart"/>
        <w:r>
          <w:rPr>
            <w:rFonts w:ascii="Arial" w:hAnsi="Arial" w:cs="Arial"/>
            <w:color w:val="333333"/>
            <w:shd w:val="clear" w:color="auto" w:fill="FFFFFF"/>
          </w:rPr>
          <w:t>localhost</w:t>
        </w:r>
        <w:proofErr w:type="spellEnd"/>
        <w:r>
          <w:rPr>
            <w:rFonts w:ascii="Arial" w:hAnsi="Arial" w:cs="Arial"/>
            <w:color w:val="333333"/>
            <w:shd w:val="clear" w:color="auto" w:fill="FFFFFF"/>
          </w:rPr>
          <w:t xml:space="preserve"> certificate, and select "All Tasks" and then "Export"</w:t>
        </w:r>
        <w:r>
          <w:rPr>
            <w:rFonts w:ascii="Arial" w:hAnsi="Arial" w:cs="Arial"/>
            <w:color w:val="333333"/>
          </w:rPr>
          <w:br/>
        </w:r>
        <w:r>
          <w:rPr>
            <w:rFonts w:ascii="Arial" w:hAnsi="Arial" w:cs="Arial"/>
            <w:color w:val="333333"/>
          </w:rPr>
          <w:br/>
        </w:r>
        <w:r>
          <w:rPr>
            <w:rFonts w:ascii="Arial" w:hAnsi="Arial" w:cs="Arial"/>
            <w:color w:val="333333"/>
            <w:shd w:val="clear" w:color="auto" w:fill="FFFFFF"/>
          </w:rPr>
          <w:t>8. Click "Next" on the subsequent screen</w:t>
        </w:r>
        <w:r>
          <w:rPr>
            <w:rFonts w:ascii="Arial" w:hAnsi="Arial" w:cs="Arial"/>
            <w:color w:val="333333"/>
          </w:rPr>
          <w:br/>
        </w:r>
        <w:r>
          <w:rPr>
            <w:rFonts w:ascii="Arial" w:hAnsi="Arial" w:cs="Arial"/>
            <w:color w:val="333333"/>
          </w:rPr>
          <w:br/>
        </w:r>
        <w:r>
          <w:rPr>
            <w:rFonts w:ascii="Arial" w:hAnsi="Arial" w:cs="Arial"/>
            <w:color w:val="333333"/>
            <w:shd w:val="clear" w:color="auto" w:fill="FFFFFF"/>
          </w:rPr>
          <w:t>9. Select "DER encoded binary X.509 (.CER)" radio button, and then click Next</w:t>
        </w:r>
        <w:r>
          <w:rPr>
            <w:rFonts w:ascii="Arial" w:hAnsi="Arial" w:cs="Arial"/>
            <w:color w:val="333333"/>
          </w:rPr>
          <w:br/>
        </w:r>
        <w:r>
          <w:rPr>
            <w:rFonts w:ascii="Arial" w:hAnsi="Arial" w:cs="Arial"/>
            <w:color w:val="333333"/>
          </w:rPr>
          <w:br/>
        </w:r>
        <w:r>
          <w:rPr>
            <w:rFonts w:ascii="Arial" w:hAnsi="Arial" w:cs="Arial"/>
            <w:color w:val="333333"/>
            <w:shd w:val="clear" w:color="auto" w:fill="FFFFFF"/>
          </w:rPr>
          <w:t>10. On the next screen, provide a name for the certificate that you are exporting and click "Next". I have placed certificate in my case at c:\Certificates\localhost</w:t>
        </w:r>
        <w:r>
          <w:rPr>
            <w:rFonts w:ascii="Arial" w:hAnsi="Arial" w:cs="Arial"/>
            <w:color w:val="333333"/>
          </w:rPr>
          <w:br/>
        </w:r>
        <w:r>
          <w:rPr>
            <w:rFonts w:ascii="Arial" w:hAnsi="Arial" w:cs="Arial"/>
            <w:color w:val="333333"/>
          </w:rPr>
          <w:br/>
        </w:r>
        <w:r>
          <w:rPr>
            <w:rFonts w:ascii="Arial" w:hAnsi="Arial" w:cs="Arial"/>
            <w:color w:val="333333"/>
            <w:shd w:val="clear" w:color="auto" w:fill="FFFFFF"/>
          </w:rPr>
          <w:t>11. Click "Finish" on the next screen</w:t>
        </w:r>
        <w:r>
          <w:rPr>
            <w:rFonts w:ascii="Arial" w:hAnsi="Arial" w:cs="Arial"/>
            <w:color w:val="333333"/>
          </w:rPr>
          <w:br/>
        </w:r>
        <w:r>
          <w:rPr>
            <w:rFonts w:ascii="Arial" w:hAnsi="Arial" w:cs="Arial"/>
            <w:color w:val="333333"/>
          </w:rPr>
          <w:br/>
        </w:r>
        <w:r>
          <w:rPr>
            <w:rFonts w:ascii="Arial" w:hAnsi="Arial" w:cs="Arial"/>
            <w:color w:val="333333"/>
            <w:shd w:val="clear" w:color="auto" w:fill="FFFFFF"/>
          </w:rPr>
          <w:t>12. Expand Console Root - Certificates (Local Computer) - Trusted Root Certification Authorities - Certificates</w:t>
        </w:r>
        <w:r>
          <w:rPr>
            <w:rFonts w:ascii="Arial" w:hAnsi="Arial" w:cs="Arial"/>
            <w:color w:val="333333"/>
          </w:rPr>
          <w:br/>
        </w:r>
        <w:r>
          <w:rPr>
            <w:rFonts w:ascii="Arial" w:hAnsi="Arial" w:cs="Arial"/>
            <w:color w:val="333333"/>
          </w:rPr>
          <w:br/>
        </w:r>
        <w:r>
          <w:rPr>
            <w:rFonts w:ascii="Arial" w:hAnsi="Arial" w:cs="Arial"/>
            <w:color w:val="333333"/>
            <w:shd w:val="clear" w:color="auto" w:fill="FFFFFF"/>
          </w:rPr>
          <w:t>13. Right click on "Certificates", and select "All Tasks" and then "Import"</w:t>
        </w:r>
        <w:r>
          <w:rPr>
            <w:rFonts w:ascii="Arial" w:hAnsi="Arial" w:cs="Arial"/>
            <w:color w:val="333333"/>
          </w:rPr>
          <w:br/>
        </w:r>
        <w:r>
          <w:rPr>
            <w:rFonts w:ascii="Arial" w:hAnsi="Arial" w:cs="Arial"/>
            <w:color w:val="333333"/>
          </w:rPr>
          <w:br/>
        </w:r>
        <w:r>
          <w:rPr>
            <w:rFonts w:ascii="Arial" w:hAnsi="Arial" w:cs="Arial"/>
            <w:color w:val="333333"/>
            <w:shd w:val="clear" w:color="auto" w:fill="FFFFFF"/>
          </w:rPr>
          <w:t>14. Click "Next" on the subsequent screen</w:t>
        </w:r>
        <w:r>
          <w:rPr>
            <w:rFonts w:ascii="Arial" w:hAnsi="Arial" w:cs="Arial"/>
            <w:color w:val="333333"/>
          </w:rPr>
          <w:br/>
        </w:r>
        <w:r>
          <w:rPr>
            <w:rFonts w:ascii="Arial" w:hAnsi="Arial" w:cs="Arial"/>
            <w:color w:val="333333"/>
          </w:rPr>
          <w:br/>
        </w:r>
        <w:r>
          <w:rPr>
            <w:rFonts w:ascii="Arial" w:hAnsi="Arial" w:cs="Arial"/>
            <w:color w:val="333333"/>
            <w:shd w:val="clear" w:color="auto" w:fill="FFFFFF"/>
          </w:rPr>
          <w:t>15. Enter the complete path where you have exported the certificate and click "Next". In my case the certificate is at c:\Certificates\localhost.cer</w:t>
        </w:r>
        <w:r>
          <w:rPr>
            <w:rFonts w:ascii="Arial" w:hAnsi="Arial" w:cs="Arial"/>
            <w:color w:val="333333"/>
          </w:rPr>
          <w:br/>
        </w:r>
        <w:r>
          <w:rPr>
            <w:rFonts w:ascii="Arial" w:hAnsi="Arial" w:cs="Arial"/>
            <w:color w:val="333333"/>
          </w:rPr>
          <w:br/>
        </w:r>
        <w:r>
          <w:rPr>
            <w:rFonts w:ascii="Arial" w:hAnsi="Arial" w:cs="Arial"/>
            <w:color w:val="333333"/>
            <w:shd w:val="clear" w:color="auto" w:fill="FFFFFF"/>
          </w:rPr>
          <w:t>16. On the next screen, select "Place all certificates in the following store" radio button and click "Next"</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17. Finally click "Finish"</w:t>
        </w:r>
        <w:r>
          <w:rPr>
            <w:rFonts w:ascii="Arial" w:hAnsi="Arial" w:cs="Arial"/>
            <w:color w:val="333333"/>
            <w:shd w:val="clear" w:color="auto" w:fill="FFFFFF"/>
          </w:rPr>
          <w:br/>
        </w:r>
        <w:r>
          <w:rPr>
            <w:rFonts w:ascii="Arial" w:hAnsi="Arial" w:cs="Arial"/>
            <w:color w:val="333333"/>
            <w:shd w:val="clear" w:color="auto" w:fill="FFFFFF"/>
          </w:rPr>
          <w:br/>
          <w:t xml:space="preserve">At this point closes all instances of the browser. Open a new browser instance and navigate to https://localhost:44330/api/employees. Notice you don't get any certificate error. At the moment we can access our web </w:t>
        </w:r>
        <w:proofErr w:type="spellStart"/>
        <w:proofErr w:type="gramStart"/>
        <w:r>
          <w:rPr>
            <w:rFonts w:ascii="Arial" w:hAnsi="Arial" w:cs="Arial"/>
            <w:color w:val="333333"/>
            <w:shd w:val="clear" w:color="auto" w:fill="FFFFFF"/>
          </w:rPr>
          <w:t>api</w:t>
        </w:r>
        <w:proofErr w:type="spellEnd"/>
        <w:proofErr w:type="gramEnd"/>
        <w:r>
          <w:rPr>
            <w:rFonts w:ascii="Arial" w:hAnsi="Arial" w:cs="Arial"/>
            <w:color w:val="333333"/>
            <w:shd w:val="clear" w:color="auto" w:fill="FFFFFF"/>
          </w:rPr>
          <w:t xml:space="preserve"> service using both http and https.</w:t>
        </w:r>
        <w:r>
          <w:rPr>
            <w:rFonts w:ascii="Arial" w:hAnsi="Arial" w:cs="Arial"/>
            <w:color w:val="333333"/>
            <w:shd w:val="clear" w:color="auto" w:fill="FFFFFF"/>
          </w:rPr>
          <w:br/>
        </w:r>
        <w:r>
          <w:rPr>
            <w:rFonts w:ascii="Arial" w:hAnsi="Arial" w:cs="Arial"/>
            <w:color w:val="333333"/>
            <w:shd w:val="clear" w:color="auto" w:fill="FFFFFF"/>
          </w:rPr>
          <w:br/>
          <w:t>In our next video we will discuss, </w:t>
        </w:r>
        <w:r>
          <w:rPr>
            <w:rFonts w:ascii="Arial" w:hAnsi="Arial" w:cs="Arial"/>
            <w:b/>
            <w:bCs/>
            <w:color w:val="333333"/>
            <w:shd w:val="clear" w:color="auto" w:fill="FFFFFF"/>
          </w:rPr>
          <w:t>how to automatically redirect to HTTPS from HTTP</w:t>
        </w:r>
        <w:r>
          <w:rPr>
            <w:rFonts w:ascii="Arial" w:hAnsi="Arial" w:cs="Arial"/>
            <w:color w:val="333333"/>
            <w:shd w:val="clear" w:color="auto" w:fill="FFFFFF"/>
          </w:rPr>
          <w:t>.</w:t>
        </w:r>
      </w:ins>
    </w:p>
    <w:sectPr w:rsidR="003222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5702"/>
    <w:rsid w:val="00185702"/>
    <w:rsid w:val="00322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7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2018-02-19T06:25:00Z</dcterms:created>
  <dcterms:modified xsi:type="dcterms:W3CDTF">2018-02-19T06:25:00Z</dcterms:modified>
</cp:coreProperties>
</file>