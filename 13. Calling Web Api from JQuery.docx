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A39" w:rsidRPr="00F00A39" w:rsidRDefault="00F00A39" w:rsidP="00F00A39">
      <w:pPr>
        <w:spacing w:after="0" w:line="240" w:lineRule="auto"/>
        <w:rPr>
          <w:ins w:id="0" w:author="Unknown"/>
          <w:rFonts w:ascii="Times New Roman" w:eastAsia="Times New Roman" w:hAnsi="Times New Roman" w:cs="Times New Roman"/>
          <w:sz w:val="24"/>
          <w:szCs w:val="24"/>
        </w:rPr>
      </w:pPr>
      <w:r w:rsidRPr="00F00A39">
        <w:rPr>
          <w:rFonts w:ascii="Arial" w:eastAsia="Times New Roman" w:hAnsi="Arial" w:cs="Arial"/>
          <w:color w:val="333333"/>
          <w:shd w:val="clear" w:color="auto" w:fill="FFFFFF"/>
        </w:rPr>
        <w:t>When </w:t>
      </w:r>
      <w:r w:rsidRPr="00F00A39">
        <w:rPr>
          <w:rFonts w:ascii="Arial" w:eastAsia="Times New Roman" w:hAnsi="Arial" w:cs="Arial"/>
          <w:b/>
          <w:bCs/>
          <w:color w:val="333333"/>
          <w:shd w:val="clear" w:color="auto" w:fill="FFFFFF"/>
        </w:rPr>
        <w:t>"Get All Employees"</w:t>
      </w:r>
      <w:r w:rsidRPr="00F00A39">
        <w:rPr>
          <w:rFonts w:ascii="Arial" w:eastAsia="Times New Roman" w:hAnsi="Arial" w:cs="Arial"/>
          <w:color w:val="333333"/>
          <w:shd w:val="clear" w:color="auto" w:fill="FFFFFF"/>
        </w:rPr>
        <w:t> button is clicked we want to retrieve all the employees and display their fullname in unordered list. When </w:t>
      </w:r>
      <w:r w:rsidRPr="00F00A39">
        <w:rPr>
          <w:rFonts w:ascii="Arial" w:eastAsia="Times New Roman" w:hAnsi="Arial" w:cs="Arial"/>
          <w:b/>
          <w:bCs/>
          <w:color w:val="333333"/>
          <w:shd w:val="clear" w:color="auto" w:fill="FFFFFF"/>
        </w:rPr>
        <w:t>"Clear"</w:t>
      </w:r>
      <w:r w:rsidRPr="00F00A39">
        <w:rPr>
          <w:rFonts w:ascii="Arial" w:eastAsia="Times New Roman" w:hAnsi="Arial" w:cs="Arial"/>
          <w:color w:val="333333"/>
          <w:shd w:val="clear" w:color="auto" w:fill="FFFFFF"/>
        </w:rPr>
        <w:t> button is clicked we want to clear the employees from the list. </w:t>
      </w:r>
      <w:r w:rsidRPr="00F00A39">
        <w:rPr>
          <w:rFonts w:ascii="Arial" w:eastAsia="Times New Roman" w:hAnsi="Arial" w:cs="Arial"/>
          <w:color w:val="333333"/>
        </w:rPr>
        <w:br/>
      </w:r>
      <w:r>
        <w:rPr>
          <w:rFonts w:ascii="Times New Roman" w:eastAsia="Times New Roman" w:hAnsi="Times New Roman" w:cs="Times New Roman"/>
          <w:noProof/>
          <w:sz w:val="24"/>
          <w:szCs w:val="24"/>
        </w:rPr>
        <w:drawing>
          <wp:inline distT="0" distB="0" distL="0" distR="0">
            <wp:extent cx="2647950" cy="2495550"/>
            <wp:effectExtent l="19050" t="0" r="0" b="0"/>
            <wp:docPr id="1" name="Picture 1" descr="Call ASP.NET Web API from j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l ASP.NET Web API from jQuery"/>
                    <pic:cNvPicPr>
                      <a:picLocks noChangeAspect="1" noChangeArrowheads="1"/>
                    </pic:cNvPicPr>
                  </pic:nvPicPr>
                  <pic:blipFill>
                    <a:blip r:embed="rId5"/>
                    <a:srcRect/>
                    <a:stretch>
                      <a:fillRect/>
                    </a:stretch>
                  </pic:blipFill>
                  <pic:spPr bwMode="auto">
                    <a:xfrm>
                      <a:off x="0" y="0"/>
                      <a:ext cx="2647950" cy="2495550"/>
                    </a:xfrm>
                    <a:prstGeom prst="rect">
                      <a:avLst/>
                    </a:prstGeom>
                    <a:noFill/>
                    <a:ln w="9525">
                      <a:noFill/>
                      <a:miter lim="800000"/>
                      <a:headEnd/>
                      <a:tailEnd/>
                    </a:ln>
                  </pic:spPr>
                </pic:pic>
              </a:graphicData>
            </a:graphic>
          </wp:inline>
        </w:drawing>
      </w:r>
      <w:r w:rsidRPr="00F00A39">
        <w:rPr>
          <w:rFonts w:ascii="Arial" w:eastAsia="Times New Roman" w:hAnsi="Arial" w:cs="Arial"/>
          <w:color w:val="333333"/>
          <w:shd w:val="clear" w:color="auto" w:fill="FFFFFF"/>
        </w:rPr>
        <w:t> </w:t>
      </w:r>
      <w:r w:rsidRPr="00F00A39">
        <w:rPr>
          <w:rFonts w:ascii="Arial" w:eastAsia="Times New Roman" w:hAnsi="Arial" w:cs="Arial"/>
          <w:color w:val="333333"/>
        </w:rPr>
        <w:br/>
      </w:r>
      <w:r w:rsidRPr="00F00A39">
        <w:rPr>
          <w:rFonts w:ascii="Arial" w:eastAsia="Times New Roman" w:hAnsi="Arial" w:cs="Arial"/>
          <w:color w:val="333333"/>
        </w:rPr>
        <w:br/>
      </w:r>
      <w:ins w:id="1" w:author="Unknown">
        <w:r w:rsidRPr="00F00A39">
          <w:rPr>
            <w:rFonts w:ascii="Arial" w:eastAsia="Times New Roman" w:hAnsi="Arial" w:cs="Arial"/>
            <w:color w:val="333333"/>
          </w:rPr>
          <w:br/>
        </w:r>
      </w:ins>
    </w:p>
    <w:p w:rsidR="00F00A39" w:rsidRPr="00F00A39" w:rsidRDefault="00F00A39" w:rsidP="00F00A39">
      <w:pPr>
        <w:shd w:val="clear" w:color="auto" w:fill="FFFFFF"/>
        <w:spacing w:after="0" w:line="240" w:lineRule="auto"/>
        <w:rPr>
          <w:ins w:id="2" w:author="Unknown"/>
          <w:rFonts w:ascii="Arial" w:eastAsia="Times New Roman" w:hAnsi="Arial" w:cs="Arial"/>
          <w:color w:val="333333"/>
        </w:rPr>
      </w:pPr>
      <w:ins w:id="3" w:author="Unknown">
        <w:r w:rsidRPr="00F00A39">
          <w:rPr>
            <w:rFonts w:ascii="Arial" w:eastAsia="Times New Roman" w:hAnsi="Arial" w:cs="Arial"/>
            <w:color w:val="0000FF"/>
            <w:shd w:val="clear" w:color="auto" w:fill="FFFFFF"/>
          </w:rPr>
          <w:t>&lt;</w:t>
        </w:r>
        <w:r w:rsidRPr="00F00A39">
          <w:rPr>
            <w:rFonts w:ascii="Arial" w:eastAsia="Times New Roman" w:hAnsi="Arial" w:cs="Arial"/>
            <w:color w:val="800000"/>
            <w:shd w:val="clear" w:color="auto" w:fill="FFFFFF"/>
          </w:rPr>
          <w:t>!DOCTYPE</w:t>
        </w:r>
        <w:r w:rsidRPr="00F00A39">
          <w:rPr>
            <w:rFonts w:ascii="Arial" w:eastAsia="Times New Roman" w:hAnsi="Arial" w:cs="Arial"/>
            <w:color w:val="333333"/>
            <w:shd w:val="clear" w:color="auto" w:fill="FFFFFF"/>
          </w:rPr>
          <w:t> </w:t>
        </w:r>
        <w:r w:rsidRPr="00F00A39">
          <w:rPr>
            <w:rFonts w:ascii="Arial" w:eastAsia="Times New Roman" w:hAnsi="Arial" w:cs="Arial"/>
            <w:color w:val="FF0000"/>
            <w:shd w:val="clear" w:color="auto" w:fill="FFFFFF"/>
          </w:rPr>
          <w:t>html</w:t>
        </w:r>
        <w:r w:rsidRPr="00F00A39">
          <w:rPr>
            <w:rFonts w:ascii="Arial" w:eastAsia="Times New Roman" w:hAnsi="Arial" w:cs="Arial"/>
            <w:color w:val="0000FF"/>
            <w:shd w:val="clear" w:color="auto" w:fill="FFFFFF"/>
          </w:rPr>
          <w:t>&gt;</w:t>
        </w:r>
      </w:ins>
    </w:p>
    <w:p w:rsidR="00F00A39" w:rsidRPr="00F00A39" w:rsidRDefault="00F00A39" w:rsidP="00F00A39">
      <w:pPr>
        <w:shd w:val="clear" w:color="auto" w:fill="FFFFFF"/>
        <w:spacing w:after="0" w:line="240" w:lineRule="auto"/>
        <w:rPr>
          <w:ins w:id="4" w:author="Unknown"/>
          <w:rFonts w:ascii="Arial" w:eastAsia="Times New Roman" w:hAnsi="Arial" w:cs="Arial"/>
          <w:color w:val="333333"/>
        </w:rPr>
      </w:pPr>
      <w:ins w:id="5" w:author="Unknown">
        <w:r w:rsidRPr="00F00A39">
          <w:rPr>
            <w:rFonts w:ascii="Arial" w:eastAsia="Times New Roman" w:hAnsi="Arial" w:cs="Arial"/>
            <w:color w:val="0000FF"/>
            <w:shd w:val="clear" w:color="auto" w:fill="FFFFFF"/>
          </w:rPr>
          <w:t>&lt;</w:t>
        </w:r>
        <w:r w:rsidRPr="00F00A39">
          <w:rPr>
            <w:rFonts w:ascii="Arial" w:eastAsia="Times New Roman" w:hAnsi="Arial" w:cs="Arial"/>
            <w:color w:val="800000"/>
            <w:shd w:val="clear" w:color="auto" w:fill="FFFFFF"/>
          </w:rPr>
          <w:t>html</w:t>
        </w:r>
        <w:r w:rsidRPr="00F00A39">
          <w:rPr>
            <w:rFonts w:ascii="Arial" w:eastAsia="Times New Roman" w:hAnsi="Arial" w:cs="Arial"/>
            <w:color w:val="0000FF"/>
            <w:shd w:val="clear" w:color="auto" w:fill="FFFFFF"/>
          </w:rPr>
          <w:t>&gt;</w:t>
        </w:r>
      </w:ins>
    </w:p>
    <w:p w:rsidR="00F00A39" w:rsidRPr="00F00A39" w:rsidRDefault="00F00A39" w:rsidP="00F00A39">
      <w:pPr>
        <w:shd w:val="clear" w:color="auto" w:fill="FFFFFF"/>
        <w:spacing w:after="0" w:line="240" w:lineRule="auto"/>
        <w:rPr>
          <w:ins w:id="6" w:author="Unknown"/>
          <w:rFonts w:ascii="Arial" w:eastAsia="Times New Roman" w:hAnsi="Arial" w:cs="Arial"/>
          <w:color w:val="333333"/>
        </w:rPr>
      </w:pPr>
      <w:ins w:id="7" w:author="Unknown">
        <w:r w:rsidRPr="00F00A39">
          <w:rPr>
            <w:rFonts w:ascii="Arial" w:eastAsia="Times New Roman" w:hAnsi="Arial" w:cs="Arial"/>
            <w:color w:val="0000FF"/>
            <w:shd w:val="clear" w:color="auto" w:fill="FFFFFF"/>
          </w:rPr>
          <w:t>&lt;</w:t>
        </w:r>
        <w:r w:rsidRPr="00F00A39">
          <w:rPr>
            <w:rFonts w:ascii="Arial" w:eastAsia="Times New Roman" w:hAnsi="Arial" w:cs="Arial"/>
            <w:color w:val="800000"/>
            <w:shd w:val="clear" w:color="auto" w:fill="FFFFFF"/>
          </w:rPr>
          <w:t>head</w:t>
        </w:r>
        <w:r w:rsidRPr="00F00A39">
          <w:rPr>
            <w:rFonts w:ascii="Arial" w:eastAsia="Times New Roman" w:hAnsi="Arial" w:cs="Arial"/>
            <w:color w:val="0000FF"/>
            <w:shd w:val="clear" w:color="auto" w:fill="FFFFFF"/>
          </w:rPr>
          <w:t>&gt;</w:t>
        </w:r>
      </w:ins>
    </w:p>
    <w:p w:rsidR="00F00A39" w:rsidRPr="00F00A39" w:rsidRDefault="00F00A39" w:rsidP="00F00A39">
      <w:pPr>
        <w:shd w:val="clear" w:color="auto" w:fill="FFFFFF"/>
        <w:spacing w:after="0" w:line="240" w:lineRule="auto"/>
        <w:rPr>
          <w:ins w:id="8" w:author="Unknown"/>
          <w:rFonts w:ascii="Arial" w:eastAsia="Times New Roman" w:hAnsi="Arial" w:cs="Arial"/>
          <w:color w:val="333333"/>
        </w:rPr>
      </w:pPr>
      <w:ins w:id="9" w:author="Unknown">
        <w:r w:rsidRPr="00F00A39">
          <w:rPr>
            <w:rFonts w:ascii="Arial" w:eastAsia="Times New Roman" w:hAnsi="Arial" w:cs="Arial"/>
            <w:color w:val="333333"/>
            <w:shd w:val="clear" w:color="auto" w:fill="FFFFFF"/>
          </w:rPr>
          <w:t>    </w:t>
        </w:r>
        <w:r w:rsidRPr="00F00A39">
          <w:rPr>
            <w:rFonts w:ascii="Arial" w:eastAsia="Times New Roman" w:hAnsi="Arial" w:cs="Arial"/>
            <w:color w:val="0000FF"/>
            <w:shd w:val="clear" w:color="auto" w:fill="FFFFFF"/>
          </w:rPr>
          <w:t>&lt;</w:t>
        </w:r>
        <w:r w:rsidRPr="00F00A39">
          <w:rPr>
            <w:rFonts w:ascii="Arial" w:eastAsia="Times New Roman" w:hAnsi="Arial" w:cs="Arial"/>
            <w:color w:val="800000"/>
            <w:shd w:val="clear" w:color="auto" w:fill="FFFFFF"/>
          </w:rPr>
          <w:t>title</w:t>
        </w:r>
        <w:r w:rsidRPr="00F00A39">
          <w:rPr>
            <w:rFonts w:ascii="Arial" w:eastAsia="Times New Roman" w:hAnsi="Arial" w:cs="Arial"/>
            <w:color w:val="0000FF"/>
            <w:shd w:val="clear" w:color="auto" w:fill="FFFFFF"/>
          </w:rPr>
          <w:t>&gt;&lt;/</w:t>
        </w:r>
        <w:r w:rsidRPr="00F00A39">
          <w:rPr>
            <w:rFonts w:ascii="Arial" w:eastAsia="Times New Roman" w:hAnsi="Arial" w:cs="Arial"/>
            <w:color w:val="800000"/>
            <w:shd w:val="clear" w:color="auto" w:fill="FFFFFF"/>
          </w:rPr>
          <w:t>title</w:t>
        </w:r>
        <w:r w:rsidRPr="00F00A39">
          <w:rPr>
            <w:rFonts w:ascii="Arial" w:eastAsia="Times New Roman" w:hAnsi="Arial" w:cs="Arial"/>
            <w:color w:val="0000FF"/>
            <w:shd w:val="clear" w:color="auto" w:fill="FFFFFF"/>
          </w:rPr>
          <w:t>&gt;</w:t>
        </w:r>
      </w:ins>
    </w:p>
    <w:p w:rsidR="00F00A39" w:rsidRPr="00F00A39" w:rsidRDefault="00F00A39" w:rsidP="00F00A39">
      <w:pPr>
        <w:shd w:val="clear" w:color="auto" w:fill="FFFFFF"/>
        <w:spacing w:after="0" w:line="240" w:lineRule="auto"/>
        <w:rPr>
          <w:ins w:id="10" w:author="Unknown"/>
          <w:rFonts w:ascii="Arial" w:eastAsia="Times New Roman" w:hAnsi="Arial" w:cs="Arial"/>
          <w:color w:val="333333"/>
        </w:rPr>
      </w:pPr>
      <w:ins w:id="11" w:author="Unknown">
        <w:r w:rsidRPr="00F00A39">
          <w:rPr>
            <w:rFonts w:ascii="Arial" w:eastAsia="Times New Roman" w:hAnsi="Arial" w:cs="Arial"/>
            <w:color w:val="333333"/>
            <w:shd w:val="clear" w:color="auto" w:fill="FFFFFF"/>
          </w:rPr>
          <w:t>    </w:t>
        </w:r>
        <w:r w:rsidRPr="00F00A39">
          <w:rPr>
            <w:rFonts w:ascii="Arial" w:eastAsia="Times New Roman" w:hAnsi="Arial" w:cs="Arial"/>
            <w:color w:val="0000FF"/>
            <w:shd w:val="clear" w:color="auto" w:fill="FFFFFF"/>
          </w:rPr>
          <w:t>&lt;</w:t>
        </w:r>
        <w:r w:rsidRPr="00F00A39">
          <w:rPr>
            <w:rFonts w:ascii="Arial" w:eastAsia="Times New Roman" w:hAnsi="Arial" w:cs="Arial"/>
            <w:color w:val="800000"/>
            <w:shd w:val="clear" w:color="auto" w:fill="FFFFFF"/>
          </w:rPr>
          <w:t>meta</w:t>
        </w:r>
        <w:r w:rsidRPr="00F00A39">
          <w:rPr>
            <w:rFonts w:ascii="Arial" w:eastAsia="Times New Roman" w:hAnsi="Arial" w:cs="Arial"/>
            <w:color w:val="333333"/>
            <w:shd w:val="clear" w:color="auto" w:fill="FFFFFF"/>
          </w:rPr>
          <w:t> </w:t>
        </w:r>
        <w:r w:rsidRPr="00F00A39">
          <w:rPr>
            <w:rFonts w:ascii="Arial" w:eastAsia="Times New Roman" w:hAnsi="Arial" w:cs="Arial"/>
            <w:color w:val="FF0000"/>
            <w:shd w:val="clear" w:color="auto" w:fill="FFFFFF"/>
          </w:rPr>
          <w:t>charset</w:t>
        </w:r>
        <w:r w:rsidRPr="00F00A39">
          <w:rPr>
            <w:rFonts w:ascii="Arial" w:eastAsia="Times New Roman" w:hAnsi="Arial" w:cs="Arial"/>
            <w:color w:val="0000FF"/>
            <w:shd w:val="clear" w:color="auto" w:fill="FFFFFF"/>
          </w:rPr>
          <w:t>="utf-8"</w:t>
        </w:r>
        <w:r w:rsidRPr="00F00A39">
          <w:rPr>
            <w:rFonts w:ascii="Arial" w:eastAsia="Times New Roman" w:hAnsi="Arial" w:cs="Arial"/>
            <w:color w:val="333333"/>
            <w:shd w:val="clear" w:color="auto" w:fill="FFFFFF"/>
          </w:rPr>
          <w:t> </w:t>
        </w:r>
        <w:r w:rsidRPr="00F00A39">
          <w:rPr>
            <w:rFonts w:ascii="Arial" w:eastAsia="Times New Roman" w:hAnsi="Arial" w:cs="Arial"/>
            <w:color w:val="0000FF"/>
            <w:shd w:val="clear" w:color="auto" w:fill="FFFFFF"/>
          </w:rPr>
          <w:t>/&gt;</w:t>
        </w:r>
      </w:ins>
    </w:p>
    <w:p w:rsidR="00F00A39" w:rsidRPr="00F00A39" w:rsidRDefault="00F00A39" w:rsidP="00F00A39">
      <w:pPr>
        <w:shd w:val="clear" w:color="auto" w:fill="FFFFFF"/>
        <w:spacing w:after="0" w:line="240" w:lineRule="auto"/>
        <w:rPr>
          <w:ins w:id="12" w:author="Unknown"/>
          <w:rFonts w:ascii="Arial" w:eastAsia="Times New Roman" w:hAnsi="Arial" w:cs="Arial"/>
          <w:color w:val="333333"/>
        </w:rPr>
      </w:pPr>
      <w:ins w:id="13" w:author="Unknown">
        <w:r w:rsidRPr="00F00A39">
          <w:rPr>
            <w:rFonts w:ascii="Arial" w:eastAsia="Times New Roman" w:hAnsi="Arial" w:cs="Arial"/>
            <w:color w:val="333333"/>
            <w:shd w:val="clear" w:color="auto" w:fill="FFFFFF"/>
          </w:rPr>
          <w:t>    </w:t>
        </w:r>
        <w:r w:rsidRPr="00F00A39">
          <w:rPr>
            <w:rFonts w:ascii="Arial" w:eastAsia="Times New Roman" w:hAnsi="Arial" w:cs="Arial"/>
            <w:color w:val="0000FF"/>
            <w:shd w:val="clear" w:color="auto" w:fill="FFFFFF"/>
          </w:rPr>
          <w:t>&lt;</w:t>
        </w:r>
        <w:r w:rsidRPr="00F00A39">
          <w:rPr>
            <w:rFonts w:ascii="Arial" w:eastAsia="Times New Roman" w:hAnsi="Arial" w:cs="Arial"/>
            <w:color w:val="800000"/>
            <w:shd w:val="clear" w:color="auto" w:fill="FFFFFF"/>
          </w:rPr>
          <w:t>script</w:t>
        </w:r>
        <w:r w:rsidRPr="00F00A39">
          <w:rPr>
            <w:rFonts w:ascii="Arial" w:eastAsia="Times New Roman" w:hAnsi="Arial" w:cs="Arial"/>
            <w:color w:val="333333"/>
            <w:shd w:val="clear" w:color="auto" w:fill="FFFFFF"/>
          </w:rPr>
          <w:t> </w:t>
        </w:r>
        <w:r w:rsidRPr="00F00A39">
          <w:rPr>
            <w:rFonts w:ascii="Arial" w:eastAsia="Times New Roman" w:hAnsi="Arial" w:cs="Arial"/>
            <w:color w:val="FF0000"/>
            <w:shd w:val="clear" w:color="auto" w:fill="FFFFFF"/>
          </w:rPr>
          <w:t>src</w:t>
        </w:r>
        <w:r w:rsidRPr="00F00A39">
          <w:rPr>
            <w:rFonts w:ascii="Arial" w:eastAsia="Times New Roman" w:hAnsi="Arial" w:cs="Arial"/>
            <w:color w:val="0000FF"/>
            <w:shd w:val="clear" w:color="auto" w:fill="FFFFFF"/>
          </w:rPr>
          <w:t>="Scripts/jquery-1.10.2.js"&gt;&lt;/</w:t>
        </w:r>
        <w:r w:rsidRPr="00F00A39">
          <w:rPr>
            <w:rFonts w:ascii="Arial" w:eastAsia="Times New Roman" w:hAnsi="Arial" w:cs="Arial"/>
            <w:color w:val="800000"/>
            <w:shd w:val="clear" w:color="auto" w:fill="FFFFFF"/>
          </w:rPr>
          <w:t>script</w:t>
        </w:r>
        <w:r w:rsidRPr="00F00A39">
          <w:rPr>
            <w:rFonts w:ascii="Arial" w:eastAsia="Times New Roman" w:hAnsi="Arial" w:cs="Arial"/>
            <w:color w:val="0000FF"/>
            <w:shd w:val="clear" w:color="auto" w:fill="FFFFFF"/>
          </w:rPr>
          <w:t>&gt;</w:t>
        </w:r>
      </w:ins>
    </w:p>
    <w:p w:rsidR="00F00A39" w:rsidRPr="00F00A39" w:rsidRDefault="00F00A39" w:rsidP="00F00A39">
      <w:pPr>
        <w:shd w:val="clear" w:color="auto" w:fill="FFFFFF"/>
        <w:spacing w:after="0" w:line="240" w:lineRule="auto"/>
        <w:rPr>
          <w:ins w:id="14" w:author="Unknown"/>
          <w:rFonts w:ascii="Arial" w:eastAsia="Times New Roman" w:hAnsi="Arial" w:cs="Arial"/>
          <w:color w:val="333333"/>
        </w:rPr>
      </w:pPr>
      <w:ins w:id="15" w:author="Unknown">
        <w:r w:rsidRPr="00F00A39">
          <w:rPr>
            <w:rFonts w:ascii="Arial" w:eastAsia="Times New Roman" w:hAnsi="Arial" w:cs="Arial"/>
            <w:color w:val="333333"/>
            <w:shd w:val="clear" w:color="auto" w:fill="FFFFFF"/>
          </w:rPr>
          <w:t>    </w:t>
        </w:r>
        <w:r w:rsidRPr="00F00A39">
          <w:rPr>
            <w:rFonts w:ascii="Arial" w:eastAsia="Times New Roman" w:hAnsi="Arial" w:cs="Arial"/>
            <w:color w:val="0000FF"/>
            <w:shd w:val="clear" w:color="auto" w:fill="FFFFFF"/>
          </w:rPr>
          <w:t>&lt;</w:t>
        </w:r>
        <w:r w:rsidRPr="00F00A39">
          <w:rPr>
            <w:rFonts w:ascii="Arial" w:eastAsia="Times New Roman" w:hAnsi="Arial" w:cs="Arial"/>
            <w:color w:val="800000"/>
            <w:shd w:val="clear" w:color="auto" w:fill="FFFFFF"/>
          </w:rPr>
          <w:t>script</w:t>
        </w:r>
        <w:r w:rsidRPr="00F00A39">
          <w:rPr>
            <w:rFonts w:ascii="Arial" w:eastAsia="Times New Roman" w:hAnsi="Arial" w:cs="Arial"/>
            <w:color w:val="333333"/>
            <w:shd w:val="clear" w:color="auto" w:fill="FFFFFF"/>
          </w:rPr>
          <w:t> </w:t>
        </w:r>
        <w:r w:rsidRPr="00F00A39">
          <w:rPr>
            <w:rFonts w:ascii="Arial" w:eastAsia="Times New Roman" w:hAnsi="Arial" w:cs="Arial"/>
            <w:color w:val="FF0000"/>
            <w:shd w:val="clear" w:color="auto" w:fill="FFFFFF"/>
          </w:rPr>
          <w:t>type</w:t>
        </w:r>
        <w:r w:rsidRPr="00F00A39">
          <w:rPr>
            <w:rFonts w:ascii="Arial" w:eastAsia="Times New Roman" w:hAnsi="Arial" w:cs="Arial"/>
            <w:color w:val="0000FF"/>
            <w:shd w:val="clear" w:color="auto" w:fill="FFFFFF"/>
          </w:rPr>
          <w:t>="text/javascript"&gt;</w:t>
        </w:r>
      </w:ins>
    </w:p>
    <w:p w:rsidR="00F00A39" w:rsidRPr="00F00A39" w:rsidRDefault="00F00A39" w:rsidP="00F00A39">
      <w:pPr>
        <w:shd w:val="clear" w:color="auto" w:fill="FFFFFF"/>
        <w:spacing w:after="0" w:line="240" w:lineRule="auto"/>
        <w:rPr>
          <w:ins w:id="16" w:author="Unknown"/>
          <w:rFonts w:ascii="Arial" w:eastAsia="Times New Roman" w:hAnsi="Arial" w:cs="Arial"/>
          <w:color w:val="333333"/>
        </w:rPr>
      </w:pPr>
      <w:ins w:id="17" w:author="Unknown">
        <w:r w:rsidRPr="00F00A39">
          <w:rPr>
            <w:rFonts w:ascii="Arial" w:eastAsia="Times New Roman" w:hAnsi="Arial" w:cs="Arial"/>
            <w:color w:val="333333"/>
            <w:shd w:val="clear" w:color="auto" w:fill="FFFFFF"/>
          </w:rPr>
          <w:t>        $(document).ready(</w:t>
        </w:r>
        <w:r w:rsidRPr="00F00A39">
          <w:rPr>
            <w:rFonts w:ascii="Arial" w:eastAsia="Times New Roman" w:hAnsi="Arial" w:cs="Arial"/>
            <w:color w:val="0000FF"/>
            <w:shd w:val="clear" w:color="auto" w:fill="FFFFFF"/>
          </w:rPr>
          <w:t>function</w:t>
        </w:r>
        <w:r w:rsidRPr="00F00A39">
          <w:rPr>
            <w:rFonts w:ascii="Arial" w:eastAsia="Times New Roman" w:hAnsi="Arial" w:cs="Arial"/>
            <w:color w:val="333333"/>
            <w:shd w:val="clear" w:color="auto" w:fill="FFFFFF"/>
          </w:rPr>
          <w:t> () {</w:t>
        </w:r>
      </w:ins>
    </w:p>
    <w:p w:rsidR="00F00A39" w:rsidRPr="00F00A39" w:rsidRDefault="00F00A39" w:rsidP="00F00A39">
      <w:pPr>
        <w:shd w:val="clear" w:color="auto" w:fill="FFFFFF"/>
        <w:spacing w:after="0" w:line="240" w:lineRule="auto"/>
        <w:rPr>
          <w:ins w:id="18" w:author="Unknown"/>
          <w:rFonts w:ascii="Arial" w:eastAsia="Times New Roman" w:hAnsi="Arial" w:cs="Arial"/>
          <w:color w:val="333333"/>
        </w:rPr>
      </w:pPr>
      <w:ins w:id="19" w:author="Unknown">
        <w:r w:rsidRPr="00F00A39">
          <w:rPr>
            <w:rFonts w:ascii="Arial" w:eastAsia="Times New Roman" w:hAnsi="Arial" w:cs="Arial"/>
            <w:color w:val="333333"/>
            <w:shd w:val="clear" w:color="auto" w:fill="FFFFFF"/>
          </w:rPr>
          <w:t>            </w:t>
        </w:r>
        <w:r w:rsidRPr="00F00A39">
          <w:rPr>
            <w:rFonts w:ascii="Arial" w:eastAsia="Times New Roman" w:hAnsi="Arial" w:cs="Arial"/>
            <w:color w:val="0000FF"/>
            <w:shd w:val="clear" w:color="auto" w:fill="FFFFFF"/>
          </w:rPr>
          <w:t>var</w:t>
        </w:r>
        <w:r w:rsidRPr="00F00A39">
          <w:rPr>
            <w:rFonts w:ascii="Arial" w:eastAsia="Times New Roman" w:hAnsi="Arial" w:cs="Arial"/>
            <w:color w:val="333333"/>
            <w:shd w:val="clear" w:color="auto" w:fill="FFFFFF"/>
          </w:rPr>
          <w:t> ulEmployees = $(</w:t>
        </w:r>
        <w:r w:rsidRPr="00F00A39">
          <w:rPr>
            <w:rFonts w:ascii="Arial" w:eastAsia="Times New Roman" w:hAnsi="Arial" w:cs="Arial"/>
            <w:color w:val="A31515"/>
            <w:shd w:val="clear" w:color="auto" w:fill="FFFFFF"/>
          </w:rPr>
          <w:t>'#ulEmployees'</w:t>
        </w:r>
        <w:r w:rsidRPr="00F00A39">
          <w:rPr>
            <w:rFonts w:ascii="Arial" w:eastAsia="Times New Roman" w:hAnsi="Arial" w:cs="Arial"/>
            <w:color w:val="333333"/>
            <w:shd w:val="clear" w:color="auto" w:fill="FFFFFF"/>
          </w:rPr>
          <w:t>);</w:t>
        </w:r>
      </w:ins>
    </w:p>
    <w:p w:rsidR="00F00A39" w:rsidRPr="00F00A39" w:rsidRDefault="00F00A39" w:rsidP="00F00A39">
      <w:pPr>
        <w:shd w:val="clear" w:color="auto" w:fill="FFFFFF"/>
        <w:spacing w:after="0" w:line="240" w:lineRule="auto"/>
        <w:rPr>
          <w:ins w:id="20" w:author="Unknown"/>
          <w:rFonts w:ascii="Arial" w:eastAsia="Times New Roman" w:hAnsi="Arial" w:cs="Arial"/>
          <w:color w:val="333333"/>
        </w:rPr>
      </w:pPr>
      <w:ins w:id="21" w:author="Unknown">
        <w:r w:rsidRPr="00F00A39">
          <w:rPr>
            <w:rFonts w:ascii="Arial" w:eastAsia="Times New Roman" w:hAnsi="Arial" w:cs="Arial"/>
            <w:color w:val="333333"/>
            <w:shd w:val="clear" w:color="auto" w:fill="FFFFFF"/>
          </w:rPr>
          <w:t>            $(</w:t>
        </w:r>
        <w:r w:rsidRPr="00F00A39">
          <w:rPr>
            <w:rFonts w:ascii="Arial" w:eastAsia="Times New Roman" w:hAnsi="Arial" w:cs="Arial"/>
            <w:color w:val="A31515"/>
            <w:shd w:val="clear" w:color="auto" w:fill="FFFFFF"/>
          </w:rPr>
          <w:t>'#btn'</w:t>
        </w:r>
        <w:r w:rsidRPr="00F00A39">
          <w:rPr>
            <w:rFonts w:ascii="Arial" w:eastAsia="Times New Roman" w:hAnsi="Arial" w:cs="Arial"/>
            <w:color w:val="333333"/>
            <w:shd w:val="clear" w:color="auto" w:fill="FFFFFF"/>
          </w:rPr>
          <w:t>).click(</w:t>
        </w:r>
        <w:r w:rsidRPr="00F00A39">
          <w:rPr>
            <w:rFonts w:ascii="Arial" w:eastAsia="Times New Roman" w:hAnsi="Arial" w:cs="Arial"/>
            <w:color w:val="0000FF"/>
            <w:shd w:val="clear" w:color="auto" w:fill="FFFFFF"/>
          </w:rPr>
          <w:t>function</w:t>
        </w:r>
        <w:r w:rsidRPr="00F00A39">
          <w:rPr>
            <w:rFonts w:ascii="Arial" w:eastAsia="Times New Roman" w:hAnsi="Arial" w:cs="Arial"/>
            <w:color w:val="333333"/>
            <w:shd w:val="clear" w:color="auto" w:fill="FFFFFF"/>
          </w:rPr>
          <w:t> () {</w:t>
        </w:r>
      </w:ins>
    </w:p>
    <w:p w:rsidR="00F00A39" w:rsidRPr="00F00A39" w:rsidRDefault="00F00A39" w:rsidP="00F00A39">
      <w:pPr>
        <w:shd w:val="clear" w:color="auto" w:fill="FFFFFF"/>
        <w:spacing w:after="0" w:line="240" w:lineRule="auto"/>
        <w:rPr>
          <w:ins w:id="22" w:author="Unknown"/>
          <w:rFonts w:ascii="Arial" w:eastAsia="Times New Roman" w:hAnsi="Arial" w:cs="Arial"/>
          <w:color w:val="333333"/>
        </w:rPr>
      </w:pPr>
      <w:ins w:id="23" w:author="Unknown">
        <w:r w:rsidRPr="00F00A39">
          <w:rPr>
            <w:rFonts w:ascii="Arial" w:eastAsia="Times New Roman" w:hAnsi="Arial" w:cs="Arial"/>
            <w:color w:val="333333"/>
            <w:shd w:val="clear" w:color="auto" w:fill="FFFFFF"/>
          </w:rPr>
          <w:t>                $.ajax({</w:t>
        </w:r>
      </w:ins>
    </w:p>
    <w:p w:rsidR="00F00A39" w:rsidRPr="00F00A39" w:rsidRDefault="00F00A39" w:rsidP="00F00A39">
      <w:pPr>
        <w:shd w:val="clear" w:color="auto" w:fill="FFFFFF"/>
        <w:spacing w:after="0" w:line="240" w:lineRule="auto"/>
        <w:rPr>
          <w:ins w:id="24" w:author="Unknown"/>
          <w:rFonts w:ascii="Arial" w:eastAsia="Times New Roman" w:hAnsi="Arial" w:cs="Arial"/>
          <w:color w:val="333333"/>
        </w:rPr>
      </w:pPr>
      <w:ins w:id="25" w:author="Unknown">
        <w:r w:rsidRPr="00F00A39">
          <w:rPr>
            <w:rFonts w:ascii="Arial" w:eastAsia="Times New Roman" w:hAnsi="Arial" w:cs="Arial"/>
            <w:color w:val="333333"/>
            <w:shd w:val="clear" w:color="auto" w:fill="FFFFFF"/>
          </w:rPr>
          <w:t>                    type: </w:t>
        </w:r>
        <w:r w:rsidRPr="00F00A39">
          <w:rPr>
            <w:rFonts w:ascii="Arial" w:eastAsia="Times New Roman" w:hAnsi="Arial" w:cs="Arial"/>
            <w:color w:val="A31515"/>
            <w:shd w:val="clear" w:color="auto" w:fill="FFFFFF"/>
          </w:rPr>
          <w:t>'GET'</w:t>
        </w:r>
        <w:r w:rsidRPr="00F00A39">
          <w:rPr>
            <w:rFonts w:ascii="Arial" w:eastAsia="Times New Roman" w:hAnsi="Arial" w:cs="Arial"/>
            <w:color w:val="333333"/>
            <w:shd w:val="clear" w:color="auto" w:fill="FFFFFF"/>
          </w:rPr>
          <w:t>,</w:t>
        </w:r>
      </w:ins>
    </w:p>
    <w:p w:rsidR="00F00A39" w:rsidRPr="00F00A39" w:rsidRDefault="00F00A39" w:rsidP="00F00A39">
      <w:pPr>
        <w:shd w:val="clear" w:color="auto" w:fill="FFFFFF"/>
        <w:spacing w:after="0" w:line="240" w:lineRule="auto"/>
        <w:rPr>
          <w:ins w:id="26" w:author="Unknown"/>
          <w:rFonts w:ascii="Arial" w:eastAsia="Times New Roman" w:hAnsi="Arial" w:cs="Arial"/>
          <w:color w:val="333333"/>
        </w:rPr>
      </w:pPr>
      <w:ins w:id="27" w:author="Unknown">
        <w:r w:rsidRPr="00F00A39">
          <w:rPr>
            <w:rFonts w:ascii="Arial" w:eastAsia="Times New Roman" w:hAnsi="Arial" w:cs="Arial"/>
            <w:color w:val="333333"/>
            <w:shd w:val="clear" w:color="auto" w:fill="FFFFFF"/>
          </w:rPr>
          <w:t>                    url: </w:t>
        </w:r>
        <w:r w:rsidRPr="00F00A39">
          <w:rPr>
            <w:rFonts w:ascii="Arial" w:eastAsia="Times New Roman" w:hAnsi="Arial" w:cs="Arial"/>
            <w:color w:val="A31515"/>
            <w:shd w:val="clear" w:color="auto" w:fill="FFFFFF"/>
          </w:rPr>
          <w:t>"api/employees/"</w:t>
        </w:r>
        <w:r w:rsidRPr="00F00A39">
          <w:rPr>
            <w:rFonts w:ascii="Arial" w:eastAsia="Times New Roman" w:hAnsi="Arial" w:cs="Arial"/>
            <w:color w:val="333333"/>
            <w:shd w:val="clear" w:color="auto" w:fill="FFFFFF"/>
          </w:rPr>
          <w:t>,</w:t>
        </w:r>
      </w:ins>
    </w:p>
    <w:p w:rsidR="00F00A39" w:rsidRPr="00F00A39" w:rsidRDefault="00F00A39" w:rsidP="00F00A39">
      <w:pPr>
        <w:shd w:val="clear" w:color="auto" w:fill="FFFFFF"/>
        <w:spacing w:after="0" w:line="240" w:lineRule="auto"/>
        <w:rPr>
          <w:ins w:id="28" w:author="Unknown"/>
          <w:rFonts w:ascii="Arial" w:eastAsia="Times New Roman" w:hAnsi="Arial" w:cs="Arial"/>
          <w:color w:val="333333"/>
        </w:rPr>
      </w:pPr>
      <w:ins w:id="29" w:author="Unknown">
        <w:r w:rsidRPr="00F00A39">
          <w:rPr>
            <w:rFonts w:ascii="Arial" w:eastAsia="Times New Roman" w:hAnsi="Arial" w:cs="Arial"/>
            <w:color w:val="333333"/>
            <w:shd w:val="clear" w:color="auto" w:fill="FFFFFF"/>
          </w:rPr>
          <w:t>                    dataType: </w:t>
        </w:r>
        <w:r w:rsidRPr="00F00A39">
          <w:rPr>
            <w:rFonts w:ascii="Arial" w:eastAsia="Times New Roman" w:hAnsi="Arial" w:cs="Arial"/>
            <w:color w:val="A31515"/>
            <w:shd w:val="clear" w:color="auto" w:fill="FFFFFF"/>
          </w:rPr>
          <w:t>'json'</w:t>
        </w:r>
        <w:r w:rsidRPr="00F00A39">
          <w:rPr>
            <w:rFonts w:ascii="Arial" w:eastAsia="Times New Roman" w:hAnsi="Arial" w:cs="Arial"/>
            <w:color w:val="333333"/>
            <w:shd w:val="clear" w:color="auto" w:fill="FFFFFF"/>
          </w:rPr>
          <w:t>,</w:t>
        </w:r>
      </w:ins>
    </w:p>
    <w:p w:rsidR="00F00A39" w:rsidRPr="00F00A39" w:rsidRDefault="00F00A39" w:rsidP="00F00A39">
      <w:pPr>
        <w:shd w:val="clear" w:color="auto" w:fill="FFFFFF"/>
        <w:spacing w:after="0" w:line="240" w:lineRule="auto"/>
        <w:rPr>
          <w:ins w:id="30" w:author="Unknown"/>
          <w:rFonts w:ascii="Arial" w:eastAsia="Times New Roman" w:hAnsi="Arial" w:cs="Arial"/>
          <w:color w:val="333333"/>
        </w:rPr>
      </w:pPr>
      <w:ins w:id="31" w:author="Unknown">
        <w:r w:rsidRPr="00F00A39">
          <w:rPr>
            <w:rFonts w:ascii="Arial" w:eastAsia="Times New Roman" w:hAnsi="Arial" w:cs="Arial"/>
            <w:color w:val="333333"/>
            <w:shd w:val="clear" w:color="auto" w:fill="FFFFFF"/>
          </w:rPr>
          <w:t>                    success: </w:t>
        </w:r>
        <w:r w:rsidRPr="00F00A39">
          <w:rPr>
            <w:rFonts w:ascii="Arial" w:eastAsia="Times New Roman" w:hAnsi="Arial" w:cs="Arial"/>
            <w:color w:val="0000FF"/>
            <w:shd w:val="clear" w:color="auto" w:fill="FFFFFF"/>
          </w:rPr>
          <w:t>function</w:t>
        </w:r>
        <w:r w:rsidRPr="00F00A39">
          <w:rPr>
            <w:rFonts w:ascii="Arial" w:eastAsia="Times New Roman" w:hAnsi="Arial" w:cs="Arial"/>
            <w:color w:val="333333"/>
            <w:shd w:val="clear" w:color="auto" w:fill="FFFFFF"/>
          </w:rPr>
          <w:t> (data) {</w:t>
        </w:r>
      </w:ins>
    </w:p>
    <w:p w:rsidR="00F00A39" w:rsidRPr="00F00A39" w:rsidRDefault="00F00A39" w:rsidP="00F00A39">
      <w:pPr>
        <w:shd w:val="clear" w:color="auto" w:fill="FFFFFF"/>
        <w:spacing w:after="0" w:line="240" w:lineRule="auto"/>
        <w:rPr>
          <w:ins w:id="32" w:author="Unknown"/>
          <w:rFonts w:ascii="Arial" w:eastAsia="Times New Roman" w:hAnsi="Arial" w:cs="Arial"/>
          <w:color w:val="333333"/>
        </w:rPr>
      </w:pPr>
      <w:ins w:id="33" w:author="Unknown">
        <w:r w:rsidRPr="00F00A39">
          <w:rPr>
            <w:rFonts w:ascii="Arial" w:eastAsia="Times New Roman" w:hAnsi="Arial" w:cs="Arial"/>
            <w:color w:val="333333"/>
            <w:shd w:val="clear" w:color="auto" w:fill="FFFFFF"/>
          </w:rPr>
          <w:t>                        ulEmployees.empty();</w:t>
        </w:r>
      </w:ins>
    </w:p>
    <w:p w:rsidR="00F00A39" w:rsidRPr="00F00A39" w:rsidRDefault="00F00A39" w:rsidP="00F00A39">
      <w:pPr>
        <w:shd w:val="clear" w:color="auto" w:fill="FFFFFF"/>
        <w:spacing w:after="0" w:line="240" w:lineRule="auto"/>
        <w:rPr>
          <w:ins w:id="34" w:author="Unknown"/>
          <w:rFonts w:ascii="Arial" w:eastAsia="Times New Roman" w:hAnsi="Arial" w:cs="Arial"/>
          <w:color w:val="333333"/>
        </w:rPr>
      </w:pPr>
      <w:ins w:id="35" w:author="Unknown">
        <w:r w:rsidRPr="00F00A39">
          <w:rPr>
            <w:rFonts w:ascii="Arial" w:eastAsia="Times New Roman" w:hAnsi="Arial" w:cs="Arial"/>
            <w:color w:val="333333"/>
            <w:shd w:val="clear" w:color="auto" w:fill="FFFFFF"/>
          </w:rPr>
          <w:t>                        $.each(data, </w:t>
        </w:r>
        <w:r w:rsidRPr="00F00A39">
          <w:rPr>
            <w:rFonts w:ascii="Arial" w:eastAsia="Times New Roman" w:hAnsi="Arial" w:cs="Arial"/>
            <w:color w:val="0000FF"/>
            <w:shd w:val="clear" w:color="auto" w:fill="FFFFFF"/>
          </w:rPr>
          <w:t>function</w:t>
        </w:r>
        <w:r w:rsidRPr="00F00A39">
          <w:rPr>
            <w:rFonts w:ascii="Arial" w:eastAsia="Times New Roman" w:hAnsi="Arial" w:cs="Arial"/>
            <w:color w:val="333333"/>
            <w:shd w:val="clear" w:color="auto" w:fill="FFFFFF"/>
          </w:rPr>
          <w:t> (index, val) {</w:t>
        </w:r>
      </w:ins>
    </w:p>
    <w:p w:rsidR="00F00A39" w:rsidRPr="00F00A39" w:rsidRDefault="00F00A39" w:rsidP="00F00A39">
      <w:pPr>
        <w:shd w:val="clear" w:color="auto" w:fill="FFFFFF"/>
        <w:spacing w:after="0" w:line="240" w:lineRule="auto"/>
        <w:rPr>
          <w:ins w:id="36" w:author="Unknown"/>
          <w:rFonts w:ascii="Arial" w:eastAsia="Times New Roman" w:hAnsi="Arial" w:cs="Arial"/>
          <w:color w:val="333333"/>
        </w:rPr>
      </w:pPr>
      <w:ins w:id="37" w:author="Unknown">
        <w:r w:rsidRPr="00F00A39">
          <w:rPr>
            <w:rFonts w:ascii="Arial" w:eastAsia="Times New Roman" w:hAnsi="Arial" w:cs="Arial"/>
            <w:color w:val="333333"/>
            <w:shd w:val="clear" w:color="auto" w:fill="FFFFFF"/>
          </w:rPr>
          <w:t>                            </w:t>
        </w:r>
        <w:r w:rsidRPr="00F00A39">
          <w:rPr>
            <w:rFonts w:ascii="Arial" w:eastAsia="Times New Roman" w:hAnsi="Arial" w:cs="Arial"/>
            <w:color w:val="0000FF"/>
            <w:shd w:val="clear" w:color="auto" w:fill="FFFFFF"/>
          </w:rPr>
          <w:t>var</w:t>
        </w:r>
        <w:r w:rsidRPr="00F00A39">
          <w:rPr>
            <w:rFonts w:ascii="Arial" w:eastAsia="Times New Roman" w:hAnsi="Arial" w:cs="Arial"/>
            <w:color w:val="333333"/>
            <w:shd w:val="clear" w:color="auto" w:fill="FFFFFF"/>
          </w:rPr>
          <w:t> fullName = val.FirstName + </w:t>
        </w:r>
        <w:r w:rsidRPr="00F00A39">
          <w:rPr>
            <w:rFonts w:ascii="Arial" w:eastAsia="Times New Roman" w:hAnsi="Arial" w:cs="Arial"/>
            <w:color w:val="A31515"/>
            <w:shd w:val="clear" w:color="auto" w:fill="FFFFFF"/>
          </w:rPr>
          <w:t>' '</w:t>
        </w:r>
        <w:r w:rsidRPr="00F00A39">
          <w:rPr>
            <w:rFonts w:ascii="Arial" w:eastAsia="Times New Roman" w:hAnsi="Arial" w:cs="Arial"/>
            <w:color w:val="333333"/>
            <w:shd w:val="clear" w:color="auto" w:fill="FFFFFF"/>
          </w:rPr>
          <w:t> + val.LastName;</w:t>
        </w:r>
      </w:ins>
    </w:p>
    <w:p w:rsidR="00F00A39" w:rsidRPr="00F00A39" w:rsidRDefault="00F00A39" w:rsidP="00F00A39">
      <w:pPr>
        <w:shd w:val="clear" w:color="auto" w:fill="FFFFFF"/>
        <w:spacing w:after="0" w:line="240" w:lineRule="auto"/>
        <w:rPr>
          <w:ins w:id="38" w:author="Unknown"/>
          <w:rFonts w:ascii="Arial" w:eastAsia="Times New Roman" w:hAnsi="Arial" w:cs="Arial"/>
          <w:color w:val="333333"/>
        </w:rPr>
      </w:pPr>
      <w:ins w:id="39" w:author="Unknown">
        <w:r w:rsidRPr="00F00A39">
          <w:rPr>
            <w:rFonts w:ascii="Arial" w:eastAsia="Times New Roman" w:hAnsi="Arial" w:cs="Arial"/>
            <w:color w:val="333333"/>
            <w:shd w:val="clear" w:color="auto" w:fill="FFFFFF"/>
          </w:rPr>
          <w:t>                            ulEmployees.append(</w:t>
        </w:r>
        <w:r w:rsidRPr="00F00A39">
          <w:rPr>
            <w:rFonts w:ascii="Arial" w:eastAsia="Times New Roman" w:hAnsi="Arial" w:cs="Arial"/>
            <w:color w:val="A31515"/>
            <w:shd w:val="clear" w:color="auto" w:fill="FFFFFF"/>
          </w:rPr>
          <w:t>'&lt;li&gt;'</w:t>
        </w:r>
        <w:r w:rsidRPr="00F00A39">
          <w:rPr>
            <w:rFonts w:ascii="Arial" w:eastAsia="Times New Roman" w:hAnsi="Arial" w:cs="Arial"/>
            <w:color w:val="333333"/>
            <w:shd w:val="clear" w:color="auto" w:fill="FFFFFF"/>
          </w:rPr>
          <w:t> + fullName + </w:t>
        </w:r>
        <w:r w:rsidRPr="00F00A39">
          <w:rPr>
            <w:rFonts w:ascii="Arial" w:eastAsia="Times New Roman" w:hAnsi="Arial" w:cs="Arial"/>
            <w:color w:val="A31515"/>
            <w:shd w:val="clear" w:color="auto" w:fill="FFFFFF"/>
          </w:rPr>
          <w:t>'&lt;/li&gt;'</w:t>
        </w:r>
        <w:r w:rsidRPr="00F00A39">
          <w:rPr>
            <w:rFonts w:ascii="Arial" w:eastAsia="Times New Roman" w:hAnsi="Arial" w:cs="Arial"/>
            <w:color w:val="333333"/>
            <w:shd w:val="clear" w:color="auto" w:fill="FFFFFF"/>
          </w:rPr>
          <w:t>);</w:t>
        </w:r>
      </w:ins>
    </w:p>
    <w:p w:rsidR="00F00A39" w:rsidRPr="00F00A39" w:rsidRDefault="00F00A39" w:rsidP="00F00A39">
      <w:pPr>
        <w:shd w:val="clear" w:color="auto" w:fill="FFFFFF"/>
        <w:spacing w:after="0" w:line="240" w:lineRule="auto"/>
        <w:rPr>
          <w:ins w:id="40" w:author="Unknown"/>
          <w:rFonts w:ascii="Arial" w:eastAsia="Times New Roman" w:hAnsi="Arial" w:cs="Arial"/>
          <w:color w:val="333333"/>
        </w:rPr>
      </w:pPr>
      <w:ins w:id="41" w:author="Unknown">
        <w:r w:rsidRPr="00F00A39">
          <w:rPr>
            <w:rFonts w:ascii="Arial" w:eastAsia="Times New Roman" w:hAnsi="Arial" w:cs="Arial"/>
            <w:color w:val="333333"/>
            <w:shd w:val="clear" w:color="auto" w:fill="FFFFFF"/>
          </w:rPr>
          <w:t>                        });</w:t>
        </w:r>
      </w:ins>
    </w:p>
    <w:p w:rsidR="00F00A39" w:rsidRPr="00F00A39" w:rsidRDefault="00F00A39" w:rsidP="00F00A39">
      <w:pPr>
        <w:shd w:val="clear" w:color="auto" w:fill="FFFFFF"/>
        <w:spacing w:after="0" w:line="240" w:lineRule="auto"/>
        <w:rPr>
          <w:ins w:id="42" w:author="Unknown"/>
          <w:rFonts w:ascii="Arial" w:eastAsia="Times New Roman" w:hAnsi="Arial" w:cs="Arial"/>
          <w:color w:val="333333"/>
        </w:rPr>
      </w:pPr>
      <w:ins w:id="43" w:author="Unknown">
        <w:r w:rsidRPr="00F00A39">
          <w:rPr>
            <w:rFonts w:ascii="Arial" w:eastAsia="Times New Roman" w:hAnsi="Arial" w:cs="Arial"/>
            <w:color w:val="333333"/>
            <w:shd w:val="clear" w:color="auto" w:fill="FFFFFF"/>
          </w:rPr>
          <w:t>                    }</w:t>
        </w:r>
      </w:ins>
    </w:p>
    <w:p w:rsidR="00F00A39" w:rsidRPr="00F00A39" w:rsidRDefault="00F00A39" w:rsidP="00F00A39">
      <w:pPr>
        <w:shd w:val="clear" w:color="auto" w:fill="FFFFFF"/>
        <w:spacing w:after="0" w:line="240" w:lineRule="auto"/>
        <w:rPr>
          <w:ins w:id="44" w:author="Unknown"/>
          <w:rFonts w:ascii="Arial" w:eastAsia="Times New Roman" w:hAnsi="Arial" w:cs="Arial"/>
          <w:color w:val="333333"/>
        </w:rPr>
      </w:pPr>
      <w:ins w:id="45" w:author="Unknown">
        <w:r w:rsidRPr="00F00A39">
          <w:rPr>
            <w:rFonts w:ascii="Arial" w:eastAsia="Times New Roman" w:hAnsi="Arial" w:cs="Arial"/>
            <w:color w:val="333333"/>
            <w:shd w:val="clear" w:color="auto" w:fill="FFFFFF"/>
          </w:rPr>
          <w:t>                });</w:t>
        </w:r>
      </w:ins>
    </w:p>
    <w:p w:rsidR="00F00A39" w:rsidRPr="00F00A39" w:rsidRDefault="00F00A39" w:rsidP="00F00A39">
      <w:pPr>
        <w:shd w:val="clear" w:color="auto" w:fill="FFFFFF"/>
        <w:spacing w:after="0" w:line="240" w:lineRule="auto"/>
        <w:rPr>
          <w:ins w:id="46" w:author="Unknown"/>
          <w:rFonts w:ascii="Arial" w:eastAsia="Times New Roman" w:hAnsi="Arial" w:cs="Arial"/>
          <w:color w:val="333333"/>
        </w:rPr>
      </w:pPr>
      <w:ins w:id="47" w:author="Unknown">
        <w:r w:rsidRPr="00F00A39">
          <w:rPr>
            <w:rFonts w:ascii="Arial" w:eastAsia="Times New Roman" w:hAnsi="Arial" w:cs="Arial"/>
            <w:color w:val="333333"/>
            <w:shd w:val="clear" w:color="auto" w:fill="FFFFFF"/>
          </w:rPr>
          <w:t>            });</w:t>
        </w:r>
      </w:ins>
    </w:p>
    <w:p w:rsidR="00F00A39" w:rsidRPr="00F00A39" w:rsidRDefault="00F00A39" w:rsidP="00F00A39">
      <w:pPr>
        <w:shd w:val="clear" w:color="auto" w:fill="FFFFFF"/>
        <w:spacing w:after="0" w:line="240" w:lineRule="auto"/>
        <w:rPr>
          <w:ins w:id="48" w:author="Unknown"/>
          <w:rFonts w:ascii="Arial" w:eastAsia="Times New Roman" w:hAnsi="Arial" w:cs="Arial"/>
          <w:color w:val="333333"/>
        </w:rPr>
      </w:pPr>
      <w:ins w:id="49" w:author="Unknown">
        <w:r w:rsidRPr="00F00A39">
          <w:rPr>
            <w:rFonts w:ascii="Arial" w:eastAsia="Times New Roman" w:hAnsi="Arial" w:cs="Arial"/>
            <w:color w:val="333333"/>
            <w:shd w:val="clear" w:color="auto" w:fill="FFFFFF"/>
          </w:rPr>
          <w:t>            $(</w:t>
        </w:r>
        <w:r w:rsidRPr="00F00A39">
          <w:rPr>
            <w:rFonts w:ascii="Arial" w:eastAsia="Times New Roman" w:hAnsi="Arial" w:cs="Arial"/>
            <w:color w:val="A31515"/>
            <w:shd w:val="clear" w:color="auto" w:fill="FFFFFF"/>
          </w:rPr>
          <w:t>'#btnClear'</w:t>
        </w:r>
        <w:r w:rsidRPr="00F00A39">
          <w:rPr>
            <w:rFonts w:ascii="Arial" w:eastAsia="Times New Roman" w:hAnsi="Arial" w:cs="Arial"/>
            <w:color w:val="333333"/>
            <w:shd w:val="clear" w:color="auto" w:fill="FFFFFF"/>
          </w:rPr>
          <w:t>).click(</w:t>
        </w:r>
        <w:r w:rsidRPr="00F00A39">
          <w:rPr>
            <w:rFonts w:ascii="Arial" w:eastAsia="Times New Roman" w:hAnsi="Arial" w:cs="Arial"/>
            <w:color w:val="0000FF"/>
            <w:shd w:val="clear" w:color="auto" w:fill="FFFFFF"/>
          </w:rPr>
          <w:t>function</w:t>
        </w:r>
        <w:r w:rsidRPr="00F00A39">
          <w:rPr>
            <w:rFonts w:ascii="Arial" w:eastAsia="Times New Roman" w:hAnsi="Arial" w:cs="Arial"/>
            <w:color w:val="333333"/>
            <w:shd w:val="clear" w:color="auto" w:fill="FFFFFF"/>
          </w:rPr>
          <w:t> () {</w:t>
        </w:r>
      </w:ins>
    </w:p>
    <w:p w:rsidR="00F00A39" w:rsidRPr="00F00A39" w:rsidRDefault="00F00A39" w:rsidP="00F00A39">
      <w:pPr>
        <w:shd w:val="clear" w:color="auto" w:fill="FFFFFF"/>
        <w:spacing w:after="0" w:line="240" w:lineRule="auto"/>
        <w:rPr>
          <w:ins w:id="50" w:author="Unknown"/>
          <w:rFonts w:ascii="Arial" w:eastAsia="Times New Roman" w:hAnsi="Arial" w:cs="Arial"/>
          <w:color w:val="333333"/>
        </w:rPr>
      </w:pPr>
      <w:ins w:id="51" w:author="Unknown">
        <w:r w:rsidRPr="00F00A39">
          <w:rPr>
            <w:rFonts w:ascii="Arial" w:eastAsia="Times New Roman" w:hAnsi="Arial" w:cs="Arial"/>
            <w:color w:val="333333"/>
            <w:shd w:val="clear" w:color="auto" w:fill="FFFFFF"/>
          </w:rPr>
          <w:t>                ulEmployees.empty();</w:t>
        </w:r>
      </w:ins>
    </w:p>
    <w:p w:rsidR="00F00A39" w:rsidRPr="00F00A39" w:rsidRDefault="00F00A39" w:rsidP="00F00A39">
      <w:pPr>
        <w:shd w:val="clear" w:color="auto" w:fill="FFFFFF"/>
        <w:spacing w:after="0" w:line="240" w:lineRule="auto"/>
        <w:rPr>
          <w:ins w:id="52" w:author="Unknown"/>
          <w:rFonts w:ascii="Arial" w:eastAsia="Times New Roman" w:hAnsi="Arial" w:cs="Arial"/>
          <w:color w:val="333333"/>
        </w:rPr>
      </w:pPr>
      <w:ins w:id="53" w:author="Unknown">
        <w:r w:rsidRPr="00F00A39">
          <w:rPr>
            <w:rFonts w:ascii="Arial" w:eastAsia="Times New Roman" w:hAnsi="Arial" w:cs="Arial"/>
            <w:color w:val="333333"/>
            <w:shd w:val="clear" w:color="auto" w:fill="FFFFFF"/>
          </w:rPr>
          <w:t>            });</w:t>
        </w:r>
      </w:ins>
    </w:p>
    <w:p w:rsidR="00F00A39" w:rsidRPr="00F00A39" w:rsidRDefault="00F00A39" w:rsidP="00F00A39">
      <w:pPr>
        <w:shd w:val="clear" w:color="auto" w:fill="FFFFFF"/>
        <w:spacing w:after="0" w:line="240" w:lineRule="auto"/>
        <w:rPr>
          <w:ins w:id="54" w:author="Unknown"/>
          <w:rFonts w:ascii="Arial" w:eastAsia="Times New Roman" w:hAnsi="Arial" w:cs="Arial"/>
          <w:color w:val="333333"/>
        </w:rPr>
      </w:pPr>
      <w:ins w:id="55" w:author="Unknown">
        <w:r w:rsidRPr="00F00A39">
          <w:rPr>
            <w:rFonts w:ascii="Arial" w:eastAsia="Times New Roman" w:hAnsi="Arial" w:cs="Arial"/>
            <w:color w:val="333333"/>
            <w:shd w:val="clear" w:color="auto" w:fill="FFFFFF"/>
          </w:rPr>
          <w:t>        });</w:t>
        </w:r>
      </w:ins>
    </w:p>
    <w:p w:rsidR="00F00A39" w:rsidRPr="00F00A39" w:rsidRDefault="00F00A39" w:rsidP="00F00A39">
      <w:pPr>
        <w:shd w:val="clear" w:color="auto" w:fill="FFFFFF"/>
        <w:spacing w:after="0" w:line="240" w:lineRule="auto"/>
        <w:rPr>
          <w:ins w:id="56" w:author="Unknown"/>
          <w:rFonts w:ascii="Arial" w:eastAsia="Times New Roman" w:hAnsi="Arial" w:cs="Arial"/>
          <w:color w:val="333333"/>
        </w:rPr>
      </w:pPr>
      <w:ins w:id="57" w:author="Unknown">
        <w:r w:rsidRPr="00F00A39">
          <w:rPr>
            <w:rFonts w:ascii="Arial" w:eastAsia="Times New Roman" w:hAnsi="Arial" w:cs="Arial"/>
            <w:color w:val="333333"/>
            <w:shd w:val="clear" w:color="auto" w:fill="FFFFFF"/>
          </w:rPr>
          <w:t>    </w:t>
        </w:r>
        <w:r w:rsidRPr="00F00A39">
          <w:rPr>
            <w:rFonts w:ascii="Arial" w:eastAsia="Times New Roman" w:hAnsi="Arial" w:cs="Arial"/>
            <w:color w:val="0000FF"/>
            <w:shd w:val="clear" w:color="auto" w:fill="FFFFFF"/>
          </w:rPr>
          <w:t>&lt;/</w:t>
        </w:r>
        <w:r w:rsidRPr="00F00A39">
          <w:rPr>
            <w:rFonts w:ascii="Arial" w:eastAsia="Times New Roman" w:hAnsi="Arial" w:cs="Arial"/>
            <w:color w:val="800000"/>
            <w:shd w:val="clear" w:color="auto" w:fill="FFFFFF"/>
          </w:rPr>
          <w:t>script</w:t>
        </w:r>
        <w:r w:rsidRPr="00F00A39">
          <w:rPr>
            <w:rFonts w:ascii="Arial" w:eastAsia="Times New Roman" w:hAnsi="Arial" w:cs="Arial"/>
            <w:color w:val="0000FF"/>
            <w:shd w:val="clear" w:color="auto" w:fill="FFFFFF"/>
          </w:rPr>
          <w:t>&gt;</w:t>
        </w:r>
      </w:ins>
    </w:p>
    <w:p w:rsidR="00F00A39" w:rsidRPr="00F00A39" w:rsidRDefault="00F00A39" w:rsidP="00F00A39">
      <w:pPr>
        <w:shd w:val="clear" w:color="auto" w:fill="FFFFFF"/>
        <w:spacing w:after="0" w:line="240" w:lineRule="auto"/>
        <w:rPr>
          <w:ins w:id="58" w:author="Unknown"/>
          <w:rFonts w:ascii="Arial" w:eastAsia="Times New Roman" w:hAnsi="Arial" w:cs="Arial"/>
          <w:color w:val="333333"/>
        </w:rPr>
      </w:pPr>
      <w:ins w:id="59" w:author="Unknown">
        <w:r w:rsidRPr="00F00A39">
          <w:rPr>
            <w:rFonts w:ascii="Arial" w:eastAsia="Times New Roman" w:hAnsi="Arial" w:cs="Arial"/>
            <w:color w:val="0000FF"/>
            <w:shd w:val="clear" w:color="auto" w:fill="FFFFFF"/>
          </w:rPr>
          <w:t>&lt;/</w:t>
        </w:r>
        <w:r w:rsidRPr="00F00A39">
          <w:rPr>
            <w:rFonts w:ascii="Arial" w:eastAsia="Times New Roman" w:hAnsi="Arial" w:cs="Arial"/>
            <w:color w:val="800000"/>
            <w:shd w:val="clear" w:color="auto" w:fill="FFFFFF"/>
          </w:rPr>
          <w:t>head</w:t>
        </w:r>
        <w:r w:rsidRPr="00F00A39">
          <w:rPr>
            <w:rFonts w:ascii="Arial" w:eastAsia="Times New Roman" w:hAnsi="Arial" w:cs="Arial"/>
            <w:color w:val="0000FF"/>
            <w:shd w:val="clear" w:color="auto" w:fill="FFFFFF"/>
          </w:rPr>
          <w:t>&gt;</w:t>
        </w:r>
      </w:ins>
    </w:p>
    <w:p w:rsidR="00F00A39" w:rsidRPr="00F00A39" w:rsidRDefault="00F00A39" w:rsidP="00F00A39">
      <w:pPr>
        <w:shd w:val="clear" w:color="auto" w:fill="FFFFFF"/>
        <w:spacing w:after="0" w:line="240" w:lineRule="auto"/>
        <w:rPr>
          <w:ins w:id="60" w:author="Unknown"/>
          <w:rFonts w:ascii="Arial" w:eastAsia="Times New Roman" w:hAnsi="Arial" w:cs="Arial"/>
          <w:color w:val="333333"/>
        </w:rPr>
      </w:pPr>
      <w:ins w:id="61" w:author="Unknown">
        <w:r w:rsidRPr="00F00A39">
          <w:rPr>
            <w:rFonts w:ascii="Arial" w:eastAsia="Times New Roman" w:hAnsi="Arial" w:cs="Arial"/>
            <w:color w:val="0000FF"/>
            <w:shd w:val="clear" w:color="auto" w:fill="FFFFFF"/>
          </w:rPr>
          <w:lastRenderedPageBreak/>
          <w:t>&lt;</w:t>
        </w:r>
        <w:r w:rsidRPr="00F00A39">
          <w:rPr>
            <w:rFonts w:ascii="Arial" w:eastAsia="Times New Roman" w:hAnsi="Arial" w:cs="Arial"/>
            <w:color w:val="800000"/>
            <w:shd w:val="clear" w:color="auto" w:fill="FFFFFF"/>
          </w:rPr>
          <w:t>body</w:t>
        </w:r>
        <w:r w:rsidRPr="00F00A39">
          <w:rPr>
            <w:rFonts w:ascii="Arial" w:eastAsia="Times New Roman" w:hAnsi="Arial" w:cs="Arial"/>
            <w:color w:val="0000FF"/>
            <w:shd w:val="clear" w:color="auto" w:fill="FFFFFF"/>
          </w:rPr>
          <w:t>&gt;</w:t>
        </w:r>
      </w:ins>
    </w:p>
    <w:p w:rsidR="00F00A39" w:rsidRPr="00F00A39" w:rsidRDefault="00F00A39" w:rsidP="00F00A39">
      <w:pPr>
        <w:shd w:val="clear" w:color="auto" w:fill="FFFFFF"/>
        <w:spacing w:after="0" w:line="240" w:lineRule="auto"/>
        <w:rPr>
          <w:ins w:id="62" w:author="Unknown"/>
          <w:rFonts w:ascii="Arial" w:eastAsia="Times New Roman" w:hAnsi="Arial" w:cs="Arial"/>
          <w:color w:val="333333"/>
        </w:rPr>
      </w:pPr>
      <w:ins w:id="63" w:author="Unknown">
        <w:r w:rsidRPr="00F00A39">
          <w:rPr>
            <w:rFonts w:ascii="Arial" w:eastAsia="Times New Roman" w:hAnsi="Arial" w:cs="Arial"/>
            <w:color w:val="333333"/>
            <w:shd w:val="clear" w:color="auto" w:fill="FFFFFF"/>
          </w:rPr>
          <w:t>    </w:t>
        </w:r>
        <w:r w:rsidRPr="00F00A39">
          <w:rPr>
            <w:rFonts w:ascii="Arial" w:eastAsia="Times New Roman" w:hAnsi="Arial" w:cs="Arial"/>
            <w:color w:val="0000FF"/>
            <w:shd w:val="clear" w:color="auto" w:fill="FFFFFF"/>
          </w:rPr>
          <w:t>&lt;</w:t>
        </w:r>
        <w:r w:rsidRPr="00F00A39">
          <w:rPr>
            <w:rFonts w:ascii="Arial" w:eastAsia="Times New Roman" w:hAnsi="Arial" w:cs="Arial"/>
            <w:color w:val="800000"/>
            <w:shd w:val="clear" w:color="auto" w:fill="FFFFFF"/>
          </w:rPr>
          <w:t>div</w:t>
        </w:r>
        <w:r w:rsidRPr="00F00A39">
          <w:rPr>
            <w:rFonts w:ascii="Arial" w:eastAsia="Times New Roman" w:hAnsi="Arial" w:cs="Arial"/>
            <w:color w:val="0000FF"/>
            <w:shd w:val="clear" w:color="auto" w:fill="FFFFFF"/>
          </w:rPr>
          <w:t>&gt;</w:t>
        </w:r>
      </w:ins>
    </w:p>
    <w:p w:rsidR="00F00A39" w:rsidRPr="00F00A39" w:rsidRDefault="00F00A39" w:rsidP="00F00A39">
      <w:pPr>
        <w:shd w:val="clear" w:color="auto" w:fill="FFFFFF"/>
        <w:spacing w:after="0" w:line="240" w:lineRule="auto"/>
        <w:rPr>
          <w:ins w:id="64" w:author="Unknown"/>
          <w:rFonts w:ascii="Arial" w:eastAsia="Times New Roman" w:hAnsi="Arial" w:cs="Arial"/>
          <w:color w:val="333333"/>
        </w:rPr>
      </w:pPr>
      <w:ins w:id="65" w:author="Unknown">
        <w:r w:rsidRPr="00F00A39">
          <w:rPr>
            <w:rFonts w:ascii="Arial" w:eastAsia="Times New Roman" w:hAnsi="Arial" w:cs="Arial"/>
            <w:color w:val="333333"/>
            <w:shd w:val="clear" w:color="auto" w:fill="FFFFFF"/>
          </w:rPr>
          <w:t>        </w:t>
        </w:r>
        <w:r w:rsidRPr="00F00A39">
          <w:rPr>
            <w:rFonts w:ascii="Arial" w:eastAsia="Times New Roman" w:hAnsi="Arial" w:cs="Arial"/>
            <w:color w:val="0000FF"/>
            <w:shd w:val="clear" w:color="auto" w:fill="FFFFFF"/>
          </w:rPr>
          <w:t>&lt;</w:t>
        </w:r>
        <w:r w:rsidRPr="00F00A39">
          <w:rPr>
            <w:rFonts w:ascii="Arial" w:eastAsia="Times New Roman" w:hAnsi="Arial" w:cs="Arial"/>
            <w:color w:val="800000"/>
            <w:shd w:val="clear" w:color="auto" w:fill="FFFFFF"/>
          </w:rPr>
          <w:t>input</w:t>
        </w:r>
        <w:r w:rsidRPr="00F00A39">
          <w:rPr>
            <w:rFonts w:ascii="Arial" w:eastAsia="Times New Roman" w:hAnsi="Arial" w:cs="Arial"/>
            <w:color w:val="333333"/>
            <w:shd w:val="clear" w:color="auto" w:fill="FFFFFF"/>
          </w:rPr>
          <w:t> </w:t>
        </w:r>
        <w:r w:rsidRPr="00F00A39">
          <w:rPr>
            <w:rFonts w:ascii="Arial" w:eastAsia="Times New Roman" w:hAnsi="Arial" w:cs="Arial"/>
            <w:color w:val="FF0000"/>
            <w:shd w:val="clear" w:color="auto" w:fill="FFFFFF"/>
          </w:rPr>
          <w:t>id</w:t>
        </w:r>
        <w:r w:rsidRPr="00F00A39">
          <w:rPr>
            <w:rFonts w:ascii="Arial" w:eastAsia="Times New Roman" w:hAnsi="Arial" w:cs="Arial"/>
            <w:color w:val="0000FF"/>
            <w:shd w:val="clear" w:color="auto" w:fill="FFFFFF"/>
          </w:rPr>
          <w:t>="btn"</w:t>
        </w:r>
        <w:r w:rsidRPr="00F00A39">
          <w:rPr>
            <w:rFonts w:ascii="Arial" w:eastAsia="Times New Roman" w:hAnsi="Arial" w:cs="Arial"/>
            <w:color w:val="333333"/>
            <w:shd w:val="clear" w:color="auto" w:fill="FFFFFF"/>
          </w:rPr>
          <w:t> </w:t>
        </w:r>
        <w:r w:rsidRPr="00F00A39">
          <w:rPr>
            <w:rFonts w:ascii="Arial" w:eastAsia="Times New Roman" w:hAnsi="Arial" w:cs="Arial"/>
            <w:color w:val="FF0000"/>
            <w:shd w:val="clear" w:color="auto" w:fill="FFFFFF"/>
          </w:rPr>
          <w:t>type</w:t>
        </w:r>
        <w:r w:rsidRPr="00F00A39">
          <w:rPr>
            <w:rFonts w:ascii="Arial" w:eastAsia="Times New Roman" w:hAnsi="Arial" w:cs="Arial"/>
            <w:color w:val="0000FF"/>
            <w:shd w:val="clear" w:color="auto" w:fill="FFFFFF"/>
          </w:rPr>
          <w:t>="button"</w:t>
        </w:r>
        <w:r w:rsidRPr="00F00A39">
          <w:rPr>
            <w:rFonts w:ascii="Arial" w:eastAsia="Times New Roman" w:hAnsi="Arial" w:cs="Arial"/>
            <w:color w:val="333333"/>
            <w:shd w:val="clear" w:color="auto" w:fill="FFFFFF"/>
          </w:rPr>
          <w:t> </w:t>
        </w:r>
        <w:r w:rsidRPr="00F00A39">
          <w:rPr>
            <w:rFonts w:ascii="Arial" w:eastAsia="Times New Roman" w:hAnsi="Arial" w:cs="Arial"/>
            <w:color w:val="FF0000"/>
            <w:shd w:val="clear" w:color="auto" w:fill="FFFFFF"/>
          </w:rPr>
          <w:t>value</w:t>
        </w:r>
        <w:r w:rsidRPr="00F00A39">
          <w:rPr>
            <w:rFonts w:ascii="Arial" w:eastAsia="Times New Roman" w:hAnsi="Arial" w:cs="Arial"/>
            <w:color w:val="0000FF"/>
            <w:shd w:val="clear" w:color="auto" w:fill="FFFFFF"/>
          </w:rPr>
          <w:t>="Get All Employees"</w:t>
        </w:r>
        <w:r w:rsidRPr="00F00A39">
          <w:rPr>
            <w:rFonts w:ascii="Arial" w:eastAsia="Times New Roman" w:hAnsi="Arial" w:cs="Arial"/>
            <w:color w:val="333333"/>
            <w:shd w:val="clear" w:color="auto" w:fill="FFFFFF"/>
          </w:rPr>
          <w:t> </w:t>
        </w:r>
        <w:r w:rsidRPr="00F00A39">
          <w:rPr>
            <w:rFonts w:ascii="Arial" w:eastAsia="Times New Roman" w:hAnsi="Arial" w:cs="Arial"/>
            <w:color w:val="0000FF"/>
            <w:shd w:val="clear" w:color="auto" w:fill="FFFFFF"/>
          </w:rPr>
          <w:t>/&gt;</w:t>
        </w:r>
      </w:ins>
    </w:p>
    <w:p w:rsidR="00F00A39" w:rsidRPr="00F00A39" w:rsidRDefault="00F00A39" w:rsidP="00F00A39">
      <w:pPr>
        <w:shd w:val="clear" w:color="auto" w:fill="FFFFFF"/>
        <w:spacing w:after="0" w:line="240" w:lineRule="auto"/>
        <w:rPr>
          <w:ins w:id="66" w:author="Unknown"/>
          <w:rFonts w:ascii="Arial" w:eastAsia="Times New Roman" w:hAnsi="Arial" w:cs="Arial"/>
          <w:color w:val="333333"/>
        </w:rPr>
      </w:pPr>
      <w:ins w:id="67" w:author="Unknown">
        <w:r w:rsidRPr="00F00A39">
          <w:rPr>
            <w:rFonts w:ascii="Arial" w:eastAsia="Times New Roman" w:hAnsi="Arial" w:cs="Arial"/>
            <w:color w:val="333333"/>
            <w:shd w:val="clear" w:color="auto" w:fill="FFFFFF"/>
          </w:rPr>
          <w:t>        </w:t>
        </w:r>
        <w:r w:rsidRPr="00F00A39">
          <w:rPr>
            <w:rFonts w:ascii="Arial" w:eastAsia="Times New Roman" w:hAnsi="Arial" w:cs="Arial"/>
            <w:color w:val="0000FF"/>
            <w:shd w:val="clear" w:color="auto" w:fill="FFFFFF"/>
          </w:rPr>
          <w:t>&lt;</w:t>
        </w:r>
        <w:r w:rsidRPr="00F00A39">
          <w:rPr>
            <w:rFonts w:ascii="Arial" w:eastAsia="Times New Roman" w:hAnsi="Arial" w:cs="Arial"/>
            <w:color w:val="800000"/>
            <w:shd w:val="clear" w:color="auto" w:fill="FFFFFF"/>
          </w:rPr>
          <w:t>input</w:t>
        </w:r>
        <w:r w:rsidRPr="00F00A39">
          <w:rPr>
            <w:rFonts w:ascii="Arial" w:eastAsia="Times New Roman" w:hAnsi="Arial" w:cs="Arial"/>
            <w:color w:val="333333"/>
            <w:shd w:val="clear" w:color="auto" w:fill="FFFFFF"/>
          </w:rPr>
          <w:t> </w:t>
        </w:r>
        <w:r w:rsidRPr="00F00A39">
          <w:rPr>
            <w:rFonts w:ascii="Arial" w:eastAsia="Times New Roman" w:hAnsi="Arial" w:cs="Arial"/>
            <w:color w:val="FF0000"/>
            <w:shd w:val="clear" w:color="auto" w:fill="FFFFFF"/>
          </w:rPr>
          <w:t>id</w:t>
        </w:r>
        <w:r w:rsidRPr="00F00A39">
          <w:rPr>
            <w:rFonts w:ascii="Arial" w:eastAsia="Times New Roman" w:hAnsi="Arial" w:cs="Arial"/>
            <w:color w:val="0000FF"/>
            <w:shd w:val="clear" w:color="auto" w:fill="FFFFFF"/>
          </w:rPr>
          <w:t>="btnClear"</w:t>
        </w:r>
        <w:r w:rsidRPr="00F00A39">
          <w:rPr>
            <w:rFonts w:ascii="Arial" w:eastAsia="Times New Roman" w:hAnsi="Arial" w:cs="Arial"/>
            <w:color w:val="333333"/>
            <w:shd w:val="clear" w:color="auto" w:fill="FFFFFF"/>
          </w:rPr>
          <w:t> </w:t>
        </w:r>
        <w:r w:rsidRPr="00F00A39">
          <w:rPr>
            <w:rFonts w:ascii="Arial" w:eastAsia="Times New Roman" w:hAnsi="Arial" w:cs="Arial"/>
            <w:color w:val="FF0000"/>
            <w:shd w:val="clear" w:color="auto" w:fill="FFFFFF"/>
          </w:rPr>
          <w:t>type</w:t>
        </w:r>
        <w:r w:rsidRPr="00F00A39">
          <w:rPr>
            <w:rFonts w:ascii="Arial" w:eastAsia="Times New Roman" w:hAnsi="Arial" w:cs="Arial"/>
            <w:color w:val="0000FF"/>
            <w:shd w:val="clear" w:color="auto" w:fill="FFFFFF"/>
          </w:rPr>
          <w:t>="button"</w:t>
        </w:r>
        <w:r w:rsidRPr="00F00A39">
          <w:rPr>
            <w:rFonts w:ascii="Arial" w:eastAsia="Times New Roman" w:hAnsi="Arial" w:cs="Arial"/>
            <w:color w:val="333333"/>
            <w:shd w:val="clear" w:color="auto" w:fill="FFFFFF"/>
          </w:rPr>
          <w:t> </w:t>
        </w:r>
        <w:r w:rsidRPr="00F00A39">
          <w:rPr>
            <w:rFonts w:ascii="Arial" w:eastAsia="Times New Roman" w:hAnsi="Arial" w:cs="Arial"/>
            <w:color w:val="FF0000"/>
            <w:shd w:val="clear" w:color="auto" w:fill="FFFFFF"/>
          </w:rPr>
          <w:t>value</w:t>
        </w:r>
        <w:r w:rsidRPr="00F00A39">
          <w:rPr>
            <w:rFonts w:ascii="Arial" w:eastAsia="Times New Roman" w:hAnsi="Arial" w:cs="Arial"/>
            <w:color w:val="0000FF"/>
            <w:shd w:val="clear" w:color="auto" w:fill="FFFFFF"/>
          </w:rPr>
          <w:t>="Clear"</w:t>
        </w:r>
        <w:r w:rsidRPr="00F00A39">
          <w:rPr>
            <w:rFonts w:ascii="Arial" w:eastAsia="Times New Roman" w:hAnsi="Arial" w:cs="Arial"/>
            <w:color w:val="333333"/>
            <w:shd w:val="clear" w:color="auto" w:fill="FFFFFF"/>
          </w:rPr>
          <w:t> </w:t>
        </w:r>
        <w:r w:rsidRPr="00F00A39">
          <w:rPr>
            <w:rFonts w:ascii="Arial" w:eastAsia="Times New Roman" w:hAnsi="Arial" w:cs="Arial"/>
            <w:color w:val="0000FF"/>
            <w:shd w:val="clear" w:color="auto" w:fill="FFFFFF"/>
          </w:rPr>
          <w:t>/&gt;</w:t>
        </w:r>
      </w:ins>
    </w:p>
    <w:p w:rsidR="00F00A39" w:rsidRPr="00F00A39" w:rsidRDefault="00F00A39" w:rsidP="00F00A39">
      <w:pPr>
        <w:shd w:val="clear" w:color="auto" w:fill="FFFFFF"/>
        <w:spacing w:after="0" w:line="240" w:lineRule="auto"/>
        <w:rPr>
          <w:ins w:id="68" w:author="Unknown"/>
          <w:rFonts w:ascii="Arial" w:eastAsia="Times New Roman" w:hAnsi="Arial" w:cs="Arial"/>
          <w:color w:val="333333"/>
        </w:rPr>
      </w:pPr>
      <w:ins w:id="69" w:author="Unknown">
        <w:r w:rsidRPr="00F00A39">
          <w:rPr>
            <w:rFonts w:ascii="Arial" w:eastAsia="Times New Roman" w:hAnsi="Arial" w:cs="Arial"/>
            <w:color w:val="333333"/>
            <w:shd w:val="clear" w:color="auto" w:fill="FFFFFF"/>
          </w:rPr>
          <w:t>        </w:t>
        </w:r>
        <w:r w:rsidRPr="00F00A39">
          <w:rPr>
            <w:rFonts w:ascii="Arial" w:eastAsia="Times New Roman" w:hAnsi="Arial" w:cs="Arial"/>
            <w:color w:val="0000FF"/>
            <w:shd w:val="clear" w:color="auto" w:fill="FFFFFF"/>
          </w:rPr>
          <w:t>&lt;</w:t>
        </w:r>
        <w:r w:rsidRPr="00F00A39">
          <w:rPr>
            <w:rFonts w:ascii="Arial" w:eastAsia="Times New Roman" w:hAnsi="Arial" w:cs="Arial"/>
            <w:color w:val="800000"/>
            <w:shd w:val="clear" w:color="auto" w:fill="FFFFFF"/>
          </w:rPr>
          <w:t>ul</w:t>
        </w:r>
        <w:r w:rsidRPr="00F00A39">
          <w:rPr>
            <w:rFonts w:ascii="Arial" w:eastAsia="Times New Roman" w:hAnsi="Arial" w:cs="Arial"/>
            <w:color w:val="333333"/>
            <w:shd w:val="clear" w:color="auto" w:fill="FFFFFF"/>
          </w:rPr>
          <w:t> </w:t>
        </w:r>
        <w:r w:rsidRPr="00F00A39">
          <w:rPr>
            <w:rFonts w:ascii="Arial" w:eastAsia="Times New Roman" w:hAnsi="Arial" w:cs="Arial"/>
            <w:color w:val="FF0000"/>
            <w:shd w:val="clear" w:color="auto" w:fill="FFFFFF"/>
          </w:rPr>
          <w:t>id</w:t>
        </w:r>
        <w:r w:rsidRPr="00F00A39">
          <w:rPr>
            <w:rFonts w:ascii="Arial" w:eastAsia="Times New Roman" w:hAnsi="Arial" w:cs="Arial"/>
            <w:color w:val="0000FF"/>
            <w:shd w:val="clear" w:color="auto" w:fill="FFFFFF"/>
          </w:rPr>
          <w:t>="ulEmployees"</w:t>
        </w:r>
        <w:r w:rsidRPr="00F00A39">
          <w:rPr>
            <w:rFonts w:ascii="Arial" w:eastAsia="Times New Roman" w:hAnsi="Arial" w:cs="Arial"/>
            <w:color w:val="333333"/>
            <w:shd w:val="clear" w:color="auto" w:fill="FFFFFF"/>
          </w:rPr>
          <w:t> </w:t>
        </w:r>
        <w:r w:rsidRPr="00F00A39">
          <w:rPr>
            <w:rFonts w:ascii="Arial" w:eastAsia="Times New Roman" w:hAnsi="Arial" w:cs="Arial"/>
            <w:color w:val="0000FF"/>
            <w:shd w:val="clear" w:color="auto" w:fill="FFFFFF"/>
          </w:rPr>
          <w:t>/&gt;</w:t>
        </w:r>
      </w:ins>
    </w:p>
    <w:p w:rsidR="00F00A39" w:rsidRPr="00F00A39" w:rsidRDefault="00F00A39" w:rsidP="00F00A39">
      <w:pPr>
        <w:shd w:val="clear" w:color="auto" w:fill="FFFFFF"/>
        <w:spacing w:after="0" w:line="240" w:lineRule="auto"/>
        <w:rPr>
          <w:ins w:id="70" w:author="Unknown"/>
          <w:rFonts w:ascii="Arial" w:eastAsia="Times New Roman" w:hAnsi="Arial" w:cs="Arial"/>
          <w:color w:val="333333"/>
        </w:rPr>
      </w:pPr>
      <w:ins w:id="71" w:author="Unknown">
        <w:r w:rsidRPr="00F00A39">
          <w:rPr>
            <w:rFonts w:ascii="Arial" w:eastAsia="Times New Roman" w:hAnsi="Arial" w:cs="Arial"/>
            <w:color w:val="333333"/>
            <w:shd w:val="clear" w:color="auto" w:fill="FFFFFF"/>
          </w:rPr>
          <w:t>    </w:t>
        </w:r>
        <w:r w:rsidRPr="00F00A39">
          <w:rPr>
            <w:rFonts w:ascii="Arial" w:eastAsia="Times New Roman" w:hAnsi="Arial" w:cs="Arial"/>
            <w:color w:val="0000FF"/>
            <w:shd w:val="clear" w:color="auto" w:fill="FFFFFF"/>
          </w:rPr>
          <w:t>&lt;/</w:t>
        </w:r>
        <w:r w:rsidRPr="00F00A39">
          <w:rPr>
            <w:rFonts w:ascii="Arial" w:eastAsia="Times New Roman" w:hAnsi="Arial" w:cs="Arial"/>
            <w:color w:val="800000"/>
            <w:shd w:val="clear" w:color="auto" w:fill="FFFFFF"/>
          </w:rPr>
          <w:t>div</w:t>
        </w:r>
        <w:r w:rsidRPr="00F00A39">
          <w:rPr>
            <w:rFonts w:ascii="Arial" w:eastAsia="Times New Roman" w:hAnsi="Arial" w:cs="Arial"/>
            <w:color w:val="0000FF"/>
            <w:shd w:val="clear" w:color="auto" w:fill="FFFFFF"/>
          </w:rPr>
          <w:t>&gt;</w:t>
        </w:r>
      </w:ins>
    </w:p>
    <w:p w:rsidR="00F00A39" w:rsidRPr="00F00A39" w:rsidRDefault="00F00A39" w:rsidP="00F00A39">
      <w:pPr>
        <w:shd w:val="clear" w:color="auto" w:fill="FFFFFF"/>
        <w:spacing w:after="0" w:line="240" w:lineRule="auto"/>
        <w:rPr>
          <w:ins w:id="72" w:author="Unknown"/>
          <w:rFonts w:ascii="Arial" w:eastAsia="Times New Roman" w:hAnsi="Arial" w:cs="Arial"/>
          <w:color w:val="333333"/>
        </w:rPr>
      </w:pPr>
      <w:ins w:id="73" w:author="Unknown">
        <w:r w:rsidRPr="00F00A39">
          <w:rPr>
            <w:rFonts w:ascii="Arial" w:eastAsia="Times New Roman" w:hAnsi="Arial" w:cs="Arial"/>
            <w:color w:val="0000FF"/>
            <w:shd w:val="clear" w:color="auto" w:fill="FFFFFF"/>
          </w:rPr>
          <w:t>&lt;/</w:t>
        </w:r>
        <w:r w:rsidRPr="00F00A39">
          <w:rPr>
            <w:rFonts w:ascii="Arial" w:eastAsia="Times New Roman" w:hAnsi="Arial" w:cs="Arial"/>
            <w:color w:val="800000"/>
            <w:shd w:val="clear" w:color="auto" w:fill="FFFFFF"/>
          </w:rPr>
          <w:t>body</w:t>
        </w:r>
        <w:r w:rsidRPr="00F00A39">
          <w:rPr>
            <w:rFonts w:ascii="Arial" w:eastAsia="Times New Roman" w:hAnsi="Arial" w:cs="Arial"/>
            <w:color w:val="0000FF"/>
            <w:shd w:val="clear" w:color="auto" w:fill="FFFFFF"/>
          </w:rPr>
          <w:t>&gt;</w:t>
        </w:r>
      </w:ins>
    </w:p>
    <w:p w:rsidR="00F00A39" w:rsidRPr="00F00A39" w:rsidRDefault="00F00A39" w:rsidP="00F00A39">
      <w:pPr>
        <w:shd w:val="clear" w:color="auto" w:fill="FFFFFF"/>
        <w:spacing w:after="0" w:line="240" w:lineRule="auto"/>
        <w:rPr>
          <w:ins w:id="74" w:author="Unknown"/>
          <w:rFonts w:ascii="Arial" w:eastAsia="Times New Roman" w:hAnsi="Arial" w:cs="Arial"/>
          <w:color w:val="333333"/>
        </w:rPr>
      </w:pPr>
      <w:ins w:id="75" w:author="Unknown">
        <w:r w:rsidRPr="00F00A39">
          <w:rPr>
            <w:rFonts w:ascii="Arial" w:eastAsia="Times New Roman" w:hAnsi="Arial" w:cs="Arial"/>
            <w:color w:val="0000FF"/>
            <w:shd w:val="clear" w:color="auto" w:fill="FFFFFF"/>
          </w:rPr>
          <w:t>&lt;/</w:t>
        </w:r>
        <w:r w:rsidRPr="00F00A39">
          <w:rPr>
            <w:rFonts w:ascii="Arial" w:eastAsia="Times New Roman" w:hAnsi="Arial" w:cs="Arial"/>
            <w:color w:val="800000"/>
            <w:shd w:val="clear" w:color="auto" w:fill="FFFFFF"/>
          </w:rPr>
          <w:t>html</w:t>
        </w:r>
        <w:r w:rsidRPr="00F00A39">
          <w:rPr>
            <w:rFonts w:ascii="Arial" w:eastAsia="Times New Roman" w:hAnsi="Arial" w:cs="Arial"/>
            <w:color w:val="0000FF"/>
            <w:shd w:val="clear" w:color="auto" w:fill="FFFFFF"/>
          </w:rPr>
          <w:t>&gt;</w:t>
        </w:r>
      </w:ins>
    </w:p>
    <w:p w:rsidR="00A5155B" w:rsidRPr="00BE5CBB" w:rsidRDefault="00F00A39" w:rsidP="00BE5CBB">
      <w:pPr>
        <w:spacing w:after="0" w:line="240" w:lineRule="auto"/>
        <w:rPr>
          <w:rFonts w:ascii="Times New Roman" w:eastAsia="Times New Roman" w:hAnsi="Times New Roman" w:cs="Times New Roman"/>
          <w:sz w:val="24"/>
          <w:szCs w:val="24"/>
        </w:rPr>
      </w:pPr>
      <w:ins w:id="76" w:author="Unknown">
        <w:r w:rsidRPr="00F00A39">
          <w:rPr>
            <w:rFonts w:ascii="Arial" w:eastAsia="Times New Roman" w:hAnsi="Arial" w:cs="Arial"/>
            <w:color w:val="333333"/>
            <w:shd w:val="clear" w:color="auto" w:fill="FFFFFF"/>
          </w:rPr>
          <w:br/>
          <w:t>In our case both the client (i.e the HTML page that contains the ajax code) and the asp.net web api service are in the same project so it worked without any problem. If they are present in different projects then this wouldn't work.</w:t>
        </w:r>
      </w:ins>
    </w:p>
    <w:sectPr w:rsidR="00A5155B" w:rsidRPr="00BE5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30C2F"/>
    <w:multiLevelType w:val="multilevel"/>
    <w:tmpl w:val="A128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00A39"/>
    <w:rsid w:val="00A5155B"/>
    <w:rsid w:val="00BE5CBB"/>
    <w:rsid w:val="00F00A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0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A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963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2018-02-19T06:15:00Z</dcterms:created>
  <dcterms:modified xsi:type="dcterms:W3CDTF">2018-02-19T06:16:00Z</dcterms:modified>
</cp:coreProperties>
</file>