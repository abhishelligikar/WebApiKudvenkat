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237C" w:rsidRPr="00B8237C" w:rsidRDefault="00B8237C" w:rsidP="00B8237C">
      <w:pPr>
        <w:spacing w:after="0" w:line="240" w:lineRule="auto"/>
        <w:rPr>
          <w:ins w:id="0" w:author="Unknown"/>
          <w:rFonts w:ascii="Times New Roman" w:eastAsia="Times New Roman" w:hAnsi="Times New Roman" w:cs="Times New Roman"/>
          <w:sz w:val="24"/>
          <w:szCs w:val="24"/>
        </w:rPr>
      </w:pPr>
      <w:r>
        <w:rPr>
          <w:rFonts w:ascii="Arial" w:eastAsia="Times New Roman" w:hAnsi="Arial" w:cs="Arial"/>
          <w:b/>
          <w:bCs/>
          <w:color w:val="333333"/>
          <w:shd w:val="clear" w:color="auto" w:fill="FFFFFF"/>
        </w:rPr>
        <w:t>I</w:t>
      </w:r>
      <w:r w:rsidRPr="00B8237C">
        <w:rPr>
          <w:rFonts w:ascii="Arial" w:eastAsia="Times New Roman" w:hAnsi="Arial" w:cs="Arial"/>
          <w:b/>
          <w:bCs/>
          <w:color w:val="333333"/>
          <w:shd w:val="clear" w:color="auto" w:fill="FFFFFF"/>
        </w:rPr>
        <w:t>n this video we will discuss</w:t>
      </w:r>
      <w:r w:rsidRPr="00B8237C">
        <w:rPr>
          <w:rFonts w:ascii="Arial" w:eastAsia="Times New Roman" w:hAnsi="Arial" w:cs="Arial"/>
          <w:color w:val="333333"/>
        </w:rPr>
        <w:br/>
      </w:r>
      <w:r w:rsidRPr="00B8237C">
        <w:rPr>
          <w:rFonts w:ascii="Arial" w:eastAsia="Times New Roman" w:hAnsi="Arial" w:cs="Arial"/>
          <w:color w:val="333333"/>
          <w:shd w:val="clear" w:color="auto" w:fill="FFFFFF"/>
        </w:rPr>
        <w:t>1. Benefits of social logins</w:t>
      </w:r>
      <w:r w:rsidRPr="00B8237C">
        <w:rPr>
          <w:rFonts w:ascii="Arial" w:eastAsia="Times New Roman" w:hAnsi="Arial" w:cs="Arial"/>
          <w:color w:val="333333"/>
        </w:rPr>
        <w:br/>
      </w:r>
      <w:r w:rsidRPr="00B8237C">
        <w:rPr>
          <w:rFonts w:ascii="Arial" w:eastAsia="Times New Roman" w:hAnsi="Arial" w:cs="Arial"/>
          <w:color w:val="333333"/>
          <w:shd w:val="clear" w:color="auto" w:fill="FFFFFF"/>
        </w:rPr>
        <w:t>2. Using Google authentication with ASP.NET Web API </w:t>
      </w:r>
      <w:r w:rsidRPr="00B8237C">
        <w:rPr>
          <w:rFonts w:ascii="Arial" w:eastAsia="Times New Roman" w:hAnsi="Arial" w:cs="Arial"/>
          <w:color w:val="333333"/>
        </w:rPr>
        <w:br/>
      </w:r>
      <w:r w:rsidRPr="00B8237C">
        <w:rPr>
          <w:rFonts w:ascii="Arial" w:eastAsia="Times New Roman" w:hAnsi="Arial" w:cs="Arial"/>
          <w:color w:val="333333"/>
        </w:rPr>
        <w:br/>
      </w:r>
      <w:ins w:id="1" w:author="Unknown">
        <w:r w:rsidRPr="00B8237C">
          <w:rPr>
            <w:rFonts w:ascii="Arial" w:eastAsia="Times New Roman" w:hAnsi="Arial" w:cs="Arial"/>
            <w:color w:val="333333"/>
          </w:rPr>
          <w:br/>
        </w:r>
        <w:r w:rsidRPr="00B8237C">
          <w:rPr>
            <w:rFonts w:ascii="Arial" w:eastAsia="Times New Roman" w:hAnsi="Arial" w:cs="Arial"/>
            <w:color w:val="333333"/>
          </w:rPr>
          <w:br/>
        </w:r>
        <w:r w:rsidRPr="00B8237C">
          <w:rPr>
            <w:rFonts w:ascii="Arial" w:eastAsia="Times New Roman" w:hAnsi="Arial" w:cs="Arial"/>
            <w:b/>
            <w:bCs/>
            <w:color w:val="333333"/>
            <w:shd w:val="clear" w:color="auto" w:fill="FFFFFF"/>
          </w:rPr>
          <w:t>Benefits of social logins : </w:t>
        </w:r>
        <w:r w:rsidRPr="00B8237C">
          <w:rPr>
            <w:rFonts w:ascii="Arial" w:eastAsia="Times New Roman" w:hAnsi="Arial" w:cs="Arial"/>
            <w:color w:val="333333"/>
            <w:shd w:val="clear" w:color="auto" w:fill="FFFFFF"/>
          </w:rPr>
          <w:t>Registration is simple and easy. All they have to provide is their social login username and password and the user is registered with our application. This also means one less password to remember. When users don’t have to remember mulitple usernames and passwords to login to multiple web sites, there will be less failed logins. As you know remembering multiple usernames and passwords is definitely as hassle.</w:t>
        </w:r>
        <w:r w:rsidRPr="00B8237C">
          <w:rPr>
            <w:rFonts w:ascii="Arial" w:eastAsia="Times New Roman" w:hAnsi="Arial" w:cs="Arial"/>
            <w:color w:val="333333"/>
          </w:rPr>
          <w:br/>
        </w:r>
        <w:r w:rsidRPr="00B8237C">
          <w:rPr>
            <w:rFonts w:ascii="Arial" w:eastAsia="Times New Roman" w:hAnsi="Arial" w:cs="Arial"/>
            <w:color w:val="333333"/>
          </w:rPr>
          <w:br/>
        </w:r>
        <w:r w:rsidRPr="00B8237C">
          <w:rPr>
            <w:rFonts w:ascii="Arial" w:eastAsia="Times New Roman" w:hAnsi="Arial" w:cs="Arial"/>
            <w:color w:val="333333"/>
            <w:shd w:val="clear" w:color="auto" w:fill="FFFFFF"/>
          </w:rPr>
          <w:t>From development point of view, we do not have to write code to manage usernames and passwords. All this is done by the external authentication providers like Google, Facebook, Twitter, Microsoft etc. </w:t>
        </w:r>
        <w:r w:rsidRPr="00B8237C">
          <w:rPr>
            <w:rFonts w:ascii="Arial" w:eastAsia="Times New Roman" w:hAnsi="Arial" w:cs="Arial"/>
            <w:color w:val="333333"/>
          </w:rPr>
          <w:br/>
        </w:r>
        <w:r w:rsidRPr="00B8237C">
          <w:rPr>
            <w:rFonts w:ascii="Arial" w:eastAsia="Times New Roman" w:hAnsi="Arial" w:cs="Arial"/>
            <w:color w:val="333333"/>
          </w:rPr>
          <w:br/>
        </w:r>
        <w:r w:rsidRPr="00B8237C">
          <w:rPr>
            <w:rFonts w:ascii="Arial" w:eastAsia="Times New Roman" w:hAnsi="Arial" w:cs="Arial"/>
            <w:color w:val="333333"/>
          </w:rPr>
          <w:br/>
        </w:r>
        <w:r w:rsidRPr="00B8237C">
          <w:rPr>
            <w:rFonts w:ascii="Arial" w:eastAsia="Times New Roman" w:hAnsi="Arial" w:cs="Arial"/>
            <w:color w:val="333333"/>
          </w:rPr>
          <w:br/>
        </w:r>
        <w:r w:rsidRPr="00B8237C">
          <w:rPr>
            <w:rFonts w:ascii="Arial" w:eastAsia="Times New Roman" w:hAnsi="Arial" w:cs="Arial"/>
            <w:b/>
            <w:bCs/>
            <w:color w:val="333333"/>
            <w:shd w:val="clear" w:color="auto" w:fill="FFFFFF"/>
          </w:rPr>
          <w:t>Using Google authentication with ASP.NET Web API :</w:t>
        </w:r>
        <w:r w:rsidRPr="00B8237C">
          <w:rPr>
            <w:rFonts w:ascii="Arial" w:eastAsia="Times New Roman" w:hAnsi="Arial" w:cs="Arial"/>
            <w:color w:val="333333"/>
            <w:shd w:val="clear" w:color="auto" w:fill="FFFFFF"/>
          </w:rPr>
          <w:t> When the user clicks </w:t>
        </w:r>
        <w:r w:rsidRPr="00B8237C">
          <w:rPr>
            <w:rFonts w:ascii="Arial" w:eastAsia="Times New Roman" w:hAnsi="Arial" w:cs="Arial"/>
            <w:color w:val="0000FF"/>
            <w:shd w:val="clear" w:color="auto" w:fill="FFFFFF"/>
          </w:rPr>
          <w:t>"Login with Google"</w:t>
        </w:r>
        <w:r w:rsidRPr="00B8237C">
          <w:rPr>
            <w:rFonts w:ascii="Arial" w:eastAsia="Times New Roman" w:hAnsi="Arial" w:cs="Arial"/>
            <w:color w:val="333333"/>
            <w:shd w:val="clear" w:color="auto" w:fill="FFFFFF"/>
          </w:rPr>
          <w:t> button, he will be redirected to Google login page. The user will then provide his Google credentials. Once the login is successful, the user will be redirected to our application with an access token, which is a proof that the user is successfully authenticated and our web application grants access to the protected resources.</w:t>
        </w:r>
        <w:r w:rsidRPr="00B8237C">
          <w:rPr>
            <w:rFonts w:ascii="Arial" w:eastAsia="Times New Roman" w:hAnsi="Arial" w:cs="Arial"/>
            <w:color w:val="333333"/>
          </w:rPr>
          <w:br/>
        </w:r>
        <w:r w:rsidRPr="00B8237C">
          <w:rPr>
            <w:rFonts w:ascii="Arial" w:eastAsia="Times New Roman" w:hAnsi="Arial" w:cs="Arial"/>
            <w:color w:val="333333"/>
          </w:rPr>
          <w:br/>
        </w:r>
      </w:ins>
      <w:r>
        <w:rPr>
          <w:rFonts w:ascii="Times New Roman" w:eastAsia="Times New Roman" w:hAnsi="Times New Roman" w:cs="Times New Roman"/>
          <w:noProof/>
          <w:sz w:val="24"/>
          <w:szCs w:val="24"/>
        </w:rPr>
        <w:drawing>
          <wp:inline distT="0" distB="0" distL="0" distR="0">
            <wp:extent cx="4429125" cy="3476625"/>
            <wp:effectExtent l="19050" t="0" r="9525" b="0"/>
            <wp:docPr id="1" name="Picture 1" descr="asp net web api external authent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p net web api external authentication"/>
                    <pic:cNvPicPr>
                      <a:picLocks noChangeAspect="1" noChangeArrowheads="1"/>
                    </pic:cNvPicPr>
                  </pic:nvPicPr>
                  <pic:blipFill>
                    <a:blip r:embed="rId5"/>
                    <a:srcRect/>
                    <a:stretch>
                      <a:fillRect/>
                    </a:stretch>
                  </pic:blipFill>
                  <pic:spPr bwMode="auto">
                    <a:xfrm>
                      <a:off x="0" y="0"/>
                      <a:ext cx="4429125" cy="3476625"/>
                    </a:xfrm>
                    <a:prstGeom prst="rect">
                      <a:avLst/>
                    </a:prstGeom>
                    <a:noFill/>
                    <a:ln w="9525">
                      <a:noFill/>
                      <a:miter lim="800000"/>
                      <a:headEnd/>
                      <a:tailEnd/>
                    </a:ln>
                  </pic:spPr>
                </pic:pic>
              </a:graphicData>
            </a:graphic>
          </wp:inline>
        </w:drawing>
      </w:r>
      <w:ins w:id="2" w:author="Unknown">
        <w:r w:rsidRPr="00B8237C">
          <w:rPr>
            <w:rFonts w:ascii="Arial" w:eastAsia="Times New Roman" w:hAnsi="Arial" w:cs="Arial"/>
            <w:color w:val="333333"/>
            <w:shd w:val="clear" w:color="auto" w:fill="FFFFFF"/>
          </w:rPr>
          <w:t> </w:t>
        </w:r>
        <w:r w:rsidRPr="00B8237C">
          <w:rPr>
            <w:rFonts w:ascii="Arial" w:eastAsia="Times New Roman" w:hAnsi="Arial" w:cs="Arial"/>
            <w:color w:val="333333"/>
          </w:rPr>
          <w:br/>
        </w:r>
        <w:r w:rsidRPr="00B8237C">
          <w:rPr>
            <w:rFonts w:ascii="Arial" w:eastAsia="Times New Roman" w:hAnsi="Arial" w:cs="Arial"/>
            <w:color w:val="333333"/>
          </w:rPr>
          <w:br/>
        </w:r>
        <w:r w:rsidRPr="00B8237C">
          <w:rPr>
            <w:rFonts w:ascii="Arial" w:eastAsia="Times New Roman" w:hAnsi="Arial" w:cs="Arial"/>
            <w:color w:val="333333"/>
            <w:shd w:val="clear" w:color="auto" w:fill="FFFFFF"/>
          </w:rPr>
          <w:t>To use Google account for authentication, we will have to first register our application with Google. Here are the steps to register your application with Google. Once we successfully register our application with Google, we will be given a </w:t>
        </w:r>
        <w:r w:rsidRPr="00B8237C">
          <w:rPr>
            <w:rFonts w:ascii="Arial" w:eastAsia="Times New Roman" w:hAnsi="Arial" w:cs="Arial"/>
            <w:color w:val="0000FF"/>
            <w:shd w:val="clear" w:color="auto" w:fill="FFFFFF"/>
          </w:rPr>
          <w:t>Client ID</w:t>
        </w:r>
        <w:r w:rsidRPr="00B8237C">
          <w:rPr>
            <w:rFonts w:ascii="Arial" w:eastAsia="Times New Roman" w:hAnsi="Arial" w:cs="Arial"/>
            <w:color w:val="333333"/>
            <w:shd w:val="clear" w:color="auto" w:fill="FFFFFF"/>
          </w:rPr>
          <w:t> and </w:t>
        </w:r>
        <w:r w:rsidRPr="00B8237C">
          <w:rPr>
            <w:rFonts w:ascii="Arial" w:eastAsia="Times New Roman" w:hAnsi="Arial" w:cs="Arial"/>
            <w:color w:val="0000FF"/>
            <w:shd w:val="clear" w:color="auto" w:fill="FFFFFF"/>
          </w:rPr>
          <w:t>Client Secret</w:t>
        </w:r>
        <w:r w:rsidRPr="00B8237C">
          <w:rPr>
            <w:rFonts w:ascii="Arial" w:eastAsia="Times New Roman" w:hAnsi="Arial" w:cs="Arial"/>
            <w:color w:val="333333"/>
            <w:shd w:val="clear" w:color="auto" w:fill="FFFFFF"/>
          </w:rPr>
          <w:t>. We need both of these for using Google authentication with our Web API service.</w:t>
        </w:r>
        <w:r w:rsidRPr="00B8237C">
          <w:rPr>
            <w:rFonts w:ascii="Arial" w:eastAsia="Times New Roman" w:hAnsi="Arial" w:cs="Arial"/>
            <w:color w:val="333333"/>
          </w:rPr>
          <w:br/>
        </w:r>
        <w:r w:rsidRPr="00B8237C">
          <w:rPr>
            <w:rFonts w:ascii="Arial" w:eastAsia="Times New Roman" w:hAnsi="Arial" w:cs="Arial"/>
            <w:color w:val="333333"/>
          </w:rPr>
          <w:lastRenderedPageBreak/>
          <w:br/>
        </w:r>
        <w:r w:rsidRPr="00B8237C">
          <w:rPr>
            <w:rFonts w:ascii="Arial" w:eastAsia="Times New Roman" w:hAnsi="Arial" w:cs="Arial"/>
            <w:b/>
            <w:bCs/>
            <w:color w:val="333333"/>
            <w:shd w:val="clear" w:color="auto" w:fill="FFFFFF"/>
          </w:rPr>
          <w:t>Step 1 :</w:t>
        </w:r>
        <w:r w:rsidRPr="00B8237C">
          <w:rPr>
            <w:rFonts w:ascii="Arial" w:eastAsia="Times New Roman" w:hAnsi="Arial" w:cs="Arial"/>
            <w:color w:val="333333"/>
            <w:shd w:val="clear" w:color="auto" w:fill="FFFFFF"/>
          </w:rPr>
          <w:t> To register your application go to </w:t>
        </w:r>
        <w:r w:rsidRPr="00B8237C">
          <w:rPr>
            <w:rFonts w:ascii="Arial" w:eastAsia="Times New Roman" w:hAnsi="Arial" w:cs="Arial"/>
            <w:color w:val="333333"/>
          </w:rPr>
          <w:br/>
        </w:r>
        <w:r w:rsidRPr="00B8237C">
          <w:rPr>
            <w:rFonts w:ascii="Arial" w:eastAsia="Times New Roman" w:hAnsi="Arial" w:cs="Arial"/>
            <w:color w:val="333333"/>
            <w:shd w:val="clear" w:color="auto" w:fill="FFFFFF"/>
          </w:rPr>
          <w:fldChar w:fldCharType="begin"/>
        </w:r>
        <w:r w:rsidRPr="00B8237C">
          <w:rPr>
            <w:rFonts w:ascii="Arial" w:eastAsia="Times New Roman" w:hAnsi="Arial" w:cs="Arial"/>
            <w:color w:val="333333"/>
            <w:shd w:val="clear" w:color="auto" w:fill="FFFFFF"/>
          </w:rPr>
          <w:instrText xml:space="preserve"> HYPERLINK "https://console.developers.google.com/" </w:instrText>
        </w:r>
        <w:r w:rsidRPr="00B8237C">
          <w:rPr>
            <w:rFonts w:ascii="Arial" w:eastAsia="Times New Roman" w:hAnsi="Arial" w:cs="Arial"/>
            <w:color w:val="333333"/>
            <w:shd w:val="clear" w:color="auto" w:fill="FFFFFF"/>
          </w:rPr>
          <w:fldChar w:fldCharType="separate"/>
        </w:r>
        <w:r w:rsidRPr="00B8237C">
          <w:rPr>
            <w:rFonts w:ascii="Arial" w:eastAsia="Times New Roman" w:hAnsi="Arial" w:cs="Arial"/>
            <w:color w:val="771100"/>
          </w:rPr>
          <w:t>https://console.developers.google.com</w:t>
        </w:r>
        <w:r w:rsidRPr="00B8237C">
          <w:rPr>
            <w:rFonts w:ascii="Arial" w:eastAsia="Times New Roman" w:hAnsi="Arial" w:cs="Arial"/>
            <w:color w:val="333333"/>
            <w:shd w:val="clear" w:color="auto" w:fill="FFFFFF"/>
          </w:rPr>
          <w:fldChar w:fldCharType="end"/>
        </w:r>
        <w:r w:rsidRPr="00B8237C">
          <w:rPr>
            <w:rFonts w:ascii="Arial" w:eastAsia="Times New Roman" w:hAnsi="Arial" w:cs="Arial"/>
            <w:color w:val="333333"/>
          </w:rPr>
          <w:br/>
        </w:r>
        <w:r w:rsidRPr="00B8237C">
          <w:rPr>
            <w:rFonts w:ascii="Arial" w:eastAsia="Times New Roman" w:hAnsi="Arial" w:cs="Arial"/>
            <w:color w:val="333333"/>
          </w:rPr>
          <w:br/>
        </w:r>
        <w:r w:rsidRPr="00B8237C">
          <w:rPr>
            <w:rFonts w:ascii="Arial" w:eastAsia="Times New Roman" w:hAnsi="Arial" w:cs="Arial"/>
            <w:b/>
            <w:bCs/>
            <w:color w:val="333333"/>
            <w:shd w:val="clear" w:color="auto" w:fill="FFFFFF"/>
          </w:rPr>
          <w:t>Step 2 :</w:t>
        </w:r>
        <w:r w:rsidRPr="00B8237C">
          <w:rPr>
            <w:rFonts w:ascii="Arial" w:eastAsia="Times New Roman" w:hAnsi="Arial" w:cs="Arial"/>
            <w:color w:val="333333"/>
            <w:shd w:val="clear" w:color="auto" w:fill="FFFFFF"/>
          </w:rPr>
          <w:t> Login with your GMAIL account. Click on </w:t>
        </w:r>
        <w:r w:rsidRPr="00B8237C">
          <w:rPr>
            <w:rFonts w:ascii="Arial" w:eastAsia="Times New Roman" w:hAnsi="Arial" w:cs="Arial"/>
            <w:color w:val="0000FF"/>
            <w:shd w:val="clear" w:color="auto" w:fill="FFFFFF"/>
          </w:rPr>
          <w:t>Credentials </w:t>
        </w:r>
        <w:r w:rsidRPr="00B8237C">
          <w:rPr>
            <w:rFonts w:ascii="Arial" w:eastAsia="Times New Roman" w:hAnsi="Arial" w:cs="Arial"/>
            <w:color w:val="333333"/>
            <w:shd w:val="clear" w:color="auto" w:fill="FFFFFF"/>
          </w:rPr>
          <w:t>link on the left, and then create a new project, by clicking on </w:t>
        </w:r>
        <w:r w:rsidRPr="00B8237C">
          <w:rPr>
            <w:rFonts w:ascii="Arial" w:eastAsia="Times New Roman" w:hAnsi="Arial" w:cs="Arial"/>
            <w:color w:val="0000FF"/>
            <w:shd w:val="clear" w:color="auto" w:fill="FFFFFF"/>
          </w:rPr>
          <w:t>"Create Project"</w:t>
        </w:r>
        <w:r w:rsidRPr="00B8237C">
          <w:rPr>
            <w:rFonts w:ascii="Arial" w:eastAsia="Times New Roman" w:hAnsi="Arial" w:cs="Arial"/>
            <w:color w:val="333333"/>
            <w:shd w:val="clear" w:color="auto" w:fill="FFFFFF"/>
          </w:rPr>
          <w:t> button. </w:t>
        </w:r>
        <w:r w:rsidRPr="00B8237C">
          <w:rPr>
            <w:rFonts w:ascii="Arial" w:eastAsia="Times New Roman" w:hAnsi="Arial" w:cs="Arial"/>
            <w:color w:val="333333"/>
          </w:rPr>
          <w:br/>
        </w:r>
        <w:r w:rsidRPr="00B8237C">
          <w:rPr>
            <w:rFonts w:ascii="Arial" w:eastAsia="Times New Roman" w:hAnsi="Arial" w:cs="Arial"/>
            <w:color w:val="333333"/>
          </w:rPr>
          <w:br/>
        </w:r>
      </w:ins>
      <w:r>
        <w:rPr>
          <w:rFonts w:ascii="Times New Roman" w:eastAsia="Times New Roman" w:hAnsi="Times New Roman" w:cs="Times New Roman"/>
          <w:noProof/>
          <w:sz w:val="24"/>
          <w:szCs w:val="24"/>
        </w:rPr>
        <w:drawing>
          <wp:inline distT="0" distB="0" distL="0" distR="0">
            <wp:extent cx="4848225" cy="3638550"/>
            <wp:effectExtent l="19050" t="0" r="9525" b="0"/>
            <wp:docPr id="2" name="Picture 2" descr="register application with goo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gister application with google"/>
                    <pic:cNvPicPr>
                      <a:picLocks noChangeAspect="1" noChangeArrowheads="1"/>
                    </pic:cNvPicPr>
                  </pic:nvPicPr>
                  <pic:blipFill>
                    <a:blip r:embed="rId6"/>
                    <a:srcRect/>
                    <a:stretch>
                      <a:fillRect/>
                    </a:stretch>
                  </pic:blipFill>
                  <pic:spPr bwMode="auto">
                    <a:xfrm>
                      <a:off x="0" y="0"/>
                      <a:ext cx="4848225" cy="3638550"/>
                    </a:xfrm>
                    <a:prstGeom prst="rect">
                      <a:avLst/>
                    </a:prstGeom>
                    <a:noFill/>
                    <a:ln w="9525">
                      <a:noFill/>
                      <a:miter lim="800000"/>
                      <a:headEnd/>
                      <a:tailEnd/>
                    </a:ln>
                  </pic:spPr>
                </pic:pic>
              </a:graphicData>
            </a:graphic>
          </wp:inline>
        </w:drawing>
      </w:r>
      <w:ins w:id="3" w:author="Unknown">
        <w:r w:rsidRPr="00B8237C">
          <w:rPr>
            <w:rFonts w:ascii="Arial" w:eastAsia="Times New Roman" w:hAnsi="Arial" w:cs="Arial"/>
            <w:color w:val="333333"/>
            <w:shd w:val="clear" w:color="auto" w:fill="FFFFFF"/>
          </w:rPr>
          <w:t> </w:t>
        </w:r>
        <w:r w:rsidRPr="00B8237C">
          <w:rPr>
            <w:rFonts w:ascii="Arial" w:eastAsia="Times New Roman" w:hAnsi="Arial" w:cs="Arial"/>
            <w:color w:val="333333"/>
          </w:rPr>
          <w:br/>
        </w:r>
        <w:r w:rsidRPr="00B8237C">
          <w:rPr>
            <w:rFonts w:ascii="Arial" w:eastAsia="Times New Roman" w:hAnsi="Arial" w:cs="Arial"/>
            <w:color w:val="333333"/>
          </w:rPr>
          <w:br/>
        </w:r>
        <w:r w:rsidRPr="00B8237C">
          <w:rPr>
            <w:rFonts w:ascii="Arial" w:eastAsia="Times New Roman" w:hAnsi="Arial" w:cs="Arial"/>
            <w:color w:val="333333"/>
            <w:shd w:val="clear" w:color="auto" w:fill="FFFFFF"/>
          </w:rPr>
          <w:t>Step 3 : Name your project </w:t>
        </w:r>
        <w:r w:rsidRPr="00B8237C">
          <w:rPr>
            <w:rFonts w:ascii="Arial" w:eastAsia="Times New Roman" w:hAnsi="Arial" w:cs="Arial"/>
            <w:color w:val="0000FF"/>
            <w:shd w:val="clear" w:color="auto" w:fill="FFFFFF"/>
          </w:rPr>
          <w:t>"Test Project" </w:t>
        </w:r>
        <w:r w:rsidRPr="00B8237C">
          <w:rPr>
            <w:rFonts w:ascii="Arial" w:eastAsia="Times New Roman" w:hAnsi="Arial" w:cs="Arial"/>
            <w:color w:val="333333"/>
            <w:shd w:val="clear" w:color="auto" w:fill="FFFFFF"/>
          </w:rPr>
          <w:t>and click </w:t>
        </w:r>
        <w:r w:rsidRPr="00B8237C">
          <w:rPr>
            <w:rFonts w:ascii="Arial" w:eastAsia="Times New Roman" w:hAnsi="Arial" w:cs="Arial"/>
            <w:color w:val="0000FF"/>
            <w:shd w:val="clear" w:color="auto" w:fill="FFFFFF"/>
          </w:rPr>
          <w:t>"CREATE" </w:t>
        </w:r>
        <w:r w:rsidRPr="00B8237C">
          <w:rPr>
            <w:rFonts w:ascii="Arial" w:eastAsia="Times New Roman" w:hAnsi="Arial" w:cs="Arial"/>
            <w:color w:val="333333"/>
            <w:shd w:val="clear" w:color="auto" w:fill="FFFFFF"/>
          </w:rPr>
          <w:t>button. </w:t>
        </w:r>
        <w:r w:rsidRPr="00B8237C">
          <w:rPr>
            <w:rFonts w:ascii="Arial" w:eastAsia="Times New Roman" w:hAnsi="Arial" w:cs="Arial"/>
            <w:color w:val="333333"/>
          </w:rPr>
          <w:br/>
        </w:r>
        <w:r w:rsidRPr="00B8237C">
          <w:rPr>
            <w:rFonts w:ascii="Arial" w:eastAsia="Times New Roman" w:hAnsi="Arial" w:cs="Arial"/>
            <w:color w:val="333333"/>
          </w:rPr>
          <w:br/>
        </w:r>
      </w:ins>
      <w:r>
        <w:rPr>
          <w:rFonts w:ascii="Times New Roman" w:eastAsia="Times New Roman" w:hAnsi="Times New Roman" w:cs="Times New Roman"/>
          <w:noProof/>
          <w:sz w:val="24"/>
          <w:szCs w:val="24"/>
        </w:rPr>
        <w:drawing>
          <wp:inline distT="0" distB="0" distL="0" distR="0">
            <wp:extent cx="4686300" cy="1914525"/>
            <wp:effectExtent l="19050" t="0" r="0" b="0"/>
            <wp:docPr id="3" name="Picture 3" descr="google developer console create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oogle developer console create project"/>
                    <pic:cNvPicPr>
                      <a:picLocks noChangeAspect="1" noChangeArrowheads="1"/>
                    </pic:cNvPicPr>
                  </pic:nvPicPr>
                  <pic:blipFill>
                    <a:blip r:embed="rId7"/>
                    <a:srcRect/>
                    <a:stretch>
                      <a:fillRect/>
                    </a:stretch>
                  </pic:blipFill>
                  <pic:spPr bwMode="auto">
                    <a:xfrm>
                      <a:off x="0" y="0"/>
                      <a:ext cx="4686300" cy="1914525"/>
                    </a:xfrm>
                    <a:prstGeom prst="rect">
                      <a:avLst/>
                    </a:prstGeom>
                    <a:noFill/>
                    <a:ln w="9525">
                      <a:noFill/>
                      <a:miter lim="800000"/>
                      <a:headEnd/>
                      <a:tailEnd/>
                    </a:ln>
                  </pic:spPr>
                </pic:pic>
              </a:graphicData>
            </a:graphic>
          </wp:inline>
        </w:drawing>
      </w:r>
      <w:ins w:id="4" w:author="Unknown">
        <w:r w:rsidRPr="00B8237C">
          <w:rPr>
            <w:rFonts w:ascii="Arial" w:eastAsia="Times New Roman" w:hAnsi="Arial" w:cs="Arial"/>
            <w:color w:val="333333"/>
            <w:shd w:val="clear" w:color="auto" w:fill="FFFFFF"/>
          </w:rPr>
          <w:t> </w:t>
        </w:r>
        <w:r w:rsidRPr="00B8237C">
          <w:rPr>
            <w:rFonts w:ascii="Arial" w:eastAsia="Times New Roman" w:hAnsi="Arial" w:cs="Arial"/>
            <w:color w:val="333333"/>
          </w:rPr>
          <w:br/>
        </w:r>
        <w:r w:rsidRPr="00B8237C">
          <w:rPr>
            <w:rFonts w:ascii="Arial" w:eastAsia="Times New Roman" w:hAnsi="Arial" w:cs="Arial"/>
            <w:color w:val="333333"/>
          </w:rPr>
          <w:br/>
        </w:r>
        <w:r w:rsidRPr="00B8237C">
          <w:rPr>
            <w:rFonts w:ascii="Arial" w:eastAsia="Times New Roman" w:hAnsi="Arial" w:cs="Arial"/>
            <w:b/>
            <w:bCs/>
            <w:color w:val="333333"/>
            <w:shd w:val="clear" w:color="auto" w:fill="FFFFFF"/>
          </w:rPr>
          <w:t>Step 4 :</w:t>
        </w:r>
        <w:r w:rsidRPr="00B8237C">
          <w:rPr>
            <w:rFonts w:ascii="Arial" w:eastAsia="Times New Roman" w:hAnsi="Arial" w:cs="Arial"/>
            <w:color w:val="333333"/>
            <w:shd w:val="clear" w:color="auto" w:fill="FFFFFF"/>
          </w:rPr>
          <w:t> The new project will be created. Click on </w:t>
        </w:r>
        <w:r w:rsidRPr="00B8237C">
          <w:rPr>
            <w:rFonts w:ascii="Arial" w:eastAsia="Times New Roman" w:hAnsi="Arial" w:cs="Arial"/>
            <w:color w:val="0000FF"/>
            <w:shd w:val="clear" w:color="auto" w:fill="FFFFFF"/>
          </w:rPr>
          <w:t>"OAuth consent screen"</w:t>
        </w:r>
        <w:r w:rsidRPr="00B8237C">
          <w:rPr>
            <w:rFonts w:ascii="Arial" w:eastAsia="Times New Roman" w:hAnsi="Arial" w:cs="Arial"/>
            <w:color w:val="333333"/>
            <w:shd w:val="clear" w:color="auto" w:fill="FFFFFF"/>
          </w:rPr>
          <w:t>. In the </w:t>
        </w:r>
        <w:r w:rsidRPr="00B8237C">
          <w:rPr>
            <w:rFonts w:ascii="Arial" w:eastAsia="Times New Roman" w:hAnsi="Arial" w:cs="Arial"/>
            <w:color w:val="0000FF"/>
            <w:shd w:val="clear" w:color="auto" w:fill="FFFFFF"/>
          </w:rPr>
          <w:t>"Product name shown to users"</w:t>
        </w:r>
        <w:r w:rsidRPr="00B8237C">
          <w:rPr>
            <w:rFonts w:ascii="Arial" w:eastAsia="Times New Roman" w:hAnsi="Arial" w:cs="Arial"/>
            <w:color w:val="333333"/>
            <w:shd w:val="clear" w:color="auto" w:fill="FFFFFF"/>
          </w:rPr>
          <w:t> textbox type </w:t>
        </w:r>
        <w:r w:rsidRPr="00B8237C">
          <w:rPr>
            <w:rFonts w:ascii="Arial" w:eastAsia="Times New Roman" w:hAnsi="Arial" w:cs="Arial"/>
            <w:color w:val="0000FF"/>
            <w:shd w:val="clear" w:color="auto" w:fill="FFFFFF"/>
          </w:rPr>
          <w:t>"Test Project"</w:t>
        </w:r>
        <w:r w:rsidRPr="00B8237C">
          <w:rPr>
            <w:rFonts w:ascii="Arial" w:eastAsia="Times New Roman" w:hAnsi="Arial" w:cs="Arial"/>
            <w:color w:val="333333"/>
            <w:shd w:val="clear" w:color="auto" w:fill="FFFFFF"/>
          </w:rPr>
          <w:t> and click </w:t>
        </w:r>
        <w:r w:rsidRPr="00B8237C">
          <w:rPr>
            <w:rFonts w:ascii="Arial" w:eastAsia="Times New Roman" w:hAnsi="Arial" w:cs="Arial"/>
            <w:color w:val="0000FF"/>
            <w:shd w:val="clear" w:color="auto" w:fill="FFFFFF"/>
          </w:rPr>
          <w:t>"Save"</w:t>
        </w:r>
        <w:r w:rsidRPr="00B8237C">
          <w:rPr>
            <w:rFonts w:ascii="Arial" w:eastAsia="Times New Roman" w:hAnsi="Arial" w:cs="Arial"/>
            <w:color w:val="333333"/>
            <w:shd w:val="clear" w:color="auto" w:fill="FFFFFF"/>
          </w:rPr>
          <w:t> button </w:t>
        </w:r>
        <w:r w:rsidRPr="00B8237C">
          <w:rPr>
            <w:rFonts w:ascii="Arial" w:eastAsia="Times New Roman" w:hAnsi="Arial" w:cs="Arial"/>
            <w:color w:val="333333"/>
          </w:rPr>
          <w:br/>
        </w:r>
        <w:r w:rsidRPr="00B8237C">
          <w:rPr>
            <w:rFonts w:ascii="Arial" w:eastAsia="Times New Roman" w:hAnsi="Arial" w:cs="Arial"/>
            <w:color w:val="333333"/>
          </w:rPr>
          <w:br/>
        </w:r>
      </w:ins>
      <w:r>
        <w:rPr>
          <w:rFonts w:ascii="Times New Roman" w:eastAsia="Times New Roman" w:hAnsi="Times New Roman" w:cs="Times New Roman"/>
          <w:noProof/>
          <w:sz w:val="24"/>
          <w:szCs w:val="24"/>
        </w:rPr>
        <w:lastRenderedPageBreak/>
        <w:drawing>
          <wp:inline distT="0" distB="0" distL="0" distR="0">
            <wp:extent cx="3562350" cy="5734050"/>
            <wp:effectExtent l="19050" t="0" r="0" b="0"/>
            <wp:docPr id="4" name="Picture 4" descr="google oauth create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oogle oauth create application"/>
                    <pic:cNvPicPr>
                      <a:picLocks noChangeAspect="1" noChangeArrowheads="1"/>
                    </pic:cNvPicPr>
                  </pic:nvPicPr>
                  <pic:blipFill>
                    <a:blip r:embed="rId8"/>
                    <a:srcRect/>
                    <a:stretch>
                      <a:fillRect/>
                    </a:stretch>
                  </pic:blipFill>
                  <pic:spPr bwMode="auto">
                    <a:xfrm>
                      <a:off x="0" y="0"/>
                      <a:ext cx="3562350" cy="5734050"/>
                    </a:xfrm>
                    <a:prstGeom prst="rect">
                      <a:avLst/>
                    </a:prstGeom>
                    <a:noFill/>
                    <a:ln w="9525">
                      <a:noFill/>
                      <a:miter lim="800000"/>
                      <a:headEnd/>
                      <a:tailEnd/>
                    </a:ln>
                  </pic:spPr>
                </pic:pic>
              </a:graphicData>
            </a:graphic>
          </wp:inline>
        </w:drawing>
      </w:r>
      <w:ins w:id="5" w:author="Unknown">
        <w:r w:rsidRPr="00B8237C">
          <w:rPr>
            <w:rFonts w:ascii="Arial" w:eastAsia="Times New Roman" w:hAnsi="Arial" w:cs="Arial"/>
            <w:color w:val="333333"/>
            <w:shd w:val="clear" w:color="auto" w:fill="FFFFFF"/>
          </w:rPr>
          <w:t> </w:t>
        </w:r>
        <w:r w:rsidRPr="00B8237C">
          <w:rPr>
            <w:rFonts w:ascii="Arial" w:eastAsia="Times New Roman" w:hAnsi="Arial" w:cs="Arial"/>
            <w:color w:val="333333"/>
          </w:rPr>
          <w:br/>
        </w:r>
        <w:r w:rsidRPr="00B8237C">
          <w:rPr>
            <w:rFonts w:ascii="Arial" w:eastAsia="Times New Roman" w:hAnsi="Arial" w:cs="Arial"/>
            <w:color w:val="333333"/>
          </w:rPr>
          <w:br/>
        </w:r>
        <w:r w:rsidRPr="00B8237C">
          <w:rPr>
            <w:rFonts w:ascii="Arial" w:eastAsia="Times New Roman" w:hAnsi="Arial" w:cs="Arial"/>
            <w:b/>
            <w:bCs/>
            <w:color w:val="333333"/>
            <w:shd w:val="clear" w:color="auto" w:fill="FFFFFF"/>
          </w:rPr>
          <w:t>Step 5 :</w:t>
        </w:r>
        <w:r w:rsidRPr="00B8237C">
          <w:rPr>
            <w:rFonts w:ascii="Arial" w:eastAsia="Times New Roman" w:hAnsi="Arial" w:cs="Arial"/>
            <w:color w:val="333333"/>
            <w:shd w:val="clear" w:color="auto" w:fill="FFFFFF"/>
          </w:rPr>
          <w:t> The changes will be saved and you will be redirected to </w:t>
        </w:r>
        <w:r w:rsidRPr="00B8237C">
          <w:rPr>
            <w:rFonts w:ascii="Arial" w:eastAsia="Times New Roman" w:hAnsi="Arial" w:cs="Arial"/>
            <w:color w:val="0000FF"/>
            <w:shd w:val="clear" w:color="auto" w:fill="FFFFFF"/>
          </w:rPr>
          <w:t>"Credentials" </w:t>
        </w:r>
        <w:r w:rsidRPr="00B8237C">
          <w:rPr>
            <w:rFonts w:ascii="Arial" w:eastAsia="Times New Roman" w:hAnsi="Arial" w:cs="Arial"/>
            <w:color w:val="333333"/>
            <w:shd w:val="clear" w:color="auto" w:fill="FFFFFF"/>
          </w:rPr>
          <w:t>tab. If you are not redirected automatically, click on the </w:t>
        </w:r>
        <w:r w:rsidRPr="00B8237C">
          <w:rPr>
            <w:rFonts w:ascii="Arial" w:eastAsia="Times New Roman" w:hAnsi="Arial" w:cs="Arial"/>
            <w:color w:val="0000FF"/>
            <w:shd w:val="clear" w:color="auto" w:fill="FFFFFF"/>
          </w:rPr>
          <w:t>"Credentials"</w:t>
        </w:r>
        <w:r w:rsidRPr="00B8237C">
          <w:rPr>
            <w:rFonts w:ascii="Arial" w:eastAsia="Times New Roman" w:hAnsi="Arial" w:cs="Arial"/>
            <w:color w:val="333333"/>
            <w:shd w:val="clear" w:color="auto" w:fill="FFFFFF"/>
          </w:rPr>
          <w:t> tab and you will see </w:t>
        </w:r>
        <w:r w:rsidRPr="00B8237C">
          <w:rPr>
            <w:rFonts w:ascii="Arial" w:eastAsia="Times New Roman" w:hAnsi="Arial" w:cs="Arial"/>
            <w:color w:val="0000FF"/>
            <w:shd w:val="clear" w:color="auto" w:fill="FFFFFF"/>
          </w:rPr>
          <w:t>"Create Credentials" </w:t>
        </w:r>
        <w:r w:rsidRPr="00B8237C">
          <w:rPr>
            <w:rFonts w:ascii="Arial" w:eastAsia="Times New Roman" w:hAnsi="Arial" w:cs="Arial"/>
            <w:color w:val="333333"/>
            <w:shd w:val="clear" w:color="auto" w:fill="FFFFFF"/>
          </w:rPr>
          <w:t>dropdown button. Click on the button, and select </w:t>
        </w:r>
        <w:r w:rsidRPr="00B8237C">
          <w:rPr>
            <w:rFonts w:ascii="Arial" w:eastAsia="Times New Roman" w:hAnsi="Arial" w:cs="Arial"/>
            <w:color w:val="0000FF"/>
            <w:shd w:val="clear" w:color="auto" w:fill="FFFFFF"/>
          </w:rPr>
          <w:t>"OAuth client ID"</w:t>
        </w:r>
        <w:r w:rsidRPr="00B8237C">
          <w:rPr>
            <w:rFonts w:ascii="Arial" w:eastAsia="Times New Roman" w:hAnsi="Arial" w:cs="Arial"/>
            <w:color w:val="333333"/>
            <w:shd w:val="clear" w:color="auto" w:fill="FFFFFF"/>
          </w:rPr>
          <w:t>option </w:t>
        </w:r>
        <w:r w:rsidRPr="00B8237C">
          <w:rPr>
            <w:rFonts w:ascii="Arial" w:eastAsia="Times New Roman" w:hAnsi="Arial" w:cs="Arial"/>
            <w:color w:val="333333"/>
          </w:rPr>
          <w:br/>
        </w:r>
        <w:r w:rsidRPr="00B8237C">
          <w:rPr>
            <w:rFonts w:ascii="Arial" w:eastAsia="Times New Roman" w:hAnsi="Arial" w:cs="Arial"/>
            <w:color w:val="333333"/>
          </w:rPr>
          <w:br/>
        </w:r>
      </w:ins>
      <w:r>
        <w:rPr>
          <w:rFonts w:ascii="Times New Roman" w:eastAsia="Times New Roman" w:hAnsi="Times New Roman" w:cs="Times New Roman"/>
          <w:noProof/>
          <w:sz w:val="24"/>
          <w:szCs w:val="24"/>
        </w:rPr>
        <w:lastRenderedPageBreak/>
        <w:drawing>
          <wp:inline distT="0" distB="0" distL="0" distR="0">
            <wp:extent cx="4248150" cy="4324350"/>
            <wp:effectExtent l="19050" t="0" r="0" b="0"/>
            <wp:docPr id="5" name="Picture 5" descr="google developer console oau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oogle developer console oauth"/>
                    <pic:cNvPicPr>
                      <a:picLocks noChangeAspect="1" noChangeArrowheads="1"/>
                    </pic:cNvPicPr>
                  </pic:nvPicPr>
                  <pic:blipFill>
                    <a:blip r:embed="rId9"/>
                    <a:srcRect/>
                    <a:stretch>
                      <a:fillRect/>
                    </a:stretch>
                  </pic:blipFill>
                  <pic:spPr bwMode="auto">
                    <a:xfrm>
                      <a:off x="0" y="0"/>
                      <a:ext cx="4248150" cy="4324350"/>
                    </a:xfrm>
                    <a:prstGeom prst="rect">
                      <a:avLst/>
                    </a:prstGeom>
                    <a:noFill/>
                    <a:ln w="9525">
                      <a:noFill/>
                      <a:miter lim="800000"/>
                      <a:headEnd/>
                      <a:tailEnd/>
                    </a:ln>
                  </pic:spPr>
                </pic:pic>
              </a:graphicData>
            </a:graphic>
          </wp:inline>
        </w:drawing>
      </w:r>
      <w:ins w:id="6" w:author="Unknown">
        <w:r w:rsidRPr="00B8237C">
          <w:rPr>
            <w:rFonts w:ascii="Arial" w:eastAsia="Times New Roman" w:hAnsi="Arial" w:cs="Arial"/>
            <w:color w:val="333333"/>
            <w:shd w:val="clear" w:color="auto" w:fill="FFFFFF"/>
          </w:rPr>
          <w:t> </w:t>
        </w:r>
        <w:r w:rsidRPr="00B8237C">
          <w:rPr>
            <w:rFonts w:ascii="Arial" w:eastAsia="Times New Roman" w:hAnsi="Arial" w:cs="Arial"/>
            <w:color w:val="333333"/>
          </w:rPr>
          <w:br/>
        </w:r>
        <w:r w:rsidRPr="00B8237C">
          <w:rPr>
            <w:rFonts w:ascii="Arial" w:eastAsia="Times New Roman" w:hAnsi="Arial" w:cs="Arial"/>
            <w:color w:val="333333"/>
          </w:rPr>
          <w:br/>
        </w:r>
        <w:r w:rsidRPr="00B8237C">
          <w:rPr>
            <w:rFonts w:ascii="Arial" w:eastAsia="Times New Roman" w:hAnsi="Arial" w:cs="Arial"/>
            <w:b/>
            <w:bCs/>
            <w:color w:val="333333"/>
            <w:shd w:val="clear" w:color="auto" w:fill="FFFFFF"/>
          </w:rPr>
          <w:t>Step 6 :</w:t>
        </w:r>
        <w:r w:rsidRPr="00B8237C">
          <w:rPr>
            <w:rFonts w:ascii="Arial" w:eastAsia="Times New Roman" w:hAnsi="Arial" w:cs="Arial"/>
            <w:color w:val="333333"/>
            <w:shd w:val="clear" w:color="auto" w:fill="FFFFFF"/>
          </w:rPr>
          <w:t> On the next screen, </w:t>
        </w:r>
        <w:r w:rsidRPr="00B8237C">
          <w:rPr>
            <w:rFonts w:ascii="Arial" w:eastAsia="Times New Roman" w:hAnsi="Arial" w:cs="Arial"/>
            <w:color w:val="333333"/>
          </w:rPr>
          <w:br/>
        </w:r>
      </w:ins>
    </w:p>
    <w:p w:rsidR="00B8237C" w:rsidRPr="00B8237C" w:rsidRDefault="00B8237C" w:rsidP="00B8237C">
      <w:pPr>
        <w:numPr>
          <w:ilvl w:val="0"/>
          <w:numId w:val="1"/>
        </w:numPr>
        <w:shd w:val="clear" w:color="auto" w:fill="FFFFFF"/>
        <w:spacing w:after="60" w:line="240" w:lineRule="auto"/>
        <w:ind w:left="0" w:firstLine="0"/>
        <w:rPr>
          <w:ins w:id="7" w:author="Unknown"/>
          <w:rFonts w:ascii="Arial" w:eastAsia="Times New Roman" w:hAnsi="Arial" w:cs="Arial"/>
          <w:color w:val="333333"/>
        </w:rPr>
      </w:pPr>
      <w:ins w:id="8" w:author="Unknown">
        <w:r w:rsidRPr="00B8237C">
          <w:rPr>
            <w:rFonts w:ascii="Arial" w:eastAsia="Times New Roman" w:hAnsi="Arial" w:cs="Arial"/>
            <w:color w:val="333333"/>
          </w:rPr>
          <w:t>Select </w:t>
        </w:r>
        <w:r w:rsidRPr="00B8237C">
          <w:rPr>
            <w:rFonts w:ascii="Arial" w:eastAsia="Times New Roman" w:hAnsi="Arial" w:cs="Arial"/>
            <w:color w:val="0000FF"/>
          </w:rPr>
          <w:t>"Web application"</w:t>
        </w:r>
        <w:r w:rsidRPr="00B8237C">
          <w:rPr>
            <w:rFonts w:ascii="Arial" w:eastAsia="Times New Roman" w:hAnsi="Arial" w:cs="Arial"/>
            <w:color w:val="333333"/>
          </w:rPr>
          <w:t> radio button. </w:t>
        </w:r>
      </w:ins>
    </w:p>
    <w:p w:rsidR="00B8237C" w:rsidRPr="00B8237C" w:rsidRDefault="00B8237C" w:rsidP="00B8237C">
      <w:pPr>
        <w:numPr>
          <w:ilvl w:val="0"/>
          <w:numId w:val="1"/>
        </w:numPr>
        <w:shd w:val="clear" w:color="auto" w:fill="FFFFFF"/>
        <w:spacing w:after="60" w:line="240" w:lineRule="auto"/>
        <w:ind w:left="0" w:firstLine="0"/>
        <w:rPr>
          <w:ins w:id="9" w:author="Unknown"/>
          <w:rFonts w:ascii="Arial" w:eastAsia="Times New Roman" w:hAnsi="Arial" w:cs="Arial"/>
          <w:color w:val="333333"/>
        </w:rPr>
      </w:pPr>
      <w:ins w:id="10" w:author="Unknown">
        <w:r w:rsidRPr="00B8237C">
          <w:rPr>
            <w:rFonts w:ascii="Arial" w:eastAsia="Times New Roman" w:hAnsi="Arial" w:cs="Arial"/>
            <w:color w:val="333333"/>
          </w:rPr>
          <w:t>Type </w:t>
        </w:r>
        <w:r w:rsidRPr="00B8237C">
          <w:rPr>
            <w:rFonts w:ascii="Arial" w:eastAsia="Times New Roman" w:hAnsi="Arial" w:cs="Arial"/>
            <w:color w:val="0000FF"/>
          </w:rPr>
          <w:t>"Web client 1"</w:t>
        </w:r>
        <w:r w:rsidRPr="00B8237C">
          <w:rPr>
            <w:rFonts w:ascii="Arial" w:eastAsia="Times New Roman" w:hAnsi="Arial" w:cs="Arial"/>
            <w:color w:val="333333"/>
          </w:rPr>
          <w:t> in the </w:t>
        </w:r>
        <w:r w:rsidRPr="00B8237C">
          <w:rPr>
            <w:rFonts w:ascii="Arial" w:eastAsia="Times New Roman" w:hAnsi="Arial" w:cs="Arial"/>
            <w:color w:val="0000FF"/>
          </w:rPr>
          <w:t>"Name"</w:t>
        </w:r>
        <w:r w:rsidRPr="00B8237C">
          <w:rPr>
            <w:rFonts w:ascii="Arial" w:eastAsia="Times New Roman" w:hAnsi="Arial" w:cs="Arial"/>
            <w:color w:val="333333"/>
          </w:rPr>
          <w:t> textbox.</w:t>
        </w:r>
      </w:ins>
    </w:p>
    <w:p w:rsidR="00B8237C" w:rsidRPr="00B8237C" w:rsidRDefault="00B8237C" w:rsidP="00B8237C">
      <w:pPr>
        <w:numPr>
          <w:ilvl w:val="0"/>
          <w:numId w:val="1"/>
        </w:numPr>
        <w:shd w:val="clear" w:color="auto" w:fill="FFFFFF"/>
        <w:spacing w:after="60" w:line="240" w:lineRule="auto"/>
        <w:ind w:left="0" w:firstLine="0"/>
        <w:rPr>
          <w:ins w:id="11" w:author="Unknown"/>
          <w:rFonts w:ascii="Arial" w:eastAsia="Times New Roman" w:hAnsi="Arial" w:cs="Arial"/>
          <w:color w:val="333333"/>
        </w:rPr>
      </w:pPr>
      <w:ins w:id="12" w:author="Unknown">
        <w:r w:rsidRPr="00B8237C">
          <w:rPr>
            <w:rFonts w:ascii="Arial" w:eastAsia="Times New Roman" w:hAnsi="Arial" w:cs="Arial"/>
            <w:color w:val="333333"/>
          </w:rPr>
          <w:t>In the </w:t>
        </w:r>
        <w:r w:rsidRPr="00B8237C">
          <w:rPr>
            <w:rFonts w:ascii="Arial" w:eastAsia="Times New Roman" w:hAnsi="Arial" w:cs="Arial"/>
            <w:color w:val="0000FF"/>
          </w:rPr>
          <w:t>"Authorized JavaScript origins" </w:t>
        </w:r>
        <w:r w:rsidRPr="00B8237C">
          <w:rPr>
            <w:rFonts w:ascii="Arial" w:eastAsia="Times New Roman" w:hAnsi="Arial" w:cs="Arial"/>
            <w:color w:val="333333"/>
          </w:rPr>
          <w:t>textbox type in the URI of your application. I have my web api application running at </w:t>
        </w:r>
        <w:r w:rsidRPr="00B8237C">
          <w:rPr>
            <w:rFonts w:ascii="Arial" w:eastAsia="Times New Roman" w:hAnsi="Arial" w:cs="Arial"/>
            <w:color w:val="CC0000"/>
          </w:rPr>
          <w:t>http://localhost:61358</w:t>
        </w:r>
      </w:ins>
    </w:p>
    <w:p w:rsidR="00B8237C" w:rsidRPr="00B8237C" w:rsidRDefault="00B8237C" w:rsidP="00B8237C">
      <w:pPr>
        <w:numPr>
          <w:ilvl w:val="0"/>
          <w:numId w:val="1"/>
        </w:numPr>
        <w:shd w:val="clear" w:color="auto" w:fill="FFFFFF"/>
        <w:spacing w:after="60" w:line="240" w:lineRule="auto"/>
        <w:ind w:left="0" w:firstLine="0"/>
        <w:rPr>
          <w:ins w:id="13" w:author="Unknown"/>
          <w:rFonts w:ascii="Arial" w:eastAsia="Times New Roman" w:hAnsi="Arial" w:cs="Arial"/>
          <w:color w:val="333333"/>
        </w:rPr>
      </w:pPr>
      <w:ins w:id="14" w:author="Unknown">
        <w:r w:rsidRPr="00B8237C">
          <w:rPr>
            <w:rFonts w:ascii="Arial" w:eastAsia="Times New Roman" w:hAnsi="Arial" w:cs="Arial"/>
            <w:color w:val="333333"/>
          </w:rPr>
          <w:t>In the </w:t>
        </w:r>
        <w:r w:rsidRPr="00B8237C">
          <w:rPr>
            <w:rFonts w:ascii="Arial" w:eastAsia="Times New Roman" w:hAnsi="Arial" w:cs="Arial"/>
            <w:color w:val="0000FF"/>
          </w:rPr>
          <w:t>"Authorized redirect URIs"</w:t>
        </w:r>
        <w:r w:rsidRPr="00B8237C">
          <w:rPr>
            <w:rFonts w:ascii="Arial" w:eastAsia="Times New Roman" w:hAnsi="Arial" w:cs="Arial"/>
            <w:color w:val="333333"/>
          </w:rPr>
          <w:t> textbox type in the redirect URI i.e the path in our application that users are redirected to after they have authenticated with Google. I have set it to </w:t>
        </w:r>
        <w:r w:rsidRPr="00B8237C">
          <w:rPr>
            <w:rFonts w:ascii="Arial" w:eastAsia="Times New Roman" w:hAnsi="Arial" w:cs="Arial"/>
            <w:color w:val="CC0000"/>
          </w:rPr>
          <w:t>http://localhost:61358/signin-google</w:t>
        </w:r>
      </w:ins>
    </w:p>
    <w:p w:rsidR="00B8237C" w:rsidRPr="00B8237C" w:rsidRDefault="00B8237C" w:rsidP="00B8237C">
      <w:pPr>
        <w:numPr>
          <w:ilvl w:val="0"/>
          <w:numId w:val="1"/>
        </w:numPr>
        <w:shd w:val="clear" w:color="auto" w:fill="FFFFFF"/>
        <w:spacing w:after="60" w:line="240" w:lineRule="auto"/>
        <w:ind w:left="0" w:firstLine="0"/>
        <w:rPr>
          <w:ins w:id="15" w:author="Unknown"/>
          <w:rFonts w:ascii="Arial" w:eastAsia="Times New Roman" w:hAnsi="Arial" w:cs="Arial"/>
          <w:color w:val="333333"/>
        </w:rPr>
      </w:pPr>
      <w:ins w:id="16" w:author="Unknown">
        <w:r w:rsidRPr="00B8237C">
          <w:rPr>
            <w:rFonts w:ascii="Arial" w:eastAsia="Times New Roman" w:hAnsi="Arial" w:cs="Arial"/>
            <w:color w:val="333333"/>
          </w:rPr>
          <w:t>Click the </w:t>
        </w:r>
        <w:r w:rsidRPr="00B8237C">
          <w:rPr>
            <w:rFonts w:ascii="Arial" w:eastAsia="Times New Roman" w:hAnsi="Arial" w:cs="Arial"/>
            <w:color w:val="0000FF"/>
          </w:rPr>
          <w:t>"Create" </w:t>
        </w:r>
        <w:r w:rsidRPr="00B8237C">
          <w:rPr>
            <w:rFonts w:ascii="Arial" w:eastAsia="Times New Roman" w:hAnsi="Arial" w:cs="Arial"/>
            <w:color w:val="333333"/>
          </w:rPr>
          <w:t>button</w:t>
        </w:r>
      </w:ins>
    </w:p>
    <w:p w:rsidR="00B8237C" w:rsidRPr="00B8237C" w:rsidRDefault="00B8237C" w:rsidP="00B8237C">
      <w:pPr>
        <w:spacing w:after="0" w:line="240" w:lineRule="auto"/>
        <w:rPr>
          <w:ins w:id="17" w:author="Unknown"/>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971925" cy="6591300"/>
            <wp:effectExtent l="19050" t="0" r="9525" b="0"/>
            <wp:docPr id="6" name="Picture 6" descr="google developer console register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oogle developer console register app"/>
                    <pic:cNvPicPr>
                      <a:picLocks noChangeAspect="1" noChangeArrowheads="1"/>
                    </pic:cNvPicPr>
                  </pic:nvPicPr>
                  <pic:blipFill>
                    <a:blip r:embed="rId10"/>
                    <a:srcRect/>
                    <a:stretch>
                      <a:fillRect/>
                    </a:stretch>
                  </pic:blipFill>
                  <pic:spPr bwMode="auto">
                    <a:xfrm>
                      <a:off x="0" y="0"/>
                      <a:ext cx="3971925" cy="6591300"/>
                    </a:xfrm>
                    <a:prstGeom prst="rect">
                      <a:avLst/>
                    </a:prstGeom>
                    <a:noFill/>
                    <a:ln w="9525">
                      <a:noFill/>
                      <a:miter lim="800000"/>
                      <a:headEnd/>
                      <a:tailEnd/>
                    </a:ln>
                  </pic:spPr>
                </pic:pic>
              </a:graphicData>
            </a:graphic>
          </wp:inline>
        </w:drawing>
      </w:r>
      <w:ins w:id="18" w:author="Unknown">
        <w:r w:rsidRPr="00B8237C">
          <w:rPr>
            <w:rFonts w:ascii="Arial" w:eastAsia="Times New Roman" w:hAnsi="Arial" w:cs="Arial"/>
            <w:color w:val="333333"/>
            <w:shd w:val="clear" w:color="auto" w:fill="FFFFFF"/>
          </w:rPr>
          <w:t> </w:t>
        </w:r>
        <w:r w:rsidRPr="00B8237C">
          <w:rPr>
            <w:rFonts w:ascii="Arial" w:eastAsia="Times New Roman" w:hAnsi="Arial" w:cs="Arial"/>
            <w:color w:val="333333"/>
          </w:rPr>
          <w:br/>
        </w:r>
        <w:r w:rsidRPr="00B8237C">
          <w:rPr>
            <w:rFonts w:ascii="Arial" w:eastAsia="Times New Roman" w:hAnsi="Arial" w:cs="Arial"/>
            <w:color w:val="333333"/>
          </w:rPr>
          <w:br/>
        </w:r>
        <w:r w:rsidRPr="00B8237C">
          <w:rPr>
            <w:rFonts w:ascii="Arial" w:eastAsia="Times New Roman" w:hAnsi="Arial" w:cs="Arial"/>
            <w:color w:val="333333"/>
            <w:shd w:val="clear" w:color="auto" w:fill="FFFFFF"/>
          </w:rPr>
          <w:t>You will see a popup with OAuth client ID and client secret. Make a note of both of them. We will need both of these later. </w:t>
        </w:r>
        <w:r w:rsidRPr="00B8237C">
          <w:rPr>
            <w:rFonts w:ascii="Arial" w:eastAsia="Times New Roman" w:hAnsi="Arial" w:cs="Arial"/>
            <w:color w:val="333333"/>
          </w:rPr>
          <w:br/>
        </w:r>
        <w:r w:rsidRPr="00B8237C">
          <w:rPr>
            <w:rFonts w:ascii="Arial" w:eastAsia="Times New Roman" w:hAnsi="Arial" w:cs="Arial"/>
            <w:color w:val="333333"/>
          </w:rPr>
          <w:br/>
        </w:r>
      </w:ins>
      <w:r>
        <w:rPr>
          <w:rFonts w:ascii="Times New Roman" w:eastAsia="Times New Roman" w:hAnsi="Times New Roman" w:cs="Times New Roman"/>
          <w:noProof/>
          <w:sz w:val="24"/>
          <w:szCs w:val="24"/>
        </w:rPr>
        <w:lastRenderedPageBreak/>
        <w:drawing>
          <wp:inline distT="0" distB="0" distL="0" distR="0">
            <wp:extent cx="4648200" cy="1933575"/>
            <wp:effectExtent l="19050" t="0" r="0" b="0"/>
            <wp:docPr id="7" name="Picture 7" descr="how to get google oauth client 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to get google oauth client id"/>
                    <pic:cNvPicPr>
                      <a:picLocks noChangeAspect="1" noChangeArrowheads="1"/>
                    </pic:cNvPicPr>
                  </pic:nvPicPr>
                  <pic:blipFill>
                    <a:blip r:embed="rId11"/>
                    <a:srcRect/>
                    <a:stretch>
                      <a:fillRect/>
                    </a:stretch>
                  </pic:blipFill>
                  <pic:spPr bwMode="auto">
                    <a:xfrm>
                      <a:off x="0" y="0"/>
                      <a:ext cx="4648200" cy="1933575"/>
                    </a:xfrm>
                    <a:prstGeom prst="rect">
                      <a:avLst/>
                    </a:prstGeom>
                    <a:noFill/>
                    <a:ln w="9525">
                      <a:noFill/>
                      <a:miter lim="800000"/>
                      <a:headEnd/>
                      <a:tailEnd/>
                    </a:ln>
                  </pic:spPr>
                </pic:pic>
              </a:graphicData>
            </a:graphic>
          </wp:inline>
        </w:drawing>
      </w:r>
      <w:ins w:id="19" w:author="Unknown">
        <w:r w:rsidRPr="00B8237C">
          <w:rPr>
            <w:rFonts w:ascii="Arial" w:eastAsia="Times New Roman" w:hAnsi="Arial" w:cs="Arial"/>
            <w:color w:val="333333"/>
            <w:shd w:val="clear" w:color="auto" w:fill="FFFFFF"/>
          </w:rPr>
          <w:t> </w:t>
        </w:r>
        <w:r w:rsidRPr="00B8237C">
          <w:rPr>
            <w:rFonts w:ascii="Arial" w:eastAsia="Times New Roman" w:hAnsi="Arial" w:cs="Arial"/>
            <w:color w:val="333333"/>
          </w:rPr>
          <w:br/>
        </w:r>
        <w:r w:rsidRPr="00B8237C">
          <w:rPr>
            <w:rFonts w:ascii="Arial" w:eastAsia="Times New Roman" w:hAnsi="Arial" w:cs="Arial"/>
            <w:color w:val="333333"/>
          </w:rPr>
          <w:br/>
        </w:r>
        <w:r w:rsidRPr="00B8237C">
          <w:rPr>
            <w:rFonts w:ascii="Arial" w:eastAsia="Times New Roman" w:hAnsi="Arial" w:cs="Arial"/>
            <w:b/>
            <w:bCs/>
            <w:color w:val="333333"/>
            <w:shd w:val="clear" w:color="auto" w:fill="FFFFFF"/>
          </w:rPr>
          <w:t>Step 7 :</w:t>
        </w:r>
        <w:r w:rsidRPr="00B8237C">
          <w:rPr>
            <w:rFonts w:ascii="Arial" w:eastAsia="Times New Roman" w:hAnsi="Arial" w:cs="Arial"/>
            <w:color w:val="333333"/>
            <w:shd w:val="clear" w:color="auto" w:fill="FFFFFF"/>
          </w:rPr>
          <w:t> Enable Google+ API service. To do this click on </w:t>
        </w:r>
        <w:r w:rsidRPr="00B8237C">
          <w:rPr>
            <w:rFonts w:ascii="Arial" w:eastAsia="Times New Roman" w:hAnsi="Arial" w:cs="Arial"/>
            <w:color w:val="0000FF"/>
            <w:shd w:val="clear" w:color="auto" w:fill="FFFFFF"/>
          </w:rPr>
          <w:t>"Library"</w:t>
        </w:r>
        <w:r w:rsidRPr="00B8237C">
          <w:rPr>
            <w:rFonts w:ascii="Arial" w:eastAsia="Times New Roman" w:hAnsi="Arial" w:cs="Arial"/>
            <w:color w:val="333333"/>
            <w:shd w:val="clear" w:color="auto" w:fill="FFFFFF"/>
          </w:rPr>
          <w:t> link on the left hand pane.Under </w:t>
        </w:r>
        <w:r w:rsidRPr="00B8237C">
          <w:rPr>
            <w:rFonts w:ascii="Arial" w:eastAsia="Times New Roman" w:hAnsi="Arial" w:cs="Arial"/>
            <w:color w:val="0000FF"/>
            <w:shd w:val="clear" w:color="auto" w:fill="FFFFFF"/>
          </w:rPr>
          <w:t>"Social APIs"</w:t>
        </w:r>
        <w:r w:rsidRPr="00B8237C">
          <w:rPr>
            <w:rFonts w:ascii="Arial" w:eastAsia="Times New Roman" w:hAnsi="Arial" w:cs="Arial"/>
            <w:color w:val="333333"/>
            <w:shd w:val="clear" w:color="auto" w:fill="FFFFFF"/>
          </w:rPr>
          <w:t> click on </w:t>
        </w:r>
        <w:r w:rsidRPr="00B8237C">
          <w:rPr>
            <w:rFonts w:ascii="Arial" w:eastAsia="Times New Roman" w:hAnsi="Arial" w:cs="Arial"/>
            <w:color w:val="0000FF"/>
            <w:shd w:val="clear" w:color="auto" w:fill="FFFFFF"/>
          </w:rPr>
          <w:t>"Google+ API"</w:t>
        </w:r>
        <w:r w:rsidRPr="00B8237C">
          <w:rPr>
            <w:rFonts w:ascii="Arial" w:eastAsia="Times New Roman" w:hAnsi="Arial" w:cs="Arial"/>
            <w:color w:val="333333"/>
            <w:shd w:val="clear" w:color="auto" w:fill="FFFFFF"/>
          </w:rPr>
          <w:t> link and click </w:t>
        </w:r>
        <w:r w:rsidRPr="00B8237C">
          <w:rPr>
            <w:rFonts w:ascii="Arial" w:eastAsia="Times New Roman" w:hAnsi="Arial" w:cs="Arial"/>
            <w:color w:val="0000FF"/>
            <w:shd w:val="clear" w:color="auto" w:fill="FFFFFF"/>
          </w:rPr>
          <w:t>"Enable"</w:t>
        </w:r>
        <w:r w:rsidRPr="00B8237C">
          <w:rPr>
            <w:rFonts w:ascii="Arial" w:eastAsia="Times New Roman" w:hAnsi="Arial" w:cs="Arial"/>
            <w:color w:val="333333"/>
            <w:shd w:val="clear" w:color="auto" w:fill="FFFFFF"/>
          </w:rPr>
          <w:t> button.</w:t>
        </w:r>
        <w:r w:rsidRPr="00B8237C">
          <w:rPr>
            <w:rFonts w:ascii="Arial" w:eastAsia="Times New Roman" w:hAnsi="Arial" w:cs="Arial"/>
            <w:color w:val="333333"/>
          </w:rPr>
          <w:br/>
        </w:r>
        <w:r w:rsidRPr="00B8237C">
          <w:rPr>
            <w:rFonts w:ascii="Arial" w:eastAsia="Times New Roman" w:hAnsi="Arial" w:cs="Arial"/>
            <w:color w:val="333333"/>
          </w:rPr>
          <w:br/>
        </w:r>
        <w:r w:rsidRPr="00B8237C">
          <w:rPr>
            <w:rFonts w:ascii="Arial" w:eastAsia="Times New Roman" w:hAnsi="Arial" w:cs="Arial"/>
            <w:b/>
            <w:bCs/>
            <w:color w:val="333333"/>
            <w:shd w:val="clear" w:color="auto" w:fill="FFFFFF"/>
          </w:rPr>
          <w:t>Enable Google OAuth authentication in ASP.NET Web API service</w:t>
        </w:r>
        <w:r w:rsidRPr="00B8237C">
          <w:rPr>
            <w:rFonts w:ascii="Arial" w:eastAsia="Times New Roman" w:hAnsi="Arial" w:cs="Arial"/>
            <w:color w:val="333333"/>
          </w:rPr>
          <w:br/>
        </w:r>
        <w:r w:rsidRPr="00B8237C">
          <w:rPr>
            <w:rFonts w:ascii="Arial" w:eastAsia="Times New Roman" w:hAnsi="Arial" w:cs="Arial"/>
            <w:color w:val="333333"/>
          </w:rPr>
          <w:br/>
        </w:r>
        <w:r w:rsidRPr="00B8237C">
          <w:rPr>
            <w:rFonts w:ascii="Arial" w:eastAsia="Times New Roman" w:hAnsi="Arial" w:cs="Arial"/>
            <w:b/>
            <w:bCs/>
            <w:color w:val="333333"/>
            <w:shd w:val="clear" w:color="auto" w:fill="FFFFFF"/>
          </w:rPr>
          <w:t>Step 1 : </w:t>
        </w:r>
        <w:r w:rsidRPr="00B8237C">
          <w:rPr>
            <w:rFonts w:ascii="Arial" w:eastAsia="Times New Roman" w:hAnsi="Arial" w:cs="Arial"/>
            <w:color w:val="333333"/>
            <w:shd w:val="clear" w:color="auto" w:fill="FFFFFF"/>
          </w:rPr>
          <w:t>In </w:t>
        </w:r>
        <w:r w:rsidRPr="00B8237C">
          <w:rPr>
            <w:rFonts w:ascii="Arial" w:eastAsia="Times New Roman" w:hAnsi="Arial" w:cs="Arial"/>
            <w:color w:val="0000FF"/>
            <w:shd w:val="clear" w:color="auto" w:fill="FFFFFF"/>
          </w:rPr>
          <w:t>Startup.Auth.cs</w:t>
        </w:r>
        <w:r w:rsidRPr="00B8237C">
          <w:rPr>
            <w:rFonts w:ascii="Arial" w:eastAsia="Times New Roman" w:hAnsi="Arial" w:cs="Arial"/>
            <w:color w:val="333333"/>
            <w:shd w:val="clear" w:color="auto" w:fill="FFFFFF"/>
          </w:rPr>
          <w:t> file in </w:t>
        </w:r>
        <w:r w:rsidRPr="00B8237C">
          <w:rPr>
            <w:rFonts w:ascii="Arial" w:eastAsia="Times New Roman" w:hAnsi="Arial" w:cs="Arial"/>
            <w:color w:val="0000FF"/>
            <w:shd w:val="clear" w:color="auto" w:fill="FFFFFF"/>
          </w:rPr>
          <w:t>App_Start </w:t>
        </w:r>
        <w:r w:rsidRPr="00B8237C">
          <w:rPr>
            <w:rFonts w:ascii="Arial" w:eastAsia="Times New Roman" w:hAnsi="Arial" w:cs="Arial"/>
            <w:color w:val="333333"/>
            <w:shd w:val="clear" w:color="auto" w:fill="FFFFFF"/>
          </w:rPr>
          <w:t>folder un-comment the following code block, and include </w:t>
        </w:r>
        <w:r w:rsidRPr="00B8237C">
          <w:rPr>
            <w:rFonts w:ascii="Arial" w:eastAsia="Times New Roman" w:hAnsi="Arial" w:cs="Arial"/>
            <w:color w:val="0000FF"/>
            <w:shd w:val="clear" w:color="auto" w:fill="FFFFFF"/>
          </w:rPr>
          <w:t>ClientId </w:t>
        </w:r>
        <w:r w:rsidRPr="00B8237C">
          <w:rPr>
            <w:rFonts w:ascii="Arial" w:eastAsia="Times New Roman" w:hAnsi="Arial" w:cs="Arial"/>
            <w:color w:val="333333"/>
            <w:shd w:val="clear" w:color="auto" w:fill="FFFFFF"/>
          </w:rPr>
          <w:t>and </w:t>
        </w:r>
        <w:r w:rsidRPr="00B8237C">
          <w:rPr>
            <w:rFonts w:ascii="Arial" w:eastAsia="Times New Roman" w:hAnsi="Arial" w:cs="Arial"/>
            <w:color w:val="0000FF"/>
            <w:shd w:val="clear" w:color="auto" w:fill="FFFFFF"/>
          </w:rPr>
          <w:t>ClientSecret </w:t>
        </w:r>
        <w:r w:rsidRPr="00B8237C">
          <w:rPr>
            <w:rFonts w:ascii="Arial" w:eastAsia="Times New Roman" w:hAnsi="Arial" w:cs="Arial"/>
            <w:color w:val="333333"/>
            <w:shd w:val="clear" w:color="auto" w:fill="FFFFFF"/>
          </w:rPr>
          <w:t>that we got after registering our application with Google.</w:t>
        </w:r>
        <w:r w:rsidRPr="00B8237C">
          <w:rPr>
            <w:rFonts w:ascii="Arial" w:eastAsia="Times New Roman" w:hAnsi="Arial" w:cs="Arial"/>
            <w:color w:val="333333"/>
          </w:rPr>
          <w:br/>
        </w:r>
      </w:ins>
    </w:p>
    <w:p w:rsidR="00B8237C" w:rsidRPr="00B8237C" w:rsidRDefault="00B8237C" w:rsidP="00B8237C">
      <w:pPr>
        <w:shd w:val="clear" w:color="auto" w:fill="FFFFFF"/>
        <w:spacing w:after="0" w:line="240" w:lineRule="auto"/>
        <w:rPr>
          <w:ins w:id="20" w:author="Unknown"/>
          <w:rFonts w:ascii="Arial" w:eastAsia="Times New Roman" w:hAnsi="Arial" w:cs="Arial"/>
          <w:color w:val="333333"/>
        </w:rPr>
      </w:pPr>
      <w:ins w:id="21" w:author="Unknown">
        <w:r w:rsidRPr="00B8237C">
          <w:rPr>
            <w:rFonts w:ascii="Arial" w:eastAsia="Times New Roman" w:hAnsi="Arial" w:cs="Arial"/>
            <w:color w:val="333333"/>
            <w:shd w:val="clear" w:color="auto" w:fill="FFFFFF"/>
          </w:rPr>
          <w:t>app.UseGoogleAuthentication(</w:t>
        </w:r>
        <w:r w:rsidRPr="00B8237C">
          <w:rPr>
            <w:rFonts w:ascii="Arial" w:eastAsia="Times New Roman" w:hAnsi="Arial" w:cs="Arial"/>
            <w:color w:val="0000FF"/>
            <w:shd w:val="clear" w:color="auto" w:fill="FFFFFF"/>
          </w:rPr>
          <w:t>new</w:t>
        </w:r>
        <w:r w:rsidRPr="00B8237C">
          <w:rPr>
            <w:rFonts w:ascii="Arial" w:eastAsia="Times New Roman" w:hAnsi="Arial" w:cs="Arial"/>
            <w:color w:val="333333"/>
            <w:shd w:val="clear" w:color="auto" w:fill="FFFFFF"/>
          </w:rPr>
          <w:t> </w:t>
        </w:r>
        <w:r w:rsidRPr="00B8237C">
          <w:rPr>
            <w:rFonts w:ascii="Arial" w:eastAsia="Times New Roman" w:hAnsi="Arial" w:cs="Arial"/>
            <w:color w:val="2B91AF"/>
            <w:shd w:val="clear" w:color="auto" w:fill="FFFFFF"/>
          </w:rPr>
          <w:t>GoogleOAuth2AuthenticationOptions</w:t>
        </w:r>
        <w:r w:rsidRPr="00B8237C">
          <w:rPr>
            <w:rFonts w:ascii="Arial" w:eastAsia="Times New Roman" w:hAnsi="Arial" w:cs="Arial"/>
            <w:color w:val="333333"/>
            <w:shd w:val="clear" w:color="auto" w:fill="FFFFFF"/>
          </w:rPr>
          <w:t>()</w:t>
        </w:r>
      </w:ins>
    </w:p>
    <w:p w:rsidR="00B8237C" w:rsidRPr="00B8237C" w:rsidRDefault="00B8237C" w:rsidP="00B8237C">
      <w:pPr>
        <w:shd w:val="clear" w:color="auto" w:fill="FFFFFF"/>
        <w:spacing w:after="0" w:line="240" w:lineRule="auto"/>
        <w:rPr>
          <w:ins w:id="22" w:author="Unknown"/>
          <w:rFonts w:ascii="Arial" w:eastAsia="Times New Roman" w:hAnsi="Arial" w:cs="Arial"/>
          <w:color w:val="333333"/>
        </w:rPr>
      </w:pPr>
      <w:ins w:id="23" w:author="Unknown">
        <w:r w:rsidRPr="00B8237C">
          <w:rPr>
            <w:rFonts w:ascii="Arial" w:eastAsia="Times New Roman" w:hAnsi="Arial" w:cs="Arial"/>
            <w:color w:val="333333"/>
            <w:shd w:val="clear" w:color="auto" w:fill="FFFFFF"/>
          </w:rPr>
          <w:t>{</w:t>
        </w:r>
      </w:ins>
    </w:p>
    <w:p w:rsidR="00B8237C" w:rsidRPr="00B8237C" w:rsidRDefault="00B8237C" w:rsidP="00B8237C">
      <w:pPr>
        <w:shd w:val="clear" w:color="auto" w:fill="FFFFFF"/>
        <w:spacing w:after="0" w:line="240" w:lineRule="auto"/>
        <w:rPr>
          <w:ins w:id="24" w:author="Unknown"/>
          <w:rFonts w:ascii="Arial" w:eastAsia="Times New Roman" w:hAnsi="Arial" w:cs="Arial"/>
          <w:color w:val="333333"/>
        </w:rPr>
      </w:pPr>
      <w:ins w:id="25" w:author="Unknown">
        <w:r w:rsidRPr="00B8237C">
          <w:rPr>
            <w:rFonts w:ascii="Arial" w:eastAsia="Times New Roman" w:hAnsi="Arial" w:cs="Arial"/>
            <w:color w:val="333333"/>
            <w:shd w:val="clear" w:color="auto" w:fill="FFFFFF"/>
          </w:rPr>
          <w:t>    ClientId = </w:t>
        </w:r>
        <w:r w:rsidRPr="00B8237C">
          <w:rPr>
            <w:rFonts w:ascii="Arial" w:eastAsia="Times New Roman" w:hAnsi="Arial" w:cs="Arial"/>
            <w:color w:val="A31515"/>
            <w:shd w:val="clear" w:color="auto" w:fill="FFFFFF"/>
          </w:rPr>
          <w:t>"Your Google Client Id"</w:t>
        </w:r>
        <w:r w:rsidRPr="00B8237C">
          <w:rPr>
            <w:rFonts w:ascii="Arial" w:eastAsia="Times New Roman" w:hAnsi="Arial" w:cs="Arial"/>
            <w:color w:val="333333"/>
            <w:shd w:val="clear" w:color="auto" w:fill="FFFFFF"/>
          </w:rPr>
          <w:t>,</w:t>
        </w:r>
      </w:ins>
    </w:p>
    <w:p w:rsidR="00B8237C" w:rsidRPr="00B8237C" w:rsidRDefault="00B8237C" w:rsidP="00B8237C">
      <w:pPr>
        <w:shd w:val="clear" w:color="auto" w:fill="FFFFFF"/>
        <w:spacing w:after="0" w:line="240" w:lineRule="auto"/>
        <w:rPr>
          <w:ins w:id="26" w:author="Unknown"/>
          <w:rFonts w:ascii="Arial" w:eastAsia="Times New Roman" w:hAnsi="Arial" w:cs="Arial"/>
          <w:color w:val="333333"/>
        </w:rPr>
      </w:pPr>
      <w:ins w:id="27" w:author="Unknown">
        <w:r w:rsidRPr="00B8237C">
          <w:rPr>
            <w:rFonts w:ascii="Arial" w:eastAsia="Times New Roman" w:hAnsi="Arial" w:cs="Arial"/>
            <w:color w:val="333333"/>
            <w:shd w:val="clear" w:color="auto" w:fill="FFFFFF"/>
          </w:rPr>
          <w:t>    ClientSecret = </w:t>
        </w:r>
        <w:r w:rsidRPr="00B8237C">
          <w:rPr>
            <w:rFonts w:ascii="Arial" w:eastAsia="Times New Roman" w:hAnsi="Arial" w:cs="Arial"/>
            <w:color w:val="A31515"/>
            <w:shd w:val="clear" w:color="auto" w:fill="FFFFFF"/>
          </w:rPr>
          <w:t>"Your Google Client Secret"</w:t>
        </w:r>
      </w:ins>
    </w:p>
    <w:p w:rsidR="00B8237C" w:rsidRPr="00B8237C" w:rsidRDefault="00B8237C" w:rsidP="00B8237C">
      <w:pPr>
        <w:shd w:val="clear" w:color="auto" w:fill="FFFFFF"/>
        <w:spacing w:after="0" w:line="240" w:lineRule="auto"/>
        <w:rPr>
          <w:ins w:id="28" w:author="Unknown"/>
          <w:rFonts w:ascii="Arial" w:eastAsia="Times New Roman" w:hAnsi="Arial" w:cs="Arial"/>
          <w:color w:val="333333"/>
        </w:rPr>
      </w:pPr>
      <w:ins w:id="29" w:author="Unknown">
        <w:r w:rsidRPr="00B8237C">
          <w:rPr>
            <w:rFonts w:ascii="Arial" w:eastAsia="Times New Roman" w:hAnsi="Arial" w:cs="Arial"/>
            <w:color w:val="333333"/>
            <w:shd w:val="clear" w:color="auto" w:fill="FFFFFF"/>
          </w:rPr>
          <w:t>});</w:t>
        </w:r>
      </w:ins>
    </w:p>
    <w:p w:rsidR="00B8237C" w:rsidRPr="00B8237C" w:rsidRDefault="00B8237C" w:rsidP="00B8237C">
      <w:pPr>
        <w:spacing w:after="0" w:line="240" w:lineRule="auto"/>
        <w:rPr>
          <w:ins w:id="30" w:author="Unknown"/>
          <w:rFonts w:ascii="Times New Roman" w:eastAsia="Times New Roman" w:hAnsi="Times New Roman" w:cs="Times New Roman"/>
          <w:sz w:val="24"/>
          <w:szCs w:val="24"/>
        </w:rPr>
      </w:pPr>
      <w:ins w:id="31" w:author="Unknown">
        <w:r w:rsidRPr="00B8237C">
          <w:rPr>
            <w:rFonts w:ascii="Arial" w:eastAsia="Times New Roman" w:hAnsi="Arial" w:cs="Arial"/>
            <w:color w:val="333333"/>
            <w:shd w:val="clear" w:color="auto" w:fill="FFFFFF"/>
          </w:rPr>
          <w:br/>
        </w:r>
        <w:r w:rsidRPr="00B8237C">
          <w:rPr>
            <w:rFonts w:ascii="Arial" w:eastAsia="Times New Roman" w:hAnsi="Arial" w:cs="Arial"/>
            <w:b/>
            <w:bCs/>
            <w:color w:val="333333"/>
            <w:shd w:val="clear" w:color="auto" w:fill="FFFFFF"/>
          </w:rPr>
          <w:t>Step 2 :</w:t>
        </w:r>
        <w:r w:rsidRPr="00B8237C">
          <w:rPr>
            <w:rFonts w:ascii="Arial" w:eastAsia="Times New Roman" w:hAnsi="Arial" w:cs="Arial"/>
            <w:color w:val="333333"/>
            <w:shd w:val="clear" w:color="auto" w:fill="FFFFFF"/>
          </w:rPr>
          <w:t> In </w:t>
        </w:r>
        <w:r w:rsidRPr="00B8237C">
          <w:rPr>
            <w:rFonts w:ascii="Arial" w:eastAsia="Times New Roman" w:hAnsi="Arial" w:cs="Arial"/>
            <w:color w:val="0000FF"/>
            <w:shd w:val="clear" w:color="auto" w:fill="FFFFFF"/>
          </w:rPr>
          <w:t>Login.html </w:t>
        </w:r>
        <w:r w:rsidRPr="00B8237C">
          <w:rPr>
            <w:rFonts w:ascii="Arial" w:eastAsia="Times New Roman" w:hAnsi="Arial" w:cs="Arial"/>
            <w:color w:val="333333"/>
            <w:shd w:val="clear" w:color="auto" w:fill="FFFFFF"/>
          </w:rPr>
          <w:t>page include the following HTML table, just below </w:t>
        </w:r>
        <w:r w:rsidRPr="00B8237C">
          <w:rPr>
            <w:rFonts w:ascii="Arial" w:eastAsia="Times New Roman" w:hAnsi="Arial" w:cs="Arial"/>
            <w:color w:val="0000FF"/>
            <w:shd w:val="clear" w:color="auto" w:fill="FFFFFF"/>
          </w:rPr>
          <w:t>"Existing User Login"</w:t>
        </w:r>
        <w:r w:rsidRPr="00B8237C">
          <w:rPr>
            <w:rFonts w:ascii="Arial" w:eastAsia="Times New Roman" w:hAnsi="Arial" w:cs="Arial"/>
            <w:color w:val="333333"/>
            <w:shd w:val="clear" w:color="auto" w:fill="FFFFFF"/>
          </w:rPr>
          <w:t> table</w:t>
        </w:r>
        <w:r w:rsidRPr="00B8237C">
          <w:rPr>
            <w:rFonts w:ascii="Arial" w:eastAsia="Times New Roman" w:hAnsi="Arial" w:cs="Arial"/>
            <w:color w:val="333333"/>
          </w:rPr>
          <w:br/>
        </w:r>
      </w:ins>
    </w:p>
    <w:p w:rsidR="00B8237C" w:rsidRPr="00B8237C" w:rsidRDefault="00B8237C" w:rsidP="00B8237C">
      <w:pPr>
        <w:shd w:val="clear" w:color="auto" w:fill="FFFFFF"/>
        <w:spacing w:after="0" w:line="240" w:lineRule="auto"/>
        <w:rPr>
          <w:ins w:id="32" w:author="Unknown"/>
          <w:rFonts w:ascii="Arial" w:eastAsia="Times New Roman" w:hAnsi="Arial" w:cs="Arial"/>
          <w:color w:val="333333"/>
        </w:rPr>
      </w:pPr>
      <w:ins w:id="33" w:author="Unknown">
        <w:r w:rsidRPr="00B8237C">
          <w:rPr>
            <w:rFonts w:ascii="Arial" w:eastAsia="Times New Roman" w:hAnsi="Arial" w:cs="Arial"/>
            <w:color w:val="0000FF"/>
            <w:shd w:val="clear" w:color="auto" w:fill="FFFFFF"/>
          </w:rPr>
          <w:t>&lt;</w:t>
        </w:r>
        <w:r w:rsidRPr="00B8237C">
          <w:rPr>
            <w:rFonts w:ascii="Arial" w:eastAsia="Times New Roman" w:hAnsi="Arial" w:cs="Arial"/>
            <w:color w:val="800000"/>
            <w:shd w:val="clear" w:color="auto" w:fill="FFFFFF"/>
          </w:rPr>
          <w:t>table</w:t>
        </w:r>
        <w:r w:rsidRPr="00B8237C">
          <w:rPr>
            <w:rFonts w:ascii="Arial" w:eastAsia="Times New Roman" w:hAnsi="Arial" w:cs="Arial"/>
            <w:color w:val="333333"/>
            <w:shd w:val="clear" w:color="auto" w:fill="FFFFFF"/>
          </w:rPr>
          <w:t> </w:t>
        </w:r>
        <w:r w:rsidRPr="00B8237C">
          <w:rPr>
            <w:rFonts w:ascii="Arial" w:eastAsia="Times New Roman" w:hAnsi="Arial" w:cs="Arial"/>
            <w:color w:val="FF0000"/>
            <w:shd w:val="clear" w:color="auto" w:fill="FFFFFF"/>
          </w:rPr>
          <w:t>class</w:t>
        </w:r>
        <w:r w:rsidRPr="00B8237C">
          <w:rPr>
            <w:rFonts w:ascii="Arial" w:eastAsia="Times New Roman" w:hAnsi="Arial" w:cs="Arial"/>
            <w:color w:val="0000FF"/>
            <w:shd w:val="clear" w:color="auto" w:fill="FFFFFF"/>
          </w:rPr>
          <w:t>="table table-bordered"&gt;</w:t>
        </w:r>
      </w:ins>
    </w:p>
    <w:p w:rsidR="00B8237C" w:rsidRPr="00B8237C" w:rsidRDefault="00B8237C" w:rsidP="00B8237C">
      <w:pPr>
        <w:shd w:val="clear" w:color="auto" w:fill="FFFFFF"/>
        <w:spacing w:after="0" w:line="240" w:lineRule="auto"/>
        <w:rPr>
          <w:ins w:id="34" w:author="Unknown"/>
          <w:rFonts w:ascii="Arial" w:eastAsia="Times New Roman" w:hAnsi="Arial" w:cs="Arial"/>
          <w:color w:val="333333"/>
        </w:rPr>
      </w:pPr>
      <w:ins w:id="35" w:author="Unknown">
        <w:r w:rsidRPr="00B8237C">
          <w:rPr>
            <w:rFonts w:ascii="Arial" w:eastAsia="Times New Roman" w:hAnsi="Arial" w:cs="Arial"/>
            <w:color w:val="333333"/>
            <w:shd w:val="clear" w:color="auto" w:fill="FFFFFF"/>
          </w:rPr>
          <w:t>    </w:t>
        </w:r>
        <w:r w:rsidRPr="00B8237C">
          <w:rPr>
            <w:rFonts w:ascii="Arial" w:eastAsia="Times New Roman" w:hAnsi="Arial" w:cs="Arial"/>
            <w:color w:val="0000FF"/>
            <w:shd w:val="clear" w:color="auto" w:fill="FFFFFF"/>
          </w:rPr>
          <w:t>&lt;</w:t>
        </w:r>
        <w:r w:rsidRPr="00B8237C">
          <w:rPr>
            <w:rFonts w:ascii="Arial" w:eastAsia="Times New Roman" w:hAnsi="Arial" w:cs="Arial"/>
            <w:color w:val="800000"/>
            <w:shd w:val="clear" w:color="auto" w:fill="FFFFFF"/>
          </w:rPr>
          <w:t>thead</w:t>
        </w:r>
        <w:r w:rsidRPr="00B8237C">
          <w:rPr>
            <w:rFonts w:ascii="Arial" w:eastAsia="Times New Roman" w:hAnsi="Arial" w:cs="Arial"/>
            <w:color w:val="0000FF"/>
            <w:shd w:val="clear" w:color="auto" w:fill="FFFFFF"/>
          </w:rPr>
          <w:t>&gt;</w:t>
        </w:r>
      </w:ins>
    </w:p>
    <w:p w:rsidR="00B8237C" w:rsidRPr="00B8237C" w:rsidRDefault="00B8237C" w:rsidP="00B8237C">
      <w:pPr>
        <w:shd w:val="clear" w:color="auto" w:fill="FFFFFF"/>
        <w:spacing w:after="0" w:line="240" w:lineRule="auto"/>
        <w:rPr>
          <w:ins w:id="36" w:author="Unknown"/>
          <w:rFonts w:ascii="Arial" w:eastAsia="Times New Roman" w:hAnsi="Arial" w:cs="Arial"/>
          <w:color w:val="333333"/>
        </w:rPr>
      </w:pPr>
      <w:ins w:id="37" w:author="Unknown">
        <w:r w:rsidRPr="00B8237C">
          <w:rPr>
            <w:rFonts w:ascii="Arial" w:eastAsia="Times New Roman" w:hAnsi="Arial" w:cs="Arial"/>
            <w:color w:val="333333"/>
            <w:shd w:val="clear" w:color="auto" w:fill="FFFFFF"/>
          </w:rPr>
          <w:t>        </w:t>
        </w:r>
        <w:r w:rsidRPr="00B8237C">
          <w:rPr>
            <w:rFonts w:ascii="Arial" w:eastAsia="Times New Roman" w:hAnsi="Arial" w:cs="Arial"/>
            <w:color w:val="0000FF"/>
            <w:shd w:val="clear" w:color="auto" w:fill="FFFFFF"/>
          </w:rPr>
          <w:t>&lt;</w:t>
        </w:r>
        <w:r w:rsidRPr="00B8237C">
          <w:rPr>
            <w:rFonts w:ascii="Arial" w:eastAsia="Times New Roman" w:hAnsi="Arial" w:cs="Arial"/>
            <w:color w:val="800000"/>
            <w:shd w:val="clear" w:color="auto" w:fill="FFFFFF"/>
          </w:rPr>
          <w:t>tr</w:t>
        </w:r>
        <w:r w:rsidRPr="00B8237C">
          <w:rPr>
            <w:rFonts w:ascii="Arial" w:eastAsia="Times New Roman" w:hAnsi="Arial" w:cs="Arial"/>
            <w:color w:val="333333"/>
            <w:shd w:val="clear" w:color="auto" w:fill="FFFFFF"/>
          </w:rPr>
          <w:t> </w:t>
        </w:r>
        <w:r w:rsidRPr="00B8237C">
          <w:rPr>
            <w:rFonts w:ascii="Arial" w:eastAsia="Times New Roman" w:hAnsi="Arial" w:cs="Arial"/>
            <w:color w:val="FF0000"/>
            <w:shd w:val="clear" w:color="auto" w:fill="FFFFFF"/>
          </w:rPr>
          <w:t>class</w:t>
        </w:r>
        <w:r w:rsidRPr="00B8237C">
          <w:rPr>
            <w:rFonts w:ascii="Arial" w:eastAsia="Times New Roman" w:hAnsi="Arial" w:cs="Arial"/>
            <w:color w:val="0000FF"/>
            <w:shd w:val="clear" w:color="auto" w:fill="FFFFFF"/>
          </w:rPr>
          <w:t>="success"&gt;</w:t>
        </w:r>
      </w:ins>
    </w:p>
    <w:p w:rsidR="00B8237C" w:rsidRPr="00B8237C" w:rsidRDefault="00B8237C" w:rsidP="00B8237C">
      <w:pPr>
        <w:shd w:val="clear" w:color="auto" w:fill="FFFFFF"/>
        <w:spacing w:after="0" w:line="240" w:lineRule="auto"/>
        <w:rPr>
          <w:ins w:id="38" w:author="Unknown"/>
          <w:rFonts w:ascii="Arial" w:eastAsia="Times New Roman" w:hAnsi="Arial" w:cs="Arial"/>
          <w:color w:val="333333"/>
        </w:rPr>
      </w:pPr>
      <w:ins w:id="39" w:author="Unknown">
        <w:r w:rsidRPr="00B8237C">
          <w:rPr>
            <w:rFonts w:ascii="Arial" w:eastAsia="Times New Roman" w:hAnsi="Arial" w:cs="Arial"/>
            <w:color w:val="333333"/>
            <w:shd w:val="clear" w:color="auto" w:fill="FFFFFF"/>
          </w:rPr>
          <w:t>            </w:t>
        </w:r>
        <w:r w:rsidRPr="00B8237C">
          <w:rPr>
            <w:rFonts w:ascii="Arial" w:eastAsia="Times New Roman" w:hAnsi="Arial" w:cs="Arial"/>
            <w:color w:val="0000FF"/>
            <w:shd w:val="clear" w:color="auto" w:fill="FFFFFF"/>
          </w:rPr>
          <w:t>&lt;</w:t>
        </w:r>
        <w:r w:rsidRPr="00B8237C">
          <w:rPr>
            <w:rFonts w:ascii="Arial" w:eastAsia="Times New Roman" w:hAnsi="Arial" w:cs="Arial"/>
            <w:color w:val="800000"/>
            <w:shd w:val="clear" w:color="auto" w:fill="FFFFFF"/>
          </w:rPr>
          <w:t>th</w:t>
        </w:r>
        <w:r w:rsidRPr="00B8237C">
          <w:rPr>
            <w:rFonts w:ascii="Arial" w:eastAsia="Times New Roman" w:hAnsi="Arial" w:cs="Arial"/>
            <w:color w:val="0000FF"/>
            <w:shd w:val="clear" w:color="auto" w:fill="FFFFFF"/>
          </w:rPr>
          <w:t>&gt;</w:t>
        </w:r>
      </w:ins>
    </w:p>
    <w:p w:rsidR="00B8237C" w:rsidRPr="00B8237C" w:rsidRDefault="00B8237C" w:rsidP="00B8237C">
      <w:pPr>
        <w:shd w:val="clear" w:color="auto" w:fill="FFFFFF"/>
        <w:spacing w:after="0" w:line="240" w:lineRule="auto"/>
        <w:rPr>
          <w:ins w:id="40" w:author="Unknown"/>
          <w:rFonts w:ascii="Arial" w:eastAsia="Times New Roman" w:hAnsi="Arial" w:cs="Arial"/>
          <w:color w:val="333333"/>
        </w:rPr>
      </w:pPr>
      <w:ins w:id="41" w:author="Unknown">
        <w:r w:rsidRPr="00B8237C">
          <w:rPr>
            <w:rFonts w:ascii="Arial" w:eastAsia="Times New Roman" w:hAnsi="Arial" w:cs="Arial"/>
            <w:color w:val="333333"/>
            <w:shd w:val="clear" w:color="auto" w:fill="FFFFFF"/>
          </w:rPr>
          <w:t>                Social Logins</w:t>
        </w:r>
      </w:ins>
    </w:p>
    <w:p w:rsidR="00B8237C" w:rsidRPr="00B8237C" w:rsidRDefault="00B8237C" w:rsidP="00B8237C">
      <w:pPr>
        <w:shd w:val="clear" w:color="auto" w:fill="FFFFFF"/>
        <w:spacing w:after="0" w:line="240" w:lineRule="auto"/>
        <w:rPr>
          <w:ins w:id="42" w:author="Unknown"/>
          <w:rFonts w:ascii="Arial" w:eastAsia="Times New Roman" w:hAnsi="Arial" w:cs="Arial"/>
          <w:color w:val="333333"/>
        </w:rPr>
      </w:pPr>
      <w:ins w:id="43" w:author="Unknown">
        <w:r w:rsidRPr="00B8237C">
          <w:rPr>
            <w:rFonts w:ascii="Arial" w:eastAsia="Times New Roman" w:hAnsi="Arial" w:cs="Arial"/>
            <w:color w:val="333333"/>
            <w:shd w:val="clear" w:color="auto" w:fill="FFFFFF"/>
          </w:rPr>
          <w:t>            </w:t>
        </w:r>
        <w:r w:rsidRPr="00B8237C">
          <w:rPr>
            <w:rFonts w:ascii="Arial" w:eastAsia="Times New Roman" w:hAnsi="Arial" w:cs="Arial"/>
            <w:color w:val="0000FF"/>
            <w:shd w:val="clear" w:color="auto" w:fill="FFFFFF"/>
          </w:rPr>
          <w:t>&lt;/</w:t>
        </w:r>
        <w:r w:rsidRPr="00B8237C">
          <w:rPr>
            <w:rFonts w:ascii="Arial" w:eastAsia="Times New Roman" w:hAnsi="Arial" w:cs="Arial"/>
            <w:color w:val="800000"/>
            <w:shd w:val="clear" w:color="auto" w:fill="FFFFFF"/>
          </w:rPr>
          <w:t>th</w:t>
        </w:r>
        <w:r w:rsidRPr="00B8237C">
          <w:rPr>
            <w:rFonts w:ascii="Arial" w:eastAsia="Times New Roman" w:hAnsi="Arial" w:cs="Arial"/>
            <w:color w:val="0000FF"/>
            <w:shd w:val="clear" w:color="auto" w:fill="FFFFFF"/>
          </w:rPr>
          <w:t>&gt;</w:t>
        </w:r>
      </w:ins>
    </w:p>
    <w:p w:rsidR="00B8237C" w:rsidRPr="00B8237C" w:rsidRDefault="00B8237C" w:rsidP="00B8237C">
      <w:pPr>
        <w:shd w:val="clear" w:color="auto" w:fill="FFFFFF"/>
        <w:spacing w:after="0" w:line="240" w:lineRule="auto"/>
        <w:rPr>
          <w:ins w:id="44" w:author="Unknown"/>
          <w:rFonts w:ascii="Arial" w:eastAsia="Times New Roman" w:hAnsi="Arial" w:cs="Arial"/>
          <w:color w:val="333333"/>
        </w:rPr>
      </w:pPr>
      <w:ins w:id="45" w:author="Unknown">
        <w:r w:rsidRPr="00B8237C">
          <w:rPr>
            <w:rFonts w:ascii="Arial" w:eastAsia="Times New Roman" w:hAnsi="Arial" w:cs="Arial"/>
            <w:color w:val="333333"/>
            <w:shd w:val="clear" w:color="auto" w:fill="FFFFFF"/>
          </w:rPr>
          <w:t>        </w:t>
        </w:r>
        <w:r w:rsidRPr="00B8237C">
          <w:rPr>
            <w:rFonts w:ascii="Arial" w:eastAsia="Times New Roman" w:hAnsi="Arial" w:cs="Arial"/>
            <w:color w:val="0000FF"/>
            <w:shd w:val="clear" w:color="auto" w:fill="FFFFFF"/>
          </w:rPr>
          <w:t>&lt;/</w:t>
        </w:r>
        <w:r w:rsidRPr="00B8237C">
          <w:rPr>
            <w:rFonts w:ascii="Arial" w:eastAsia="Times New Roman" w:hAnsi="Arial" w:cs="Arial"/>
            <w:color w:val="800000"/>
            <w:shd w:val="clear" w:color="auto" w:fill="FFFFFF"/>
          </w:rPr>
          <w:t>tr</w:t>
        </w:r>
        <w:r w:rsidRPr="00B8237C">
          <w:rPr>
            <w:rFonts w:ascii="Arial" w:eastAsia="Times New Roman" w:hAnsi="Arial" w:cs="Arial"/>
            <w:color w:val="0000FF"/>
            <w:shd w:val="clear" w:color="auto" w:fill="FFFFFF"/>
          </w:rPr>
          <w:t>&gt;</w:t>
        </w:r>
      </w:ins>
    </w:p>
    <w:p w:rsidR="00B8237C" w:rsidRPr="00B8237C" w:rsidRDefault="00B8237C" w:rsidP="00B8237C">
      <w:pPr>
        <w:shd w:val="clear" w:color="auto" w:fill="FFFFFF"/>
        <w:spacing w:after="0" w:line="240" w:lineRule="auto"/>
        <w:rPr>
          <w:ins w:id="46" w:author="Unknown"/>
          <w:rFonts w:ascii="Arial" w:eastAsia="Times New Roman" w:hAnsi="Arial" w:cs="Arial"/>
          <w:color w:val="333333"/>
        </w:rPr>
      </w:pPr>
      <w:ins w:id="47" w:author="Unknown">
        <w:r w:rsidRPr="00B8237C">
          <w:rPr>
            <w:rFonts w:ascii="Arial" w:eastAsia="Times New Roman" w:hAnsi="Arial" w:cs="Arial"/>
            <w:color w:val="333333"/>
            <w:shd w:val="clear" w:color="auto" w:fill="FFFFFF"/>
          </w:rPr>
          <w:t>    </w:t>
        </w:r>
        <w:r w:rsidRPr="00B8237C">
          <w:rPr>
            <w:rFonts w:ascii="Arial" w:eastAsia="Times New Roman" w:hAnsi="Arial" w:cs="Arial"/>
            <w:color w:val="0000FF"/>
            <w:shd w:val="clear" w:color="auto" w:fill="FFFFFF"/>
          </w:rPr>
          <w:t>&lt;/</w:t>
        </w:r>
        <w:r w:rsidRPr="00B8237C">
          <w:rPr>
            <w:rFonts w:ascii="Arial" w:eastAsia="Times New Roman" w:hAnsi="Arial" w:cs="Arial"/>
            <w:color w:val="800000"/>
            <w:shd w:val="clear" w:color="auto" w:fill="FFFFFF"/>
          </w:rPr>
          <w:t>thead</w:t>
        </w:r>
        <w:r w:rsidRPr="00B8237C">
          <w:rPr>
            <w:rFonts w:ascii="Arial" w:eastAsia="Times New Roman" w:hAnsi="Arial" w:cs="Arial"/>
            <w:color w:val="0000FF"/>
            <w:shd w:val="clear" w:color="auto" w:fill="FFFFFF"/>
          </w:rPr>
          <w:t>&gt;</w:t>
        </w:r>
      </w:ins>
    </w:p>
    <w:p w:rsidR="00B8237C" w:rsidRPr="00B8237C" w:rsidRDefault="00B8237C" w:rsidP="00B8237C">
      <w:pPr>
        <w:shd w:val="clear" w:color="auto" w:fill="FFFFFF"/>
        <w:spacing w:after="0" w:line="240" w:lineRule="auto"/>
        <w:rPr>
          <w:ins w:id="48" w:author="Unknown"/>
          <w:rFonts w:ascii="Arial" w:eastAsia="Times New Roman" w:hAnsi="Arial" w:cs="Arial"/>
          <w:color w:val="333333"/>
        </w:rPr>
      </w:pPr>
      <w:ins w:id="49" w:author="Unknown">
        <w:r w:rsidRPr="00B8237C">
          <w:rPr>
            <w:rFonts w:ascii="Arial" w:eastAsia="Times New Roman" w:hAnsi="Arial" w:cs="Arial"/>
            <w:color w:val="333333"/>
            <w:shd w:val="clear" w:color="auto" w:fill="FFFFFF"/>
          </w:rPr>
          <w:t>    </w:t>
        </w:r>
        <w:r w:rsidRPr="00B8237C">
          <w:rPr>
            <w:rFonts w:ascii="Arial" w:eastAsia="Times New Roman" w:hAnsi="Arial" w:cs="Arial"/>
            <w:color w:val="0000FF"/>
            <w:shd w:val="clear" w:color="auto" w:fill="FFFFFF"/>
          </w:rPr>
          <w:t>&lt;</w:t>
        </w:r>
        <w:r w:rsidRPr="00B8237C">
          <w:rPr>
            <w:rFonts w:ascii="Arial" w:eastAsia="Times New Roman" w:hAnsi="Arial" w:cs="Arial"/>
            <w:color w:val="800000"/>
            <w:shd w:val="clear" w:color="auto" w:fill="FFFFFF"/>
          </w:rPr>
          <w:t>tbody</w:t>
        </w:r>
        <w:r w:rsidRPr="00B8237C">
          <w:rPr>
            <w:rFonts w:ascii="Arial" w:eastAsia="Times New Roman" w:hAnsi="Arial" w:cs="Arial"/>
            <w:color w:val="0000FF"/>
            <w:shd w:val="clear" w:color="auto" w:fill="FFFFFF"/>
          </w:rPr>
          <w:t>&gt;</w:t>
        </w:r>
      </w:ins>
    </w:p>
    <w:p w:rsidR="00B8237C" w:rsidRPr="00B8237C" w:rsidRDefault="00B8237C" w:rsidP="00B8237C">
      <w:pPr>
        <w:shd w:val="clear" w:color="auto" w:fill="FFFFFF"/>
        <w:spacing w:after="0" w:line="240" w:lineRule="auto"/>
        <w:rPr>
          <w:ins w:id="50" w:author="Unknown"/>
          <w:rFonts w:ascii="Arial" w:eastAsia="Times New Roman" w:hAnsi="Arial" w:cs="Arial"/>
          <w:color w:val="333333"/>
        </w:rPr>
      </w:pPr>
      <w:ins w:id="51" w:author="Unknown">
        <w:r w:rsidRPr="00B8237C">
          <w:rPr>
            <w:rFonts w:ascii="Arial" w:eastAsia="Times New Roman" w:hAnsi="Arial" w:cs="Arial"/>
            <w:color w:val="333333"/>
            <w:shd w:val="clear" w:color="auto" w:fill="FFFFFF"/>
          </w:rPr>
          <w:t>        </w:t>
        </w:r>
        <w:r w:rsidRPr="00B8237C">
          <w:rPr>
            <w:rFonts w:ascii="Arial" w:eastAsia="Times New Roman" w:hAnsi="Arial" w:cs="Arial"/>
            <w:color w:val="0000FF"/>
            <w:shd w:val="clear" w:color="auto" w:fill="FFFFFF"/>
          </w:rPr>
          <w:t>&lt;</w:t>
        </w:r>
        <w:r w:rsidRPr="00B8237C">
          <w:rPr>
            <w:rFonts w:ascii="Arial" w:eastAsia="Times New Roman" w:hAnsi="Arial" w:cs="Arial"/>
            <w:color w:val="800000"/>
            <w:shd w:val="clear" w:color="auto" w:fill="FFFFFF"/>
          </w:rPr>
          <w:t>tr</w:t>
        </w:r>
        <w:r w:rsidRPr="00B8237C">
          <w:rPr>
            <w:rFonts w:ascii="Arial" w:eastAsia="Times New Roman" w:hAnsi="Arial" w:cs="Arial"/>
            <w:color w:val="0000FF"/>
            <w:shd w:val="clear" w:color="auto" w:fill="FFFFFF"/>
          </w:rPr>
          <w:t>&gt;</w:t>
        </w:r>
      </w:ins>
    </w:p>
    <w:p w:rsidR="00B8237C" w:rsidRPr="00B8237C" w:rsidRDefault="00B8237C" w:rsidP="00B8237C">
      <w:pPr>
        <w:shd w:val="clear" w:color="auto" w:fill="FFFFFF"/>
        <w:spacing w:after="0" w:line="240" w:lineRule="auto"/>
        <w:rPr>
          <w:ins w:id="52" w:author="Unknown"/>
          <w:rFonts w:ascii="Arial" w:eastAsia="Times New Roman" w:hAnsi="Arial" w:cs="Arial"/>
          <w:color w:val="333333"/>
        </w:rPr>
      </w:pPr>
      <w:ins w:id="53" w:author="Unknown">
        <w:r w:rsidRPr="00B8237C">
          <w:rPr>
            <w:rFonts w:ascii="Arial" w:eastAsia="Times New Roman" w:hAnsi="Arial" w:cs="Arial"/>
            <w:color w:val="333333"/>
            <w:shd w:val="clear" w:color="auto" w:fill="FFFFFF"/>
          </w:rPr>
          <w:t>            </w:t>
        </w:r>
        <w:r w:rsidRPr="00B8237C">
          <w:rPr>
            <w:rFonts w:ascii="Arial" w:eastAsia="Times New Roman" w:hAnsi="Arial" w:cs="Arial"/>
            <w:color w:val="0000FF"/>
            <w:shd w:val="clear" w:color="auto" w:fill="FFFFFF"/>
          </w:rPr>
          <w:t>&lt;</w:t>
        </w:r>
        <w:r w:rsidRPr="00B8237C">
          <w:rPr>
            <w:rFonts w:ascii="Arial" w:eastAsia="Times New Roman" w:hAnsi="Arial" w:cs="Arial"/>
            <w:color w:val="800000"/>
            <w:shd w:val="clear" w:color="auto" w:fill="FFFFFF"/>
          </w:rPr>
          <w:t>td</w:t>
        </w:r>
        <w:r w:rsidRPr="00B8237C">
          <w:rPr>
            <w:rFonts w:ascii="Arial" w:eastAsia="Times New Roman" w:hAnsi="Arial" w:cs="Arial"/>
            <w:color w:val="0000FF"/>
            <w:shd w:val="clear" w:color="auto" w:fill="FFFFFF"/>
          </w:rPr>
          <w:t>&gt;</w:t>
        </w:r>
      </w:ins>
    </w:p>
    <w:p w:rsidR="00B8237C" w:rsidRPr="00B8237C" w:rsidRDefault="00B8237C" w:rsidP="00B8237C">
      <w:pPr>
        <w:shd w:val="clear" w:color="auto" w:fill="FFFFFF"/>
        <w:spacing w:after="0" w:line="240" w:lineRule="auto"/>
        <w:rPr>
          <w:ins w:id="54" w:author="Unknown"/>
          <w:rFonts w:ascii="Arial" w:eastAsia="Times New Roman" w:hAnsi="Arial" w:cs="Arial"/>
          <w:color w:val="333333"/>
        </w:rPr>
      </w:pPr>
      <w:ins w:id="55" w:author="Unknown">
        <w:r w:rsidRPr="00B8237C">
          <w:rPr>
            <w:rFonts w:ascii="Arial" w:eastAsia="Times New Roman" w:hAnsi="Arial" w:cs="Arial"/>
            <w:color w:val="333333"/>
            <w:shd w:val="clear" w:color="auto" w:fill="FFFFFF"/>
          </w:rPr>
          <w:t>                </w:t>
        </w:r>
        <w:r w:rsidRPr="00B8237C">
          <w:rPr>
            <w:rFonts w:ascii="Arial" w:eastAsia="Times New Roman" w:hAnsi="Arial" w:cs="Arial"/>
            <w:color w:val="0000FF"/>
            <w:shd w:val="clear" w:color="auto" w:fill="FFFFFF"/>
          </w:rPr>
          <w:t>&lt;</w:t>
        </w:r>
        <w:r w:rsidRPr="00B8237C">
          <w:rPr>
            <w:rFonts w:ascii="Arial" w:eastAsia="Times New Roman" w:hAnsi="Arial" w:cs="Arial"/>
            <w:color w:val="800000"/>
            <w:shd w:val="clear" w:color="auto" w:fill="FFFFFF"/>
          </w:rPr>
          <w:t>input</w:t>
        </w:r>
        <w:r w:rsidRPr="00B8237C">
          <w:rPr>
            <w:rFonts w:ascii="Arial" w:eastAsia="Times New Roman" w:hAnsi="Arial" w:cs="Arial"/>
            <w:color w:val="333333"/>
            <w:shd w:val="clear" w:color="auto" w:fill="FFFFFF"/>
          </w:rPr>
          <w:t> </w:t>
        </w:r>
        <w:r w:rsidRPr="00B8237C">
          <w:rPr>
            <w:rFonts w:ascii="Arial" w:eastAsia="Times New Roman" w:hAnsi="Arial" w:cs="Arial"/>
            <w:color w:val="FF0000"/>
            <w:shd w:val="clear" w:color="auto" w:fill="FFFFFF"/>
          </w:rPr>
          <w:t>type</w:t>
        </w:r>
        <w:r w:rsidRPr="00B8237C">
          <w:rPr>
            <w:rFonts w:ascii="Arial" w:eastAsia="Times New Roman" w:hAnsi="Arial" w:cs="Arial"/>
            <w:color w:val="0000FF"/>
            <w:shd w:val="clear" w:color="auto" w:fill="FFFFFF"/>
          </w:rPr>
          <w:t>="button"</w:t>
        </w:r>
        <w:r w:rsidRPr="00B8237C">
          <w:rPr>
            <w:rFonts w:ascii="Arial" w:eastAsia="Times New Roman" w:hAnsi="Arial" w:cs="Arial"/>
            <w:color w:val="333333"/>
            <w:shd w:val="clear" w:color="auto" w:fill="FFFFFF"/>
          </w:rPr>
          <w:t> </w:t>
        </w:r>
        <w:r w:rsidRPr="00B8237C">
          <w:rPr>
            <w:rFonts w:ascii="Arial" w:eastAsia="Times New Roman" w:hAnsi="Arial" w:cs="Arial"/>
            <w:color w:val="FF0000"/>
            <w:shd w:val="clear" w:color="auto" w:fill="FFFFFF"/>
          </w:rPr>
          <w:t>id</w:t>
        </w:r>
        <w:r w:rsidRPr="00B8237C">
          <w:rPr>
            <w:rFonts w:ascii="Arial" w:eastAsia="Times New Roman" w:hAnsi="Arial" w:cs="Arial"/>
            <w:color w:val="0000FF"/>
            <w:shd w:val="clear" w:color="auto" w:fill="FFFFFF"/>
          </w:rPr>
          <w:t>="btnGoogleLogin"</w:t>
        </w:r>
      </w:ins>
    </w:p>
    <w:p w:rsidR="00B8237C" w:rsidRPr="00B8237C" w:rsidRDefault="00B8237C" w:rsidP="00B8237C">
      <w:pPr>
        <w:shd w:val="clear" w:color="auto" w:fill="FFFFFF"/>
        <w:spacing w:after="0" w:line="240" w:lineRule="auto"/>
        <w:rPr>
          <w:ins w:id="56" w:author="Unknown"/>
          <w:rFonts w:ascii="Arial" w:eastAsia="Times New Roman" w:hAnsi="Arial" w:cs="Arial"/>
          <w:color w:val="333333"/>
        </w:rPr>
      </w:pPr>
      <w:ins w:id="57" w:author="Unknown">
        <w:r w:rsidRPr="00B8237C">
          <w:rPr>
            <w:rFonts w:ascii="Arial" w:eastAsia="Times New Roman" w:hAnsi="Arial" w:cs="Arial"/>
            <w:color w:val="333333"/>
            <w:shd w:val="clear" w:color="auto" w:fill="FFFFFF"/>
          </w:rPr>
          <w:t>                        </w:t>
        </w:r>
        <w:r w:rsidRPr="00B8237C">
          <w:rPr>
            <w:rFonts w:ascii="Arial" w:eastAsia="Times New Roman" w:hAnsi="Arial" w:cs="Arial"/>
            <w:color w:val="FF0000"/>
            <w:shd w:val="clear" w:color="auto" w:fill="FFFFFF"/>
          </w:rPr>
          <w:t>value</w:t>
        </w:r>
        <w:r w:rsidRPr="00B8237C">
          <w:rPr>
            <w:rFonts w:ascii="Arial" w:eastAsia="Times New Roman" w:hAnsi="Arial" w:cs="Arial"/>
            <w:color w:val="0000FF"/>
            <w:shd w:val="clear" w:color="auto" w:fill="FFFFFF"/>
          </w:rPr>
          <w:t>="Login with Google"</w:t>
        </w:r>
        <w:r w:rsidRPr="00B8237C">
          <w:rPr>
            <w:rFonts w:ascii="Arial" w:eastAsia="Times New Roman" w:hAnsi="Arial" w:cs="Arial"/>
            <w:color w:val="333333"/>
            <w:shd w:val="clear" w:color="auto" w:fill="FFFFFF"/>
          </w:rPr>
          <w:t> </w:t>
        </w:r>
        <w:r w:rsidRPr="00B8237C">
          <w:rPr>
            <w:rFonts w:ascii="Arial" w:eastAsia="Times New Roman" w:hAnsi="Arial" w:cs="Arial"/>
            <w:color w:val="FF0000"/>
            <w:shd w:val="clear" w:color="auto" w:fill="FFFFFF"/>
          </w:rPr>
          <w:t>class</w:t>
        </w:r>
        <w:r w:rsidRPr="00B8237C">
          <w:rPr>
            <w:rFonts w:ascii="Arial" w:eastAsia="Times New Roman" w:hAnsi="Arial" w:cs="Arial"/>
            <w:color w:val="0000FF"/>
            <w:shd w:val="clear" w:color="auto" w:fill="FFFFFF"/>
          </w:rPr>
          <w:t>="btn btn-success"</w:t>
        </w:r>
        <w:r w:rsidRPr="00B8237C">
          <w:rPr>
            <w:rFonts w:ascii="Arial" w:eastAsia="Times New Roman" w:hAnsi="Arial" w:cs="Arial"/>
            <w:color w:val="333333"/>
            <w:shd w:val="clear" w:color="auto" w:fill="FFFFFF"/>
          </w:rPr>
          <w:t> </w:t>
        </w:r>
        <w:r w:rsidRPr="00B8237C">
          <w:rPr>
            <w:rFonts w:ascii="Arial" w:eastAsia="Times New Roman" w:hAnsi="Arial" w:cs="Arial"/>
            <w:color w:val="0000FF"/>
            <w:shd w:val="clear" w:color="auto" w:fill="FFFFFF"/>
          </w:rPr>
          <w:t>/&gt;</w:t>
        </w:r>
      </w:ins>
    </w:p>
    <w:p w:rsidR="00B8237C" w:rsidRPr="00B8237C" w:rsidRDefault="00B8237C" w:rsidP="00B8237C">
      <w:pPr>
        <w:shd w:val="clear" w:color="auto" w:fill="FFFFFF"/>
        <w:spacing w:after="0" w:line="240" w:lineRule="auto"/>
        <w:rPr>
          <w:ins w:id="58" w:author="Unknown"/>
          <w:rFonts w:ascii="Arial" w:eastAsia="Times New Roman" w:hAnsi="Arial" w:cs="Arial"/>
          <w:color w:val="333333"/>
        </w:rPr>
      </w:pPr>
      <w:ins w:id="59" w:author="Unknown">
        <w:r w:rsidRPr="00B8237C">
          <w:rPr>
            <w:rFonts w:ascii="Arial" w:eastAsia="Times New Roman" w:hAnsi="Arial" w:cs="Arial"/>
            <w:color w:val="333333"/>
            <w:shd w:val="clear" w:color="auto" w:fill="FFFFFF"/>
          </w:rPr>
          <w:t>            </w:t>
        </w:r>
        <w:r w:rsidRPr="00B8237C">
          <w:rPr>
            <w:rFonts w:ascii="Arial" w:eastAsia="Times New Roman" w:hAnsi="Arial" w:cs="Arial"/>
            <w:color w:val="0000FF"/>
            <w:shd w:val="clear" w:color="auto" w:fill="FFFFFF"/>
          </w:rPr>
          <w:t>&lt;/</w:t>
        </w:r>
        <w:r w:rsidRPr="00B8237C">
          <w:rPr>
            <w:rFonts w:ascii="Arial" w:eastAsia="Times New Roman" w:hAnsi="Arial" w:cs="Arial"/>
            <w:color w:val="800000"/>
            <w:shd w:val="clear" w:color="auto" w:fill="FFFFFF"/>
          </w:rPr>
          <w:t>td</w:t>
        </w:r>
        <w:r w:rsidRPr="00B8237C">
          <w:rPr>
            <w:rFonts w:ascii="Arial" w:eastAsia="Times New Roman" w:hAnsi="Arial" w:cs="Arial"/>
            <w:color w:val="0000FF"/>
            <w:shd w:val="clear" w:color="auto" w:fill="FFFFFF"/>
          </w:rPr>
          <w:t>&gt;</w:t>
        </w:r>
      </w:ins>
    </w:p>
    <w:p w:rsidR="00B8237C" w:rsidRPr="00B8237C" w:rsidRDefault="00B8237C" w:rsidP="00B8237C">
      <w:pPr>
        <w:shd w:val="clear" w:color="auto" w:fill="FFFFFF"/>
        <w:spacing w:after="0" w:line="240" w:lineRule="auto"/>
        <w:rPr>
          <w:ins w:id="60" w:author="Unknown"/>
          <w:rFonts w:ascii="Arial" w:eastAsia="Times New Roman" w:hAnsi="Arial" w:cs="Arial"/>
          <w:color w:val="333333"/>
        </w:rPr>
      </w:pPr>
      <w:ins w:id="61" w:author="Unknown">
        <w:r w:rsidRPr="00B8237C">
          <w:rPr>
            <w:rFonts w:ascii="Arial" w:eastAsia="Times New Roman" w:hAnsi="Arial" w:cs="Arial"/>
            <w:color w:val="333333"/>
            <w:shd w:val="clear" w:color="auto" w:fill="FFFFFF"/>
          </w:rPr>
          <w:t>        </w:t>
        </w:r>
        <w:r w:rsidRPr="00B8237C">
          <w:rPr>
            <w:rFonts w:ascii="Arial" w:eastAsia="Times New Roman" w:hAnsi="Arial" w:cs="Arial"/>
            <w:color w:val="0000FF"/>
            <w:shd w:val="clear" w:color="auto" w:fill="FFFFFF"/>
          </w:rPr>
          <w:t>&lt;/</w:t>
        </w:r>
        <w:r w:rsidRPr="00B8237C">
          <w:rPr>
            <w:rFonts w:ascii="Arial" w:eastAsia="Times New Roman" w:hAnsi="Arial" w:cs="Arial"/>
            <w:color w:val="800000"/>
            <w:shd w:val="clear" w:color="auto" w:fill="FFFFFF"/>
          </w:rPr>
          <w:t>tr</w:t>
        </w:r>
        <w:r w:rsidRPr="00B8237C">
          <w:rPr>
            <w:rFonts w:ascii="Arial" w:eastAsia="Times New Roman" w:hAnsi="Arial" w:cs="Arial"/>
            <w:color w:val="0000FF"/>
            <w:shd w:val="clear" w:color="auto" w:fill="FFFFFF"/>
          </w:rPr>
          <w:t>&gt;</w:t>
        </w:r>
      </w:ins>
    </w:p>
    <w:p w:rsidR="00B8237C" w:rsidRPr="00B8237C" w:rsidRDefault="00B8237C" w:rsidP="00B8237C">
      <w:pPr>
        <w:shd w:val="clear" w:color="auto" w:fill="FFFFFF"/>
        <w:spacing w:after="0" w:line="240" w:lineRule="auto"/>
        <w:rPr>
          <w:ins w:id="62" w:author="Unknown"/>
          <w:rFonts w:ascii="Arial" w:eastAsia="Times New Roman" w:hAnsi="Arial" w:cs="Arial"/>
          <w:color w:val="333333"/>
        </w:rPr>
      </w:pPr>
      <w:ins w:id="63" w:author="Unknown">
        <w:r w:rsidRPr="00B8237C">
          <w:rPr>
            <w:rFonts w:ascii="Arial" w:eastAsia="Times New Roman" w:hAnsi="Arial" w:cs="Arial"/>
            <w:color w:val="333333"/>
            <w:shd w:val="clear" w:color="auto" w:fill="FFFFFF"/>
          </w:rPr>
          <w:t>    </w:t>
        </w:r>
        <w:r w:rsidRPr="00B8237C">
          <w:rPr>
            <w:rFonts w:ascii="Arial" w:eastAsia="Times New Roman" w:hAnsi="Arial" w:cs="Arial"/>
            <w:color w:val="0000FF"/>
            <w:shd w:val="clear" w:color="auto" w:fill="FFFFFF"/>
          </w:rPr>
          <w:t>&lt;/</w:t>
        </w:r>
        <w:r w:rsidRPr="00B8237C">
          <w:rPr>
            <w:rFonts w:ascii="Arial" w:eastAsia="Times New Roman" w:hAnsi="Arial" w:cs="Arial"/>
            <w:color w:val="800000"/>
            <w:shd w:val="clear" w:color="auto" w:fill="FFFFFF"/>
          </w:rPr>
          <w:t>tbody</w:t>
        </w:r>
        <w:r w:rsidRPr="00B8237C">
          <w:rPr>
            <w:rFonts w:ascii="Arial" w:eastAsia="Times New Roman" w:hAnsi="Arial" w:cs="Arial"/>
            <w:color w:val="0000FF"/>
            <w:shd w:val="clear" w:color="auto" w:fill="FFFFFF"/>
          </w:rPr>
          <w:t>&gt;</w:t>
        </w:r>
      </w:ins>
    </w:p>
    <w:p w:rsidR="00B8237C" w:rsidRPr="00B8237C" w:rsidRDefault="00B8237C" w:rsidP="00B8237C">
      <w:pPr>
        <w:shd w:val="clear" w:color="auto" w:fill="FFFFFF"/>
        <w:spacing w:after="0" w:line="240" w:lineRule="auto"/>
        <w:rPr>
          <w:ins w:id="64" w:author="Unknown"/>
          <w:rFonts w:ascii="Arial" w:eastAsia="Times New Roman" w:hAnsi="Arial" w:cs="Arial"/>
          <w:color w:val="333333"/>
        </w:rPr>
      </w:pPr>
      <w:ins w:id="65" w:author="Unknown">
        <w:r w:rsidRPr="00B8237C">
          <w:rPr>
            <w:rFonts w:ascii="Arial" w:eastAsia="Times New Roman" w:hAnsi="Arial" w:cs="Arial"/>
            <w:color w:val="0000FF"/>
            <w:shd w:val="clear" w:color="auto" w:fill="FFFFFF"/>
          </w:rPr>
          <w:t>&lt;/</w:t>
        </w:r>
        <w:r w:rsidRPr="00B8237C">
          <w:rPr>
            <w:rFonts w:ascii="Arial" w:eastAsia="Times New Roman" w:hAnsi="Arial" w:cs="Arial"/>
            <w:color w:val="800000"/>
            <w:shd w:val="clear" w:color="auto" w:fill="FFFFFF"/>
          </w:rPr>
          <w:t>table</w:t>
        </w:r>
        <w:r w:rsidRPr="00B8237C">
          <w:rPr>
            <w:rFonts w:ascii="Arial" w:eastAsia="Times New Roman" w:hAnsi="Arial" w:cs="Arial"/>
            <w:color w:val="0000FF"/>
            <w:shd w:val="clear" w:color="auto" w:fill="FFFFFF"/>
          </w:rPr>
          <w:t>&gt;</w:t>
        </w:r>
      </w:ins>
    </w:p>
    <w:p w:rsidR="00B8237C" w:rsidRPr="00B8237C" w:rsidRDefault="00B8237C" w:rsidP="00B8237C">
      <w:pPr>
        <w:spacing w:after="0" w:line="240" w:lineRule="auto"/>
        <w:rPr>
          <w:ins w:id="66" w:author="Unknown"/>
          <w:rFonts w:ascii="Times New Roman" w:eastAsia="Times New Roman" w:hAnsi="Times New Roman" w:cs="Times New Roman"/>
          <w:sz w:val="24"/>
          <w:szCs w:val="24"/>
        </w:rPr>
      </w:pPr>
      <w:ins w:id="67" w:author="Unknown">
        <w:r w:rsidRPr="00B8237C">
          <w:rPr>
            <w:rFonts w:ascii="Arial" w:eastAsia="Times New Roman" w:hAnsi="Arial" w:cs="Arial"/>
            <w:color w:val="333333"/>
            <w:shd w:val="clear" w:color="auto" w:fill="FFFFFF"/>
          </w:rPr>
          <w:br/>
        </w:r>
        <w:r w:rsidRPr="00B8237C">
          <w:rPr>
            <w:rFonts w:ascii="Arial" w:eastAsia="Times New Roman" w:hAnsi="Arial" w:cs="Arial"/>
            <w:b/>
            <w:bCs/>
            <w:color w:val="333333"/>
            <w:shd w:val="clear" w:color="auto" w:fill="FFFFFF"/>
          </w:rPr>
          <w:t>Step 3 : </w:t>
        </w:r>
        <w:r w:rsidRPr="00B8237C">
          <w:rPr>
            <w:rFonts w:ascii="Arial" w:eastAsia="Times New Roman" w:hAnsi="Arial" w:cs="Arial"/>
            <w:color w:val="333333"/>
            <w:shd w:val="clear" w:color="auto" w:fill="FFFFFF"/>
          </w:rPr>
          <w:t>In the script section, in </w:t>
        </w:r>
        <w:r w:rsidRPr="00B8237C">
          <w:rPr>
            <w:rFonts w:ascii="Arial" w:eastAsia="Times New Roman" w:hAnsi="Arial" w:cs="Arial"/>
            <w:color w:val="0000FF"/>
            <w:shd w:val="clear" w:color="auto" w:fill="FFFFFF"/>
          </w:rPr>
          <w:t>"Login.html" </w:t>
        </w:r>
        <w:r w:rsidRPr="00B8237C">
          <w:rPr>
            <w:rFonts w:ascii="Arial" w:eastAsia="Times New Roman" w:hAnsi="Arial" w:cs="Arial"/>
            <w:color w:val="333333"/>
            <w:shd w:val="clear" w:color="auto" w:fill="FFFFFF"/>
          </w:rPr>
          <w:t>page, wire up the click event handler for </w:t>
        </w:r>
        <w:r w:rsidRPr="00B8237C">
          <w:rPr>
            <w:rFonts w:ascii="Arial" w:eastAsia="Times New Roman" w:hAnsi="Arial" w:cs="Arial"/>
            <w:color w:val="0000FF"/>
            <w:shd w:val="clear" w:color="auto" w:fill="FFFFFF"/>
          </w:rPr>
          <w:t xml:space="preserve">"Login with </w:t>
        </w:r>
        <w:r w:rsidRPr="00B8237C">
          <w:rPr>
            <w:rFonts w:ascii="Arial" w:eastAsia="Times New Roman" w:hAnsi="Arial" w:cs="Arial"/>
            <w:color w:val="0000FF"/>
            <w:shd w:val="clear" w:color="auto" w:fill="FFFFFF"/>
          </w:rPr>
          <w:lastRenderedPageBreak/>
          <w:t>Google" </w:t>
        </w:r>
        <w:r w:rsidRPr="00B8237C">
          <w:rPr>
            <w:rFonts w:ascii="Arial" w:eastAsia="Times New Roman" w:hAnsi="Arial" w:cs="Arial"/>
            <w:color w:val="333333"/>
            <w:shd w:val="clear" w:color="auto" w:fill="FFFFFF"/>
          </w:rPr>
          <w:t>button. </w:t>
        </w:r>
        <w:r w:rsidRPr="00B8237C">
          <w:rPr>
            <w:rFonts w:ascii="Arial" w:eastAsia="Times New Roman" w:hAnsi="Arial" w:cs="Arial"/>
            <w:color w:val="333333"/>
          </w:rPr>
          <w:br/>
        </w:r>
      </w:ins>
    </w:p>
    <w:p w:rsidR="00B8237C" w:rsidRPr="00B8237C" w:rsidRDefault="00B8237C" w:rsidP="00B8237C">
      <w:pPr>
        <w:shd w:val="clear" w:color="auto" w:fill="FFFFFF"/>
        <w:spacing w:after="0" w:line="240" w:lineRule="auto"/>
        <w:rPr>
          <w:ins w:id="68" w:author="Unknown"/>
          <w:rFonts w:ascii="Arial" w:eastAsia="Times New Roman" w:hAnsi="Arial" w:cs="Arial"/>
          <w:color w:val="333333"/>
        </w:rPr>
      </w:pPr>
      <w:ins w:id="69" w:author="Unknown">
        <w:r w:rsidRPr="00B8237C">
          <w:rPr>
            <w:rFonts w:ascii="Arial" w:eastAsia="Times New Roman" w:hAnsi="Arial" w:cs="Arial"/>
            <w:color w:val="333333"/>
            <w:shd w:val="clear" w:color="auto" w:fill="FFFFFF"/>
          </w:rPr>
          <w:t>$(</w:t>
        </w:r>
        <w:r w:rsidRPr="00B8237C">
          <w:rPr>
            <w:rFonts w:ascii="Arial" w:eastAsia="Times New Roman" w:hAnsi="Arial" w:cs="Arial"/>
            <w:color w:val="A31515"/>
            <w:shd w:val="clear" w:color="auto" w:fill="FFFFFF"/>
          </w:rPr>
          <w:t>'#btnGoogleLogin'</w:t>
        </w:r>
        <w:r w:rsidRPr="00B8237C">
          <w:rPr>
            <w:rFonts w:ascii="Arial" w:eastAsia="Times New Roman" w:hAnsi="Arial" w:cs="Arial"/>
            <w:color w:val="333333"/>
            <w:shd w:val="clear" w:color="auto" w:fill="FFFFFF"/>
          </w:rPr>
          <w:t>).click(</w:t>
        </w:r>
        <w:r w:rsidRPr="00B8237C">
          <w:rPr>
            <w:rFonts w:ascii="Arial" w:eastAsia="Times New Roman" w:hAnsi="Arial" w:cs="Arial"/>
            <w:color w:val="0000FF"/>
            <w:shd w:val="clear" w:color="auto" w:fill="FFFFFF"/>
          </w:rPr>
          <w:t>function</w:t>
        </w:r>
        <w:r w:rsidRPr="00B8237C">
          <w:rPr>
            <w:rFonts w:ascii="Arial" w:eastAsia="Times New Roman" w:hAnsi="Arial" w:cs="Arial"/>
            <w:color w:val="333333"/>
            <w:shd w:val="clear" w:color="auto" w:fill="FFFFFF"/>
          </w:rPr>
          <w:t> () {</w:t>
        </w:r>
      </w:ins>
    </w:p>
    <w:p w:rsidR="00B8237C" w:rsidRPr="00B8237C" w:rsidRDefault="00B8237C" w:rsidP="00B8237C">
      <w:pPr>
        <w:shd w:val="clear" w:color="auto" w:fill="FFFFFF"/>
        <w:spacing w:after="0" w:line="240" w:lineRule="auto"/>
        <w:rPr>
          <w:ins w:id="70" w:author="Unknown"/>
          <w:rFonts w:ascii="Arial" w:eastAsia="Times New Roman" w:hAnsi="Arial" w:cs="Arial"/>
          <w:color w:val="333333"/>
        </w:rPr>
      </w:pPr>
      <w:ins w:id="71" w:author="Unknown">
        <w:r w:rsidRPr="00B8237C">
          <w:rPr>
            <w:rFonts w:ascii="Arial" w:eastAsia="Times New Roman" w:hAnsi="Arial" w:cs="Arial"/>
            <w:color w:val="333333"/>
            <w:shd w:val="clear" w:color="auto" w:fill="FFFFFF"/>
          </w:rPr>
          <w:t>    window.location.href = </w:t>
        </w:r>
        <w:r w:rsidRPr="00B8237C">
          <w:rPr>
            <w:rFonts w:ascii="Arial" w:eastAsia="Times New Roman" w:hAnsi="Arial" w:cs="Arial"/>
            <w:color w:val="A31515"/>
            <w:shd w:val="clear" w:color="auto" w:fill="FFFFFF"/>
          </w:rPr>
          <w:t>"/api/Account/ExternalLogin?provider=Google&amp;response_type=token&amp;client_id=self&amp;redirect_uri=http%3a%2f%2flocalhost%3a61358%2fLogin.html&amp;state=GerGr5JlYx4t_KpsK57GFSxVueteyBunu02xJTak5m01"</w:t>
        </w:r>
        <w:r w:rsidRPr="00B8237C">
          <w:rPr>
            <w:rFonts w:ascii="Arial" w:eastAsia="Times New Roman" w:hAnsi="Arial" w:cs="Arial"/>
            <w:color w:val="333333"/>
            <w:shd w:val="clear" w:color="auto" w:fill="FFFFFF"/>
          </w:rPr>
          <w:t>;</w:t>
        </w:r>
      </w:ins>
    </w:p>
    <w:p w:rsidR="00B8237C" w:rsidRPr="00B8237C" w:rsidRDefault="00B8237C" w:rsidP="00B8237C">
      <w:pPr>
        <w:shd w:val="clear" w:color="auto" w:fill="FFFFFF"/>
        <w:spacing w:after="0" w:line="240" w:lineRule="auto"/>
        <w:rPr>
          <w:ins w:id="72" w:author="Unknown"/>
          <w:rFonts w:ascii="Arial" w:eastAsia="Times New Roman" w:hAnsi="Arial" w:cs="Arial"/>
          <w:color w:val="333333"/>
        </w:rPr>
      </w:pPr>
      <w:ins w:id="73" w:author="Unknown">
        <w:r w:rsidRPr="00B8237C">
          <w:rPr>
            <w:rFonts w:ascii="Arial" w:eastAsia="Times New Roman" w:hAnsi="Arial" w:cs="Arial"/>
            <w:color w:val="333333"/>
            <w:shd w:val="clear" w:color="auto" w:fill="FFFFFF"/>
          </w:rPr>
          <w:t>});</w:t>
        </w:r>
      </w:ins>
    </w:p>
    <w:p w:rsidR="00B8237C" w:rsidRPr="00B8237C" w:rsidRDefault="00B8237C" w:rsidP="00B8237C">
      <w:pPr>
        <w:spacing w:after="0" w:line="240" w:lineRule="auto"/>
        <w:rPr>
          <w:ins w:id="74" w:author="Unknown"/>
          <w:rFonts w:ascii="Times New Roman" w:eastAsia="Times New Roman" w:hAnsi="Times New Roman" w:cs="Times New Roman"/>
          <w:sz w:val="24"/>
          <w:szCs w:val="24"/>
        </w:rPr>
      </w:pPr>
      <w:ins w:id="75" w:author="Unknown">
        <w:r w:rsidRPr="00B8237C">
          <w:rPr>
            <w:rFonts w:ascii="Arial" w:eastAsia="Times New Roman" w:hAnsi="Arial" w:cs="Arial"/>
            <w:color w:val="333333"/>
            <w:shd w:val="clear" w:color="auto" w:fill="FFFFFF"/>
          </w:rPr>
          <w:br/>
          <w:t>Notice when we click the button we are redirecting the user to</w:t>
        </w:r>
        <w:r w:rsidRPr="00B8237C">
          <w:rPr>
            <w:rFonts w:ascii="Arial" w:eastAsia="Times New Roman" w:hAnsi="Arial" w:cs="Arial"/>
            <w:color w:val="0000FF"/>
            <w:shd w:val="clear" w:color="auto" w:fill="FFFFFF"/>
          </w:rPr>
          <w:t>/api/Account/ExternalLogin</w:t>
        </w:r>
        <w:r w:rsidRPr="00B8237C">
          <w:rPr>
            <w:rFonts w:ascii="Arial" w:eastAsia="Times New Roman" w:hAnsi="Arial" w:cs="Arial"/>
            <w:color w:val="333333"/>
            <w:shd w:val="clear" w:color="auto" w:fill="FFFFFF"/>
          </w:rPr>
          <w:t>. </w:t>
        </w:r>
        <w:r w:rsidRPr="00B8237C">
          <w:rPr>
            <w:rFonts w:ascii="Arial" w:eastAsia="Times New Roman" w:hAnsi="Arial" w:cs="Arial"/>
            <w:color w:val="333333"/>
          </w:rPr>
          <w:br/>
        </w:r>
        <w:r w:rsidRPr="00B8237C">
          <w:rPr>
            <w:rFonts w:ascii="Arial" w:eastAsia="Times New Roman" w:hAnsi="Arial" w:cs="Arial"/>
            <w:color w:val="333333"/>
          </w:rPr>
          <w:br/>
        </w:r>
        <w:r w:rsidRPr="00B8237C">
          <w:rPr>
            <w:rFonts w:ascii="Arial" w:eastAsia="Times New Roman" w:hAnsi="Arial" w:cs="Arial"/>
            <w:color w:val="333333"/>
            <w:shd w:val="clear" w:color="auto" w:fill="FFFFFF"/>
          </w:rPr>
          <w:t>The obvious question that we get at this point is from where do we get this URL. To get this URL, issue a GET request to </w:t>
        </w:r>
        <w:r w:rsidRPr="00B8237C">
          <w:rPr>
            <w:rFonts w:ascii="Arial" w:eastAsia="Times New Roman" w:hAnsi="Arial" w:cs="Arial"/>
            <w:color w:val="0000FF"/>
            <w:shd w:val="clear" w:color="auto" w:fill="FFFFFF"/>
          </w:rPr>
          <w:t>api/Account/ExternalLogins?returnUrl=%2F&amp;generateState=true</w:t>
        </w:r>
        <w:r w:rsidRPr="00B8237C">
          <w:rPr>
            <w:rFonts w:ascii="Arial" w:eastAsia="Times New Roman" w:hAnsi="Arial" w:cs="Arial"/>
            <w:color w:val="333333"/>
            <w:shd w:val="clear" w:color="auto" w:fill="FFFFFF"/>
          </w:rPr>
          <w:t>. Since in my case the application is running at </w:t>
        </w:r>
        <w:r w:rsidRPr="00B8237C">
          <w:rPr>
            <w:rFonts w:ascii="Arial" w:eastAsia="Times New Roman" w:hAnsi="Arial" w:cs="Arial"/>
            <w:color w:val="0000FF"/>
            <w:shd w:val="clear" w:color="auto" w:fill="FFFFFF"/>
          </w:rPr>
          <w:t>http://localhost:61358</w:t>
        </w:r>
        <w:r w:rsidRPr="00B8237C">
          <w:rPr>
            <w:rFonts w:ascii="Arial" w:eastAsia="Times New Roman" w:hAnsi="Arial" w:cs="Arial"/>
            <w:color w:val="333333"/>
            <w:shd w:val="clear" w:color="auto" w:fill="FFFFFF"/>
          </w:rPr>
          <w:t>, the complete URL is </w:t>
        </w:r>
        <w:r w:rsidRPr="00B8237C">
          <w:rPr>
            <w:rFonts w:ascii="Arial" w:eastAsia="Times New Roman" w:hAnsi="Arial" w:cs="Arial"/>
            <w:color w:val="0000FF"/>
            <w:shd w:val="clear" w:color="auto" w:fill="FFFFFF"/>
          </w:rPr>
          <w:t>http://localhost:61358/api/Account/ExternalLogins?returnUrl=%2F&amp;generateState=true</w:t>
        </w:r>
        <w:r w:rsidRPr="00B8237C">
          <w:rPr>
            <w:rFonts w:ascii="Arial" w:eastAsia="Times New Roman" w:hAnsi="Arial" w:cs="Arial"/>
            <w:color w:val="333333"/>
            <w:shd w:val="clear" w:color="auto" w:fill="FFFFFF"/>
          </w:rPr>
          <w:t>. The following is the response I got</w:t>
        </w:r>
        <w:r w:rsidRPr="00B8237C">
          <w:rPr>
            <w:rFonts w:ascii="Arial" w:eastAsia="Times New Roman" w:hAnsi="Arial" w:cs="Arial"/>
            <w:color w:val="333333"/>
          </w:rPr>
          <w:br/>
        </w:r>
      </w:ins>
    </w:p>
    <w:p w:rsidR="00B8237C" w:rsidRPr="00B8237C" w:rsidRDefault="00B8237C" w:rsidP="00B8237C">
      <w:pPr>
        <w:shd w:val="clear" w:color="auto" w:fill="FFFFFF"/>
        <w:spacing w:after="0" w:line="240" w:lineRule="auto"/>
        <w:rPr>
          <w:ins w:id="76" w:author="Unknown"/>
          <w:rFonts w:ascii="Arial" w:eastAsia="Times New Roman" w:hAnsi="Arial" w:cs="Arial"/>
          <w:color w:val="333333"/>
        </w:rPr>
      </w:pPr>
      <w:ins w:id="77" w:author="Unknown">
        <w:r w:rsidRPr="00B8237C">
          <w:rPr>
            <w:rFonts w:ascii="Arial" w:eastAsia="Times New Roman" w:hAnsi="Arial" w:cs="Arial"/>
            <w:color w:val="0000FF"/>
            <w:shd w:val="clear" w:color="auto" w:fill="FFFFFF"/>
          </w:rPr>
          <w:t>&lt;</w:t>
        </w:r>
        <w:r w:rsidRPr="00B8237C">
          <w:rPr>
            <w:rFonts w:ascii="Arial" w:eastAsia="Times New Roman" w:hAnsi="Arial" w:cs="Arial"/>
            <w:color w:val="A31515"/>
            <w:shd w:val="clear" w:color="auto" w:fill="FFFFFF"/>
          </w:rPr>
          <w:t>ArrayOfExternalLoginViewModel</w:t>
        </w:r>
        <w:r w:rsidRPr="00B8237C">
          <w:rPr>
            <w:rFonts w:ascii="Arial" w:eastAsia="Times New Roman" w:hAnsi="Arial" w:cs="Arial"/>
            <w:color w:val="0000FF"/>
            <w:shd w:val="clear" w:color="auto" w:fill="FFFFFF"/>
          </w:rPr>
          <w:t> </w:t>
        </w:r>
        <w:r w:rsidRPr="00B8237C">
          <w:rPr>
            <w:rFonts w:ascii="Arial" w:eastAsia="Times New Roman" w:hAnsi="Arial" w:cs="Arial"/>
            <w:color w:val="FF0000"/>
            <w:shd w:val="clear" w:color="auto" w:fill="FFFFFF"/>
          </w:rPr>
          <w:t>xmlns:i</w:t>
        </w:r>
        <w:r w:rsidRPr="00B8237C">
          <w:rPr>
            <w:rFonts w:ascii="Arial" w:eastAsia="Times New Roman" w:hAnsi="Arial" w:cs="Arial"/>
            <w:color w:val="0000FF"/>
            <w:shd w:val="clear" w:color="auto" w:fill="FFFFFF"/>
          </w:rPr>
          <w:t>=</w:t>
        </w:r>
        <w:r w:rsidRPr="00B8237C">
          <w:rPr>
            <w:rFonts w:ascii="Arial" w:eastAsia="Times New Roman" w:hAnsi="Arial" w:cs="Arial"/>
            <w:color w:val="333333"/>
            <w:shd w:val="clear" w:color="auto" w:fill="FFFFFF"/>
          </w:rPr>
          <w:t>"</w:t>
        </w:r>
        <w:r w:rsidRPr="00B8237C">
          <w:rPr>
            <w:rFonts w:ascii="Arial" w:eastAsia="Times New Roman" w:hAnsi="Arial" w:cs="Arial"/>
            <w:color w:val="0000FF"/>
            <w:shd w:val="clear" w:color="auto" w:fill="FFFFFF"/>
          </w:rPr>
          <w:t>http://www.w3.org/2001/XMLSchema-instance</w:t>
        </w:r>
        <w:r w:rsidRPr="00B8237C">
          <w:rPr>
            <w:rFonts w:ascii="Arial" w:eastAsia="Times New Roman" w:hAnsi="Arial" w:cs="Arial"/>
            <w:color w:val="333333"/>
            <w:shd w:val="clear" w:color="auto" w:fill="FFFFFF"/>
          </w:rPr>
          <w:t>"</w:t>
        </w:r>
        <w:r w:rsidRPr="00B8237C">
          <w:rPr>
            <w:rFonts w:ascii="Arial" w:eastAsia="Times New Roman" w:hAnsi="Arial" w:cs="Arial"/>
            <w:color w:val="0000FF"/>
            <w:shd w:val="clear" w:color="auto" w:fill="FFFFFF"/>
          </w:rPr>
          <w:t> </w:t>
        </w:r>
        <w:r w:rsidRPr="00B8237C">
          <w:rPr>
            <w:rFonts w:ascii="Arial" w:eastAsia="Times New Roman" w:hAnsi="Arial" w:cs="Arial"/>
            <w:color w:val="FF0000"/>
            <w:shd w:val="clear" w:color="auto" w:fill="FFFFFF"/>
          </w:rPr>
          <w:t>xmlns</w:t>
        </w:r>
        <w:r w:rsidRPr="00B8237C">
          <w:rPr>
            <w:rFonts w:ascii="Arial" w:eastAsia="Times New Roman" w:hAnsi="Arial" w:cs="Arial"/>
            <w:color w:val="0000FF"/>
            <w:shd w:val="clear" w:color="auto" w:fill="FFFFFF"/>
          </w:rPr>
          <w:t>=</w:t>
        </w:r>
        <w:r w:rsidRPr="00B8237C">
          <w:rPr>
            <w:rFonts w:ascii="Arial" w:eastAsia="Times New Roman" w:hAnsi="Arial" w:cs="Arial"/>
            <w:color w:val="333333"/>
            <w:shd w:val="clear" w:color="auto" w:fill="FFFFFF"/>
          </w:rPr>
          <w:t>"</w:t>
        </w:r>
        <w:r w:rsidRPr="00B8237C">
          <w:rPr>
            <w:rFonts w:ascii="Arial" w:eastAsia="Times New Roman" w:hAnsi="Arial" w:cs="Arial"/>
            <w:color w:val="0000FF"/>
            <w:shd w:val="clear" w:color="auto" w:fill="FFFFFF"/>
          </w:rPr>
          <w:t>http://schemas.datacontract.org/2004/07/EmployeeService.Models</w:t>
        </w:r>
        <w:r w:rsidRPr="00B8237C">
          <w:rPr>
            <w:rFonts w:ascii="Arial" w:eastAsia="Times New Roman" w:hAnsi="Arial" w:cs="Arial"/>
            <w:color w:val="333333"/>
            <w:shd w:val="clear" w:color="auto" w:fill="FFFFFF"/>
          </w:rPr>
          <w:t>"</w:t>
        </w:r>
        <w:r w:rsidRPr="00B8237C">
          <w:rPr>
            <w:rFonts w:ascii="Arial" w:eastAsia="Times New Roman" w:hAnsi="Arial" w:cs="Arial"/>
            <w:color w:val="0000FF"/>
            <w:shd w:val="clear" w:color="auto" w:fill="FFFFFF"/>
          </w:rPr>
          <w:t>&gt;</w:t>
        </w:r>
      </w:ins>
    </w:p>
    <w:p w:rsidR="00B8237C" w:rsidRPr="00B8237C" w:rsidRDefault="00B8237C" w:rsidP="00B8237C">
      <w:pPr>
        <w:shd w:val="clear" w:color="auto" w:fill="FFFFFF"/>
        <w:spacing w:after="0" w:line="240" w:lineRule="auto"/>
        <w:rPr>
          <w:ins w:id="78" w:author="Unknown"/>
          <w:rFonts w:ascii="Arial" w:eastAsia="Times New Roman" w:hAnsi="Arial" w:cs="Arial"/>
          <w:color w:val="333333"/>
        </w:rPr>
      </w:pPr>
      <w:ins w:id="79" w:author="Unknown">
        <w:r w:rsidRPr="00B8237C">
          <w:rPr>
            <w:rFonts w:ascii="Arial" w:eastAsia="Times New Roman" w:hAnsi="Arial" w:cs="Arial"/>
            <w:color w:val="0000FF"/>
            <w:shd w:val="clear" w:color="auto" w:fill="FFFFFF"/>
          </w:rPr>
          <w:t>&lt;</w:t>
        </w:r>
        <w:r w:rsidRPr="00B8237C">
          <w:rPr>
            <w:rFonts w:ascii="Arial" w:eastAsia="Times New Roman" w:hAnsi="Arial" w:cs="Arial"/>
            <w:color w:val="A31515"/>
            <w:shd w:val="clear" w:color="auto" w:fill="FFFFFF"/>
          </w:rPr>
          <w:t>ExternalLoginViewModel</w:t>
        </w:r>
        <w:r w:rsidRPr="00B8237C">
          <w:rPr>
            <w:rFonts w:ascii="Arial" w:eastAsia="Times New Roman" w:hAnsi="Arial" w:cs="Arial"/>
            <w:color w:val="0000FF"/>
            <w:shd w:val="clear" w:color="auto" w:fill="FFFFFF"/>
          </w:rPr>
          <w:t>&gt;</w:t>
        </w:r>
      </w:ins>
    </w:p>
    <w:p w:rsidR="00B8237C" w:rsidRPr="00B8237C" w:rsidRDefault="00B8237C" w:rsidP="00B8237C">
      <w:pPr>
        <w:shd w:val="clear" w:color="auto" w:fill="FFFFFF"/>
        <w:spacing w:after="0" w:line="240" w:lineRule="auto"/>
        <w:rPr>
          <w:ins w:id="80" w:author="Unknown"/>
          <w:rFonts w:ascii="Arial" w:eastAsia="Times New Roman" w:hAnsi="Arial" w:cs="Arial"/>
          <w:color w:val="333333"/>
        </w:rPr>
      </w:pPr>
      <w:ins w:id="81" w:author="Unknown">
        <w:r w:rsidRPr="00B8237C">
          <w:rPr>
            <w:rFonts w:ascii="Arial" w:eastAsia="Times New Roman" w:hAnsi="Arial" w:cs="Arial"/>
            <w:color w:val="0000FF"/>
            <w:shd w:val="clear" w:color="auto" w:fill="FFFFFF"/>
          </w:rPr>
          <w:t>&lt;</w:t>
        </w:r>
        <w:r w:rsidRPr="00B8237C">
          <w:rPr>
            <w:rFonts w:ascii="Arial" w:eastAsia="Times New Roman" w:hAnsi="Arial" w:cs="Arial"/>
            <w:color w:val="A31515"/>
            <w:shd w:val="clear" w:color="auto" w:fill="FFFFFF"/>
          </w:rPr>
          <w:t>Name</w:t>
        </w:r>
        <w:r w:rsidRPr="00B8237C">
          <w:rPr>
            <w:rFonts w:ascii="Arial" w:eastAsia="Times New Roman" w:hAnsi="Arial" w:cs="Arial"/>
            <w:color w:val="0000FF"/>
            <w:shd w:val="clear" w:color="auto" w:fill="FFFFFF"/>
          </w:rPr>
          <w:t>&gt;</w:t>
        </w:r>
        <w:r w:rsidRPr="00B8237C">
          <w:rPr>
            <w:rFonts w:ascii="Arial" w:eastAsia="Times New Roman" w:hAnsi="Arial" w:cs="Arial"/>
            <w:color w:val="333333"/>
            <w:shd w:val="clear" w:color="auto" w:fill="FFFFFF"/>
          </w:rPr>
          <w:t>Google</w:t>
        </w:r>
        <w:r w:rsidRPr="00B8237C">
          <w:rPr>
            <w:rFonts w:ascii="Arial" w:eastAsia="Times New Roman" w:hAnsi="Arial" w:cs="Arial"/>
            <w:color w:val="0000FF"/>
            <w:shd w:val="clear" w:color="auto" w:fill="FFFFFF"/>
          </w:rPr>
          <w:t>&lt;/</w:t>
        </w:r>
        <w:r w:rsidRPr="00B8237C">
          <w:rPr>
            <w:rFonts w:ascii="Arial" w:eastAsia="Times New Roman" w:hAnsi="Arial" w:cs="Arial"/>
            <w:color w:val="A31515"/>
            <w:shd w:val="clear" w:color="auto" w:fill="FFFFFF"/>
          </w:rPr>
          <w:t>Name</w:t>
        </w:r>
        <w:r w:rsidRPr="00B8237C">
          <w:rPr>
            <w:rFonts w:ascii="Arial" w:eastAsia="Times New Roman" w:hAnsi="Arial" w:cs="Arial"/>
            <w:color w:val="0000FF"/>
            <w:shd w:val="clear" w:color="auto" w:fill="FFFFFF"/>
          </w:rPr>
          <w:t>&gt;</w:t>
        </w:r>
      </w:ins>
    </w:p>
    <w:p w:rsidR="00B8237C" w:rsidRPr="00B8237C" w:rsidRDefault="00B8237C" w:rsidP="00B8237C">
      <w:pPr>
        <w:shd w:val="clear" w:color="auto" w:fill="FFFFFF"/>
        <w:spacing w:after="0" w:line="240" w:lineRule="auto"/>
        <w:rPr>
          <w:ins w:id="82" w:author="Unknown"/>
          <w:rFonts w:ascii="Arial" w:eastAsia="Times New Roman" w:hAnsi="Arial" w:cs="Arial"/>
          <w:color w:val="333333"/>
        </w:rPr>
      </w:pPr>
      <w:ins w:id="83" w:author="Unknown">
        <w:r w:rsidRPr="00B8237C">
          <w:rPr>
            <w:rFonts w:ascii="Arial" w:eastAsia="Times New Roman" w:hAnsi="Arial" w:cs="Arial"/>
            <w:color w:val="0000FF"/>
            <w:shd w:val="clear" w:color="auto" w:fill="FFFFFF"/>
          </w:rPr>
          <w:t>&lt;</w:t>
        </w:r>
        <w:r w:rsidRPr="00B8237C">
          <w:rPr>
            <w:rFonts w:ascii="Arial" w:eastAsia="Times New Roman" w:hAnsi="Arial" w:cs="Arial"/>
            <w:color w:val="A31515"/>
            <w:shd w:val="clear" w:color="auto" w:fill="FFFFFF"/>
          </w:rPr>
          <w:t>State</w:t>
        </w:r>
        <w:r w:rsidRPr="00B8237C">
          <w:rPr>
            <w:rFonts w:ascii="Arial" w:eastAsia="Times New Roman" w:hAnsi="Arial" w:cs="Arial"/>
            <w:color w:val="0000FF"/>
            <w:shd w:val="clear" w:color="auto" w:fill="FFFFFF"/>
          </w:rPr>
          <w:t>&gt;</w:t>
        </w:r>
        <w:r w:rsidRPr="00B8237C">
          <w:rPr>
            <w:rFonts w:ascii="Arial" w:eastAsia="Times New Roman" w:hAnsi="Arial" w:cs="Arial"/>
            <w:color w:val="333333"/>
            <w:shd w:val="clear" w:color="auto" w:fill="FFFFFF"/>
          </w:rPr>
          <w:t>6Phc_u0Xkj3opJ9TymPhw9olZV_zB6Pjv_OcIfNAprk1</w:t>
        </w:r>
        <w:r w:rsidRPr="00B8237C">
          <w:rPr>
            <w:rFonts w:ascii="Arial" w:eastAsia="Times New Roman" w:hAnsi="Arial" w:cs="Arial"/>
            <w:color w:val="0000FF"/>
            <w:shd w:val="clear" w:color="auto" w:fill="FFFFFF"/>
          </w:rPr>
          <w:t>&lt;/</w:t>
        </w:r>
        <w:r w:rsidRPr="00B8237C">
          <w:rPr>
            <w:rFonts w:ascii="Arial" w:eastAsia="Times New Roman" w:hAnsi="Arial" w:cs="Arial"/>
            <w:color w:val="A31515"/>
            <w:shd w:val="clear" w:color="auto" w:fill="FFFFFF"/>
          </w:rPr>
          <w:t>State</w:t>
        </w:r>
        <w:r w:rsidRPr="00B8237C">
          <w:rPr>
            <w:rFonts w:ascii="Arial" w:eastAsia="Times New Roman" w:hAnsi="Arial" w:cs="Arial"/>
            <w:color w:val="0000FF"/>
            <w:shd w:val="clear" w:color="auto" w:fill="FFFFFF"/>
          </w:rPr>
          <w:t>&gt;</w:t>
        </w:r>
      </w:ins>
    </w:p>
    <w:p w:rsidR="00B8237C" w:rsidRPr="00B8237C" w:rsidRDefault="00B8237C" w:rsidP="00B8237C">
      <w:pPr>
        <w:shd w:val="clear" w:color="auto" w:fill="FFFFFF"/>
        <w:spacing w:after="0" w:line="240" w:lineRule="auto"/>
        <w:rPr>
          <w:ins w:id="84" w:author="Unknown"/>
          <w:rFonts w:ascii="Arial" w:eastAsia="Times New Roman" w:hAnsi="Arial" w:cs="Arial"/>
          <w:color w:val="333333"/>
        </w:rPr>
      </w:pPr>
      <w:ins w:id="85" w:author="Unknown">
        <w:r w:rsidRPr="00B8237C">
          <w:rPr>
            <w:rFonts w:ascii="Arial" w:eastAsia="Times New Roman" w:hAnsi="Arial" w:cs="Arial"/>
            <w:color w:val="0000FF"/>
            <w:shd w:val="clear" w:color="auto" w:fill="FFFFFF"/>
          </w:rPr>
          <w:t>&lt;</w:t>
        </w:r>
        <w:r w:rsidRPr="00B8237C">
          <w:rPr>
            <w:rFonts w:ascii="Arial" w:eastAsia="Times New Roman" w:hAnsi="Arial" w:cs="Arial"/>
            <w:color w:val="A31515"/>
            <w:shd w:val="clear" w:color="auto" w:fill="FFFFFF"/>
          </w:rPr>
          <w:t>Url</w:t>
        </w:r>
        <w:r w:rsidRPr="00B8237C">
          <w:rPr>
            <w:rFonts w:ascii="Arial" w:eastAsia="Times New Roman" w:hAnsi="Arial" w:cs="Arial"/>
            <w:color w:val="0000FF"/>
            <w:shd w:val="clear" w:color="auto" w:fill="FFFFFF"/>
          </w:rPr>
          <w:t>&gt;</w:t>
        </w:r>
      </w:ins>
    </w:p>
    <w:p w:rsidR="00B8237C" w:rsidRPr="00B8237C" w:rsidRDefault="00B8237C" w:rsidP="00B8237C">
      <w:pPr>
        <w:shd w:val="clear" w:color="auto" w:fill="FFFFFF"/>
        <w:spacing w:after="0" w:line="240" w:lineRule="auto"/>
        <w:rPr>
          <w:ins w:id="86" w:author="Unknown"/>
          <w:rFonts w:ascii="Arial" w:eastAsia="Times New Roman" w:hAnsi="Arial" w:cs="Arial"/>
          <w:color w:val="333333"/>
        </w:rPr>
      </w:pPr>
      <w:ins w:id="87" w:author="Unknown">
        <w:r w:rsidRPr="00B8237C">
          <w:rPr>
            <w:rFonts w:ascii="Arial" w:eastAsia="Times New Roman" w:hAnsi="Arial" w:cs="Arial"/>
            <w:color w:val="333333"/>
            <w:shd w:val="clear" w:color="auto" w:fill="FFFFFF"/>
          </w:rPr>
          <w:t>/api/Account/ExternalLogin?provider=Google</w:t>
        </w:r>
        <w:r w:rsidRPr="00B8237C">
          <w:rPr>
            <w:rFonts w:ascii="Arial" w:eastAsia="Times New Roman" w:hAnsi="Arial" w:cs="Arial"/>
            <w:color w:val="FF0000"/>
            <w:shd w:val="clear" w:color="auto" w:fill="FFFFFF"/>
          </w:rPr>
          <w:t>&amp;response_type</w:t>
        </w:r>
        <w:r w:rsidRPr="00B8237C">
          <w:rPr>
            <w:rFonts w:ascii="Arial" w:eastAsia="Times New Roman" w:hAnsi="Arial" w:cs="Arial"/>
            <w:color w:val="333333"/>
            <w:shd w:val="clear" w:color="auto" w:fill="FFFFFF"/>
          </w:rPr>
          <w:t>=token</w:t>
        </w:r>
        <w:r w:rsidRPr="00B8237C">
          <w:rPr>
            <w:rFonts w:ascii="Arial" w:eastAsia="Times New Roman" w:hAnsi="Arial" w:cs="Arial"/>
            <w:color w:val="FF0000"/>
            <w:shd w:val="clear" w:color="auto" w:fill="FFFFFF"/>
          </w:rPr>
          <w:t>&amp;client_id</w:t>
        </w:r>
        <w:r w:rsidRPr="00B8237C">
          <w:rPr>
            <w:rFonts w:ascii="Arial" w:eastAsia="Times New Roman" w:hAnsi="Arial" w:cs="Arial"/>
            <w:color w:val="333333"/>
            <w:shd w:val="clear" w:color="auto" w:fill="FFFFFF"/>
          </w:rPr>
          <w:t>=self</w:t>
        </w:r>
        <w:r w:rsidRPr="00B8237C">
          <w:rPr>
            <w:rFonts w:ascii="Arial" w:eastAsia="Times New Roman" w:hAnsi="Arial" w:cs="Arial"/>
            <w:color w:val="FF0000"/>
            <w:shd w:val="clear" w:color="auto" w:fill="FFFFFF"/>
          </w:rPr>
          <w:t>&amp;redirect_uri</w:t>
        </w:r>
        <w:r w:rsidRPr="00B8237C">
          <w:rPr>
            <w:rFonts w:ascii="Arial" w:eastAsia="Times New Roman" w:hAnsi="Arial" w:cs="Arial"/>
            <w:color w:val="333333"/>
            <w:shd w:val="clear" w:color="auto" w:fill="FFFFFF"/>
          </w:rPr>
          <w:t>=http%3A%2F%2Flocalhost%3A61358%2F</w:t>
        </w:r>
        <w:r w:rsidRPr="00B8237C">
          <w:rPr>
            <w:rFonts w:ascii="Arial" w:eastAsia="Times New Roman" w:hAnsi="Arial" w:cs="Arial"/>
            <w:color w:val="FF0000"/>
            <w:shd w:val="clear" w:color="auto" w:fill="FFFFFF"/>
          </w:rPr>
          <w:t>&amp;state</w:t>
        </w:r>
        <w:r w:rsidRPr="00B8237C">
          <w:rPr>
            <w:rFonts w:ascii="Arial" w:eastAsia="Times New Roman" w:hAnsi="Arial" w:cs="Arial"/>
            <w:color w:val="333333"/>
            <w:shd w:val="clear" w:color="auto" w:fill="FFFFFF"/>
          </w:rPr>
          <w:t>=6Phc_u0Xkj3opJ9TymPhw9olZV_zB6Pjv_OcIfNAprk1</w:t>
        </w:r>
      </w:ins>
    </w:p>
    <w:p w:rsidR="00B8237C" w:rsidRPr="00B8237C" w:rsidRDefault="00B8237C" w:rsidP="00B8237C">
      <w:pPr>
        <w:shd w:val="clear" w:color="auto" w:fill="FFFFFF"/>
        <w:spacing w:after="0" w:line="240" w:lineRule="auto"/>
        <w:rPr>
          <w:ins w:id="88" w:author="Unknown"/>
          <w:rFonts w:ascii="Arial" w:eastAsia="Times New Roman" w:hAnsi="Arial" w:cs="Arial"/>
          <w:color w:val="333333"/>
        </w:rPr>
      </w:pPr>
      <w:ins w:id="89" w:author="Unknown">
        <w:r w:rsidRPr="00B8237C">
          <w:rPr>
            <w:rFonts w:ascii="Arial" w:eastAsia="Times New Roman" w:hAnsi="Arial" w:cs="Arial"/>
            <w:color w:val="0000FF"/>
            <w:shd w:val="clear" w:color="auto" w:fill="FFFFFF"/>
          </w:rPr>
          <w:t>&lt;/</w:t>
        </w:r>
        <w:r w:rsidRPr="00B8237C">
          <w:rPr>
            <w:rFonts w:ascii="Arial" w:eastAsia="Times New Roman" w:hAnsi="Arial" w:cs="Arial"/>
            <w:color w:val="A31515"/>
            <w:shd w:val="clear" w:color="auto" w:fill="FFFFFF"/>
          </w:rPr>
          <w:t>Url</w:t>
        </w:r>
        <w:r w:rsidRPr="00B8237C">
          <w:rPr>
            <w:rFonts w:ascii="Arial" w:eastAsia="Times New Roman" w:hAnsi="Arial" w:cs="Arial"/>
            <w:color w:val="0000FF"/>
            <w:shd w:val="clear" w:color="auto" w:fill="FFFFFF"/>
          </w:rPr>
          <w:t>&gt;</w:t>
        </w:r>
      </w:ins>
    </w:p>
    <w:p w:rsidR="00B8237C" w:rsidRPr="00B8237C" w:rsidRDefault="00B8237C" w:rsidP="00B8237C">
      <w:pPr>
        <w:shd w:val="clear" w:color="auto" w:fill="FFFFFF"/>
        <w:spacing w:after="0" w:line="240" w:lineRule="auto"/>
        <w:rPr>
          <w:ins w:id="90" w:author="Unknown"/>
          <w:rFonts w:ascii="Arial" w:eastAsia="Times New Roman" w:hAnsi="Arial" w:cs="Arial"/>
          <w:color w:val="333333"/>
        </w:rPr>
      </w:pPr>
      <w:ins w:id="91" w:author="Unknown">
        <w:r w:rsidRPr="00B8237C">
          <w:rPr>
            <w:rFonts w:ascii="Arial" w:eastAsia="Times New Roman" w:hAnsi="Arial" w:cs="Arial"/>
            <w:color w:val="0000FF"/>
            <w:shd w:val="clear" w:color="auto" w:fill="FFFFFF"/>
          </w:rPr>
          <w:t>&lt;/</w:t>
        </w:r>
        <w:r w:rsidRPr="00B8237C">
          <w:rPr>
            <w:rFonts w:ascii="Arial" w:eastAsia="Times New Roman" w:hAnsi="Arial" w:cs="Arial"/>
            <w:color w:val="A31515"/>
            <w:shd w:val="clear" w:color="auto" w:fill="FFFFFF"/>
          </w:rPr>
          <w:t>ExternalLoginViewModel</w:t>
        </w:r>
        <w:r w:rsidRPr="00B8237C">
          <w:rPr>
            <w:rFonts w:ascii="Arial" w:eastAsia="Times New Roman" w:hAnsi="Arial" w:cs="Arial"/>
            <w:color w:val="0000FF"/>
            <w:shd w:val="clear" w:color="auto" w:fill="FFFFFF"/>
          </w:rPr>
          <w:t>&gt;</w:t>
        </w:r>
      </w:ins>
    </w:p>
    <w:p w:rsidR="00B8237C" w:rsidRPr="00B8237C" w:rsidRDefault="00B8237C" w:rsidP="00B8237C">
      <w:pPr>
        <w:shd w:val="clear" w:color="auto" w:fill="FFFFFF"/>
        <w:spacing w:after="0" w:line="240" w:lineRule="auto"/>
        <w:rPr>
          <w:ins w:id="92" w:author="Unknown"/>
          <w:rFonts w:ascii="Arial" w:eastAsia="Times New Roman" w:hAnsi="Arial" w:cs="Arial"/>
          <w:color w:val="333333"/>
        </w:rPr>
      </w:pPr>
      <w:ins w:id="93" w:author="Unknown">
        <w:r w:rsidRPr="00B8237C">
          <w:rPr>
            <w:rFonts w:ascii="Arial" w:eastAsia="Times New Roman" w:hAnsi="Arial" w:cs="Arial"/>
            <w:color w:val="0000FF"/>
            <w:shd w:val="clear" w:color="auto" w:fill="FFFFFF"/>
          </w:rPr>
          <w:t>&lt;/</w:t>
        </w:r>
        <w:r w:rsidRPr="00B8237C">
          <w:rPr>
            <w:rFonts w:ascii="Arial" w:eastAsia="Times New Roman" w:hAnsi="Arial" w:cs="Arial"/>
            <w:color w:val="A31515"/>
            <w:shd w:val="clear" w:color="auto" w:fill="FFFFFF"/>
          </w:rPr>
          <w:t>ArrayOfExternalLoginViewModel</w:t>
        </w:r>
        <w:r w:rsidRPr="00B8237C">
          <w:rPr>
            <w:rFonts w:ascii="Arial" w:eastAsia="Times New Roman" w:hAnsi="Arial" w:cs="Arial"/>
            <w:color w:val="0000FF"/>
            <w:shd w:val="clear" w:color="auto" w:fill="FFFFFF"/>
          </w:rPr>
          <w:t>&gt;</w:t>
        </w:r>
      </w:ins>
    </w:p>
    <w:p w:rsidR="00B8237C" w:rsidRPr="00B8237C" w:rsidRDefault="00B8237C" w:rsidP="00B8237C">
      <w:pPr>
        <w:spacing w:after="0" w:line="240" w:lineRule="auto"/>
        <w:rPr>
          <w:ins w:id="94" w:author="Unknown"/>
          <w:rFonts w:ascii="Times New Roman" w:eastAsia="Times New Roman" w:hAnsi="Times New Roman" w:cs="Times New Roman"/>
          <w:sz w:val="24"/>
          <w:szCs w:val="24"/>
        </w:rPr>
      </w:pPr>
      <w:ins w:id="95" w:author="Unknown">
        <w:r w:rsidRPr="00B8237C">
          <w:rPr>
            <w:rFonts w:ascii="Arial" w:eastAsia="Times New Roman" w:hAnsi="Arial" w:cs="Arial"/>
            <w:color w:val="333333"/>
            <w:shd w:val="clear" w:color="auto" w:fill="FFFFFF"/>
          </w:rPr>
          <w:br/>
          <w:t>Notice the Url, it is encoded. Now go to </w:t>
        </w:r>
        <w:r w:rsidRPr="00B8237C">
          <w:rPr>
            <w:rFonts w:ascii="Arial" w:eastAsia="Times New Roman" w:hAnsi="Arial" w:cs="Arial"/>
            <w:color w:val="333333"/>
            <w:shd w:val="clear" w:color="auto" w:fill="FFFFFF"/>
          </w:rPr>
          <w:fldChar w:fldCharType="begin"/>
        </w:r>
        <w:r w:rsidRPr="00B8237C">
          <w:rPr>
            <w:rFonts w:ascii="Arial" w:eastAsia="Times New Roman" w:hAnsi="Arial" w:cs="Arial"/>
            <w:color w:val="333333"/>
            <w:shd w:val="clear" w:color="auto" w:fill="FFFFFF"/>
          </w:rPr>
          <w:instrText xml:space="preserve"> HYPERLINK "http://www.url-encode-decode.com/" </w:instrText>
        </w:r>
        <w:r w:rsidRPr="00B8237C">
          <w:rPr>
            <w:rFonts w:ascii="Arial" w:eastAsia="Times New Roman" w:hAnsi="Arial" w:cs="Arial"/>
            <w:color w:val="333333"/>
            <w:shd w:val="clear" w:color="auto" w:fill="FFFFFF"/>
          </w:rPr>
          <w:fldChar w:fldCharType="separate"/>
        </w:r>
        <w:r w:rsidRPr="00B8237C">
          <w:rPr>
            <w:rFonts w:ascii="Arial" w:eastAsia="Times New Roman" w:hAnsi="Arial" w:cs="Arial"/>
            <w:color w:val="771100"/>
          </w:rPr>
          <w:t>http://www.url-encode-decode.com/</w:t>
        </w:r>
        <w:r w:rsidRPr="00B8237C">
          <w:rPr>
            <w:rFonts w:ascii="Arial" w:eastAsia="Times New Roman" w:hAnsi="Arial" w:cs="Arial"/>
            <w:color w:val="333333"/>
            <w:shd w:val="clear" w:color="auto" w:fill="FFFFFF"/>
          </w:rPr>
          <w:fldChar w:fldCharType="end"/>
        </w:r>
        <w:r w:rsidRPr="00B8237C">
          <w:rPr>
            <w:rFonts w:ascii="Arial" w:eastAsia="Times New Roman" w:hAnsi="Arial" w:cs="Arial"/>
            <w:color w:val="333333"/>
            <w:shd w:val="clear" w:color="auto" w:fill="FFFFFF"/>
          </w:rPr>
          <w:t>. Paste the URL in </w:t>
        </w:r>
        <w:r w:rsidRPr="00B8237C">
          <w:rPr>
            <w:rFonts w:ascii="Arial" w:eastAsia="Times New Roman" w:hAnsi="Arial" w:cs="Arial"/>
            <w:color w:val="0000FF"/>
            <w:shd w:val="clear" w:color="auto" w:fill="FFFFFF"/>
          </w:rPr>
          <w:t>"Enter the text that you wish to encode or decode"</w:t>
        </w:r>
        <w:r w:rsidRPr="00B8237C">
          <w:rPr>
            <w:rFonts w:ascii="Arial" w:eastAsia="Times New Roman" w:hAnsi="Arial" w:cs="Arial"/>
            <w:color w:val="333333"/>
            <w:shd w:val="clear" w:color="auto" w:fill="FFFFFF"/>
          </w:rPr>
          <w:t> textbox and click on </w:t>
        </w:r>
        <w:r w:rsidRPr="00B8237C">
          <w:rPr>
            <w:rFonts w:ascii="Arial" w:eastAsia="Times New Roman" w:hAnsi="Arial" w:cs="Arial"/>
            <w:color w:val="0000FF"/>
            <w:shd w:val="clear" w:color="auto" w:fill="FFFFFF"/>
          </w:rPr>
          <w:t>"Decode Url" </w:t>
        </w:r>
        <w:r w:rsidRPr="00B8237C">
          <w:rPr>
            <w:rFonts w:ascii="Arial" w:eastAsia="Times New Roman" w:hAnsi="Arial" w:cs="Arial"/>
            <w:color w:val="333333"/>
            <w:shd w:val="clear" w:color="auto" w:fill="FFFFFF"/>
          </w:rPr>
          <w:t>button. Notice the redirect_uri query string parameter. It is set to </w:t>
        </w:r>
        <w:r w:rsidRPr="00B8237C">
          <w:rPr>
            <w:rFonts w:ascii="Arial" w:eastAsia="Times New Roman" w:hAnsi="Arial" w:cs="Arial"/>
            <w:color w:val="0000FF"/>
            <w:shd w:val="clear" w:color="auto" w:fill="FFFFFF"/>
          </w:rPr>
          <w:t>http://localhost:61358/</w:t>
        </w:r>
        <w:r w:rsidRPr="00B8237C">
          <w:rPr>
            <w:rFonts w:ascii="Arial" w:eastAsia="Times New Roman" w:hAnsi="Arial" w:cs="Arial"/>
            <w:color w:val="333333"/>
            <w:shd w:val="clear" w:color="auto" w:fill="FFFFFF"/>
          </w:rPr>
          <w:t> This parameter specifies the URI to redirect the user after they have been authenticated by Google. In our case we want the user to be redirected to the </w:t>
        </w:r>
        <w:r w:rsidRPr="00B8237C">
          <w:rPr>
            <w:rFonts w:ascii="Arial" w:eastAsia="Times New Roman" w:hAnsi="Arial" w:cs="Arial"/>
            <w:color w:val="0000FF"/>
            <w:shd w:val="clear" w:color="auto" w:fill="FFFFFF"/>
          </w:rPr>
          <w:t>Login.html</w:t>
        </w:r>
        <w:r w:rsidRPr="00B8237C">
          <w:rPr>
            <w:rFonts w:ascii="Arial" w:eastAsia="Times New Roman" w:hAnsi="Arial" w:cs="Arial"/>
            <w:color w:val="333333"/>
            <w:shd w:val="clear" w:color="auto" w:fill="FFFFFF"/>
          </w:rPr>
          <w:t> page. So URL encode the following URL</w:t>
        </w:r>
        <w:r w:rsidRPr="00B8237C">
          <w:rPr>
            <w:rFonts w:ascii="Arial" w:eastAsia="Times New Roman" w:hAnsi="Arial" w:cs="Arial"/>
            <w:color w:val="333333"/>
          </w:rPr>
          <w:br/>
        </w:r>
        <w:r w:rsidRPr="00B8237C">
          <w:rPr>
            <w:rFonts w:ascii="Arial" w:eastAsia="Times New Roman" w:hAnsi="Arial" w:cs="Arial"/>
            <w:color w:val="0000FF"/>
            <w:shd w:val="clear" w:color="auto" w:fill="FFFFFF"/>
          </w:rPr>
          <w:t>http://localhost:61358/Login.html</w:t>
        </w:r>
        <w:r w:rsidRPr="00B8237C">
          <w:rPr>
            <w:rFonts w:ascii="Arial" w:eastAsia="Times New Roman" w:hAnsi="Arial" w:cs="Arial"/>
            <w:color w:val="333333"/>
          </w:rPr>
          <w:br/>
        </w:r>
        <w:r w:rsidRPr="00B8237C">
          <w:rPr>
            <w:rFonts w:ascii="Arial" w:eastAsia="Times New Roman" w:hAnsi="Arial" w:cs="Arial"/>
            <w:color w:val="333333"/>
          </w:rPr>
          <w:br/>
        </w:r>
        <w:r w:rsidRPr="00B8237C">
          <w:rPr>
            <w:rFonts w:ascii="Arial" w:eastAsia="Times New Roman" w:hAnsi="Arial" w:cs="Arial"/>
            <w:color w:val="333333"/>
            <w:shd w:val="clear" w:color="auto" w:fill="FFFFFF"/>
          </w:rPr>
          <w:t>After you URL encode the above URL, it looks as shown below. Set it as the value for redirect_uri query string parameter</w:t>
        </w:r>
        <w:r w:rsidRPr="00B8237C">
          <w:rPr>
            <w:rFonts w:ascii="Arial" w:eastAsia="Times New Roman" w:hAnsi="Arial" w:cs="Arial"/>
            <w:color w:val="333333"/>
          </w:rPr>
          <w:br/>
        </w:r>
        <w:r w:rsidRPr="00B8237C">
          <w:rPr>
            <w:rFonts w:ascii="Arial" w:eastAsia="Times New Roman" w:hAnsi="Arial" w:cs="Arial"/>
            <w:color w:val="0000FF"/>
            <w:shd w:val="clear" w:color="auto" w:fill="FFFFFF"/>
          </w:rPr>
          <w:t>http%3A%2F%2Flocalhost%3A61358%2FLogin.html%2F</w:t>
        </w:r>
        <w:r w:rsidRPr="00B8237C">
          <w:rPr>
            <w:rFonts w:ascii="Arial" w:eastAsia="Times New Roman" w:hAnsi="Arial" w:cs="Arial"/>
            <w:color w:val="333333"/>
          </w:rPr>
          <w:br/>
        </w:r>
        <w:r w:rsidRPr="00B8237C">
          <w:rPr>
            <w:rFonts w:ascii="Arial" w:eastAsia="Times New Roman" w:hAnsi="Arial" w:cs="Arial"/>
            <w:color w:val="333333"/>
          </w:rPr>
          <w:br/>
        </w:r>
        <w:r w:rsidRPr="00B8237C">
          <w:rPr>
            <w:rFonts w:ascii="Arial" w:eastAsia="Times New Roman" w:hAnsi="Arial" w:cs="Arial"/>
            <w:b/>
            <w:bCs/>
            <w:color w:val="333333"/>
            <w:shd w:val="clear" w:color="auto" w:fill="FFFFFF"/>
          </w:rPr>
          <w:t>Step 4 :</w:t>
        </w:r>
        <w:r w:rsidRPr="00B8237C">
          <w:rPr>
            <w:rFonts w:ascii="Arial" w:eastAsia="Times New Roman" w:hAnsi="Arial" w:cs="Arial"/>
            <w:color w:val="333333"/>
            <w:shd w:val="clear" w:color="auto" w:fill="FFFFFF"/>
          </w:rPr>
          <w:t> Open </w:t>
        </w:r>
        <w:r w:rsidRPr="00B8237C">
          <w:rPr>
            <w:rFonts w:ascii="Arial" w:eastAsia="Times New Roman" w:hAnsi="Arial" w:cs="Arial"/>
            <w:color w:val="0000FF"/>
            <w:shd w:val="clear" w:color="auto" w:fill="FFFFFF"/>
          </w:rPr>
          <w:t>"ApplicationOAuthProvider.cs"</w:t>
        </w:r>
        <w:r w:rsidRPr="00B8237C">
          <w:rPr>
            <w:rFonts w:ascii="Arial" w:eastAsia="Times New Roman" w:hAnsi="Arial" w:cs="Arial"/>
            <w:color w:val="333333"/>
            <w:shd w:val="clear" w:color="auto" w:fill="FFFFFF"/>
          </w:rPr>
          <w:t> file from </w:t>
        </w:r>
        <w:r w:rsidRPr="00B8237C">
          <w:rPr>
            <w:rFonts w:ascii="Arial" w:eastAsia="Times New Roman" w:hAnsi="Arial" w:cs="Arial"/>
            <w:color w:val="0000FF"/>
            <w:shd w:val="clear" w:color="auto" w:fill="FFFFFF"/>
          </w:rPr>
          <w:t>"Providers"</w:t>
        </w:r>
        <w:r w:rsidRPr="00B8237C">
          <w:rPr>
            <w:rFonts w:ascii="Arial" w:eastAsia="Times New Roman" w:hAnsi="Arial" w:cs="Arial"/>
            <w:color w:val="333333"/>
            <w:shd w:val="clear" w:color="auto" w:fill="FFFFFF"/>
          </w:rPr>
          <w:t> folder, and modify </w:t>
        </w:r>
        <w:r w:rsidRPr="00B8237C">
          <w:rPr>
            <w:rFonts w:ascii="Arial" w:eastAsia="Times New Roman" w:hAnsi="Arial" w:cs="Arial"/>
            <w:color w:val="0000FF"/>
            <w:shd w:val="clear" w:color="auto" w:fill="FFFFFF"/>
          </w:rPr>
          <w:t>ValidateClientRedirectUri() </w:t>
        </w:r>
        <w:r w:rsidRPr="00B8237C">
          <w:rPr>
            <w:rFonts w:ascii="Arial" w:eastAsia="Times New Roman" w:hAnsi="Arial" w:cs="Arial"/>
            <w:color w:val="333333"/>
            <w:shd w:val="clear" w:color="auto" w:fill="FFFFFF"/>
          </w:rPr>
          <w:t>method as shown below. The change is to set the Redirect URI to </w:t>
        </w:r>
        <w:r w:rsidRPr="00B8237C">
          <w:rPr>
            <w:rFonts w:ascii="Arial" w:eastAsia="Times New Roman" w:hAnsi="Arial" w:cs="Arial"/>
            <w:color w:val="0000FF"/>
            <w:shd w:val="clear" w:color="auto" w:fill="FFFFFF"/>
          </w:rPr>
          <w:t>Login.html</w:t>
        </w:r>
        <w:r w:rsidRPr="00B8237C">
          <w:rPr>
            <w:rFonts w:ascii="Arial" w:eastAsia="Times New Roman" w:hAnsi="Arial" w:cs="Arial"/>
            <w:color w:val="333333"/>
          </w:rPr>
          <w:br/>
        </w:r>
      </w:ins>
    </w:p>
    <w:p w:rsidR="00B8237C" w:rsidRPr="00B8237C" w:rsidRDefault="00B8237C" w:rsidP="00B8237C">
      <w:pPr>
        <w:shd w:val="clear" w:color="auto" w:fill="FFFFFF"/>
        <w:spacing w:after="0" w:line="240" w:lineRule="auto"/>
        <w:rPr>
          <w:ins w:id="96" w:author="Unknown"/>
          <w:rFonts w:ascii="Arial" w:eastAsia="Times New Roman" w:hAnsi="Arial" w:cs="Arial"/>
          <w:color w:val="333333"/>
        </w:rPr>
      </w:pPr>
      <w:ins w:id="97" w:author="Unknown">
        <w:r w:rsidRPr="00B8237C">
          <w:rPr>
            <w:rFonts w:ascii="Arial" w:eastAsia="Times New Roman" w:hAnsi="Arial" w:cs="Arial"/>
            <w:color w:val="0000FF"/>
            <w:shd w:val="clear" w:color="auto" w:fill="FFFFFF"/>
          </w:rPr>
          <w:t>public</w:t>
        </w:r>
        <w:r w:rsidRPr="00B8237C">
          <w:rPr>
            <w:rFonts w:ascii="Arial" w:eastAsia="Times New Roman" w:hAnsi="Arial" w:cs="Arial"/>
            <w:color w:val="333333"/>
            <w:shd w:val="clear" w:color="auto" w:fill="FFFFFF"/>
          </w:rPr>
          <w:t> </w:t>
        </w:r>
        <w:r w:rsidRPr="00B8237C">
          <w:rPr>
            <w:rFonts w:ascii="Arial" w:eastAsia="Times New Roman" w:hAnsi="Arial" w:cs="Arial"/>
            <w:color w:val="0000FF"/>
            <w:shd w:val="clear" w:color="auto" w:fill="FFFFFF"/>
          </w:rPr>
          <w:t>override</w:t>
        </w:r>
        <w:r w:rsidRPr="00B8237C">
          <w:rPr>
            <w:rFonts w:ascii="Arial" w:eastAsia="Times New Roman" w:hAnsi="Arial" w:cs="Arial"/>
            <w:color w:val="333333"/>
            <w:shd w:val="clear" w:color="auto" w:fill="FFFFFF"/>
          </w:rPr>
          <w:t> </w:t>
        </w:r>
        <w:r w:rsidRPr="00B8237C">
          <w:rPr>
            <w:rFonts w:ascii="Arial" w:eastAsia="Times New Roman" w:hAnsi="Arial" w:cs="Arial"/>
            <w:color w:val="2B91AF"/>
            <w:shd w:val="clear" w:color="auto" w:fill="FFFFFF"/>
          </w:rPr>
          <w:t>Task</w:t>
        </w:r>
        <w:r w:rsidRPr="00B8237C">
          <w:rPr>
            <w:rFonts w:ascii="Arial" w:eastAsia="Times New Roman" w:hAnsi="Arial" w:cs="Arial"/>
            <w:color w:val="333333"/>
            <w:shd w:val="clear" w:color="auto" w:fill="FFFFFF"/>
          </w:rPr>
          <w:t> ValidateClientRedirectUri</w:t>
        </w:r>
      </w:ins>
    </w:p>
    <w:p w:rsidR="00B8237C" w:rsidRPr="00B8237C" w:rsidRDefault="00B8237C" w:rsidP="00B8237C">
      <w:pPr>
        <w:shd w:val="clear" w:color="auto" w:fill="FFFFFF"/>
        <w:spacing w:after="0" w:line="240" w:lineRule="auto"/>
        <w:rPr>
          <w:ins w:id="98" w:author="Unknown"/>
          <w:rFonts w:ascii="Arial" w:eastAsia="Times New Roman" w:hAnsi="Arial" w:cs="Arial"/>
          <w:color w:val="333333"/>
        </w:rPr>
      </w:pPr>
      <w:ins w:id="99" w:author="Unknown">
        <w:r w:rsidRPr="00B8237C">
          <w:rPr>
            <w:rFonts w:ascii="Arial" w:eastAsia="Times New Roman" w:hAnsi="Arial" w:cs="Arial"/>
            <w:color w:val="333333"/>
            <w:shd w:val="clear" w:color="auto" w:fill="FFFFFF"/>
          </w:rPr>
          <w:t>    (</w:t>
        </w:r>
        <w:r w:rsidRPr="00B8237C">
          <w:rPr>
            <w:rFonts w:ascii="Arial" w:eastAsia="Times New Roman" w:hAnsi="Arial" w:cs="Arial"/>
            <w:color w:val="2B91AF"/>
            <w:shd w:val="clear" w:color="auto" w:fill="FFFFFF"/>
          </w:rPr>
          <w:t>OAuthValidateClientRedirectUriContext</w:t>
        </w:r>
        <w:r w:rsidRPr="00B8237C">
          <w:rPr>
            <w:rFonts w:ascii="Arial" w:eastAsia="Times New Roman" w:hAnsi="Arial" w:cs="Arial"/>
            <w:color w:val="333333"/>
            <w:shd w:val="clear" w:color="auto" w:fill="FFFFFF"/>
          </w:rPr>
          <w:t> context)</w:t>
        </w:r>
      </w:ins>
    </w:p>
    <w:p w:rsidR="00B8237C" w:rsidRPr="00B8237C" w:rsidRDefault="00B8237C" w:rsidP="00B8237C">
      <w:pPr>
        <w:shd w:val="clear" w:color="auto" w:fill="FFFFFF"/>
        <w:spacing w:after="0" w:line="240" w:lineRule="auto"/>
        <w:rPr>
          <w:ins w:id="100" w:author="Unknown"/>
          <w:rFonts w:ascii="Arial" w:eastAsia="Times New Roman" w:hAnsi="Arial" w:cs="Arial"/>
          <w:color w:val="333333"/>
        </w:rPr>
      </w:pPr>
      <w:ins w:id="101" w:author="Unknown">
        <w:r w:rsidRPr="00B8237C">
          <w:rPr>
            <w:rFonts w:ascii="Arial" w:eastAsia="Times New Roman" w:hAnsi="Arial" w:cs="Arial"/>
            <w:color w:val="333333"/>
            <w:shd w:val="clear" w:color="auto" w:fill="FFFFFF"/>
          </w:rPr>
          <w:t>{</w:t>
        </w:r>
      </w:ins>
    </w:p>
    <w:p w:rsidR="00B8237C" w:rsidRPr="00B8237C" w:rsidRDefault="00B8237C" w:rsidP="00B8237C">
      <w:pPr>
        <w:shd w:val="clear" w:color="auto" w:fill="FFFFFF"/>
        <w:spacing w:after="0" w:line="240" w:lineRule="auto"/>
        <w:rPr>
          <w:ins w:id="102" w:author="Unknown"/>
          <w:rFonts w:ascii="Arial" w:eastAsia="Times New Roman" w:hAnsi="Arial" w:cs="Arial"/>
          <w:color w:val="333333"/>
        </w:rPr>
      </w:pPr>
      <w:ins w:id="103" w:author="Unknown">
        <w:r w:rsidRPr="00B8237C">
          <w:rPr>
            <w:rFonts w:ascii="Arial" w:eastAsia="Times New Roman" w:hAnsi="Arial" w:cs="Arial"/>
            <w:color w:val="333333"/>
            <w:shd w:val="clear" w:color="auto" w:fill="FFFFFF"/>
          </w:rPr>
          <w:t>    </w:t>
        </w:r>
        <w:r w:rsidRPr="00B8237C">
          <w:rPr>
            <w:rFonts w:ascii="Arial" w:eastAsia="Times New Roman" w:hAnsi="Arial" w:cs="Arial"/>
            <w:color w:val="0000FF"/>
            <w:shd w:val="clear" w:color="auto" w:fill="FFFFFF"/>
          </w:rPr>
          <w:t>if</w:t>
        </w:r>
        <w:r w:rsidRPr="00B8237C">
          <w:rPr>
            <w:rFonts w:ascii="Arial" w:eastAsia="Times New Roman" w:hAnsi="Arial" w:cs="Arial"/>
            <w:color w:val="333333"/>
            <w:shd w:val="clear" w:color="auto" w:fill="FFFFFF"/>
          </w:rPr>
          <w:t> (context.ClientId == _publicClientId)</w:t>
        </w:r>
      </w:ins>
    </w:p>
    <w:p w:rsidR="00B8237C" w:rsidRPr="00B8237C" w:rsidRDefault="00B8237C" w:rsidP="00B8237C">
      <w:pPr>
        <w:shd w:val="clear" w:color="auto" w:fill="FFFFFF"/>
        <w:spacing w:after="0" w:line="240" w:lineRule="auto"/>
        <w:rPr>
          <w:ins w:id="104" w:author="Unknown"/>
          <w:rFonts w:ascii="Arial" w:eastAsia="Times New Roman" w:hAnsi="Arial" w:cs="Arial"/>
          <w:color w:val="333333"/>
        </w:rPr>
      </w:pPr>
      <w:ins w:id="105" w:author="Unknown">
        <w:r w:rsidRPr="00B8237C">
          <w:rPr>
            <w:rFonts w:ascii="Arial" w:eastAsia="Times New Roman" w:hAnsi="Arial" w:cs="Arial"/>
            <w:color w:val="333333"/>
            <w:shd w:val="clear" w:color="auto" w:fill="FFFFFF"/>
          </w:rPr>
          <w:t>    {</w:t>
        </w:r>
      </w:ins>
    </w:p>
    <w:p w:rsidR="00B8237C" w:rsidRPr="00B8237C" w:rsidRDefault="00B8237C" w:rsidP="00B8237C">
      <w:pPr>
        <w:shd w:val="clear" w:color="auto" w:fill="FFFFFF"/>
        <w:spacing w:after="0" w:line="240" w:lineRule="auto"/>
        <w:rPr>
          <w:ins w:id="106" w:author="Unknown"/>
          <w:rFonts w:ascii="Arial" w:eastAsia="Times New Roman" w:hAnsi="Arial" w:cs="Arial"/>
          <w:color w:val="333333"/>
        </w:rPr>
      </w:pPr>
      <w:ins w:id="107" w:author="Unknown">
        <w:r w:rsidRPr="00B8237C">
          <w:rPr>
            <w:rFonts w:ascii="Arial" w:eastAsia="Times New Roman" w:hAnsi="Arial" w:cs="Arial"/>
            <w:color w:val="333333"/>
            <w:shd w:val="clear" w:color="auto" w:fill="FFFFFF"/>
          </w:rPr>
          <w:lastRenderedPageBreak/>
          <w:t>        </w:t>
        </w:r>
        <w:r w:rsidRPr="00B8237C">
          <w:rPr>
            <w:rFonts w:ascii="Arial" w:eastAsia="Times New Roman" w:hAnsi="Arial" w:cs="Arial"/>
            <w:color w:val="2B91AF"/>
            <w:shd w:val="clear" w:color="auto" w:fill="FFFFFF"/>
          </w:rPr>
          <w:t>Uri</w:t>
        </w:r>
        <w:r w:rsidRPr="00B8237C">
          <w:rPr>
            <w:rFonts w:ascii="Arial" w:eastAsia="Times New Roman" w:hAnsi="Arial" w:cs="Arial"/>
            <w:color w:val="333333"/>
            <w:shd w:val="clear" w:color="auto" w:fill="FFFFFF"/>
          </w:rPr>
          <w:t> expectedRootUri = </w:t>
        </w:r>
        <w:r w:rsidRPr="00B8237C">
          <w:rPr>
            <w:rFonts w:ascii="Arial" w:eastAsia="Times New Roman" w:hAnsi="Arial" w:cs="Arial"/>
            <w:color w:val="0000FF"/>
            <w:shd w:val="clear" w:color="auto" w:fill="FFFFFF"/>
          </w:rPr>
          <w:t>new</w:t>
        </w:r>
        <w:r w:rsidRPr="00B8237C">
          <w:rPr>
            <w:rFonts w:ascii="Arial" w:eastAsia="Times New Roman" w:hAnsi="Arial" w:cs="Arial"/>
            <w:color w:val="333333"/>
            <w:shd w:val="clear" w:color="auto" w:fill="FFFFFF"/>
          </w:rPr>
          <w:t> </w:t>
        </w:r>
        <w:r w:rsidRPr="00B8237C">
          <w:rPr>
            <w:rFonts w:ascii="Arial" w:eastAsia="Times New Roman" w:hAnsi="Arial" w:cs="Arial"/>
            <w:color w:val="2B91AF"/>
            <w:shd w:val="clear" w:color="auto" w:fill="FFFFFF"/>
          </w:rPr>
          <w:t>Uri</w:t>
        </w:r>
        <w:r w:rsidRPr="00B8237C">
          <w:rPr>
            <w:rFonts w:ascii="Arial" w:eastAsia="Times New Roman" w:hAnsi="Arial" w:cs="Arial"/>
            <w:color w:val="333333"/>
            <w:shd w:val="clear" w:color="auto" w:fill="FFFFFF"/>
          </w:rPr>
          <w:t>(context.Request.Uri, </w:t>
        </w:r>
        <w:r w:rsidRPr="00B8237C">
          <w:rPr>
            <w:rFonts w:ascii="Arial" w:eastAsia="Times New Roman" w:hAnsi="Arial" w:cs="Arial"/>
            <w:color w:val="A31515"/>
            <w:shd w:val="clear" w:color="auto" w:fill="FFFFFF"/>
          </w:rPr>
          <w:t>"/Login.html"</w:t>
        </w:r>
        <w:r w:rsidRPr="00B8237C">
          <w:rPr>
            <w:rFonts w:ascii="Arial" w:eastAsia="Times New Roman" w:hAnsi="Arial" w:cs="Arial"/>
            <w:color w:val="333333"/>
            <w:shd w:val="clear" w:color="auto" w:fill="FFFFFF"/>
          </w:rPr>
          <w:t>);</w:t>
        </w:r>
      </w:ins>
    </w:p>
    <w:p w:rsidR="00B8237C" w:rsidRPr="00B8237C" w:rsidRDefault="00B8237C" w:rsidP="00B8237C">
      <w:pPr>
        <w:shd w:val="clear" w:color="auto" w:fill="FFFFFF"/>
        <w:spacing w:after="0" w:line="240" w:lineRule="auto"/>
        <w:rPr>
          <w:ins w:id="108" w:author="Unknown"/>
          <w:rFonts w:ascii="Arial" w:eastAsia="Times New Roman" w:hAnsi="Arial" w:cs="Arial"/>
          <w:color w:val="333333"/>
        </w:rPr>
      </w:pPr>
    </w:p>
    <w:p w:rsidR="00B8237C" w:rsidRPr="00B8237C" w:rsidRDefault="00B8237C" w:rsidP="00B8237C">
      <w:pPr>
        <w:shd w:val="clear" w:color="auto" w:fill="FFFFFF"/>
        <w:spacing w:after="0" w:line="240" w:lineRule="auto"/>
        <w:rPr>
          <w:ins w:id="109" w:author="Unknown"/>
          <w:rFonts w:ascii="Arial" w:eastAsia="Times New Roman" w:hAnsi="Arial" w:cs="Arial"/>
          <w:color w:val="333333"/>
        </w:rPr>
      </w:pPr>
      <w:ins w:id="110" w:author="Unknown">
        <w:r w:rsidRPr="00B8237C">
          <w:rPr>
            <w:rFonts w:ascii="Arial" w:eastAsia="Times New Roman" w:hAnsi="Arial" w:cs="Arial"/>
            <w:color w:val="333333"/>
            <w:shd w:val="clear" w:color="auto" w:fill="FFFFFF"/>
          </w:rPr>
          <w:t>        </w:t>
        </w:r>
        <w:r w:rsidRPr="00B8237C">
          <w:rPr>
            <w:rFonts w:ascii="Arial" w:eastAsia="Times New Roman" w:hAnsi="Arial" w:cs="Arial"/>
            <w:color w:val="0000FF"/>
            <w:shd w:val="clear" w:color="auto" w:fill="FFFFFF"/>
          </w:rPr>
          <w:t>if</w:t>
        </w:r>
        <w:r w:rsidRPr="00B8237C">
          <w:rPr>
            <w:rFonts w:ascii="Arial" w:eastAsia="Times New Roman" w:hAnsi="Arial" w:cs="Arial"/>
            <w:color w:val="333333"/>
            <w:shd w:val="clear" w:color="auto" w:fill="FFFFFF"/>
          </w:rPr>
          <w:t> (expectedRootUri.AbsoluteUri == context.RedirectUri)</w:t>
        </w:r>
      </w:ins>
    </w:p>
    <w:p w:rsidR="00B8237C" w:rsidRPr="00B8237C" w:rsidRDefault="00B8237C" w:rsidP="00B8237C">
      <w:pPr>
        <w:shd w:val="clear" w:color="auto" w:fill="FFFFFF"/>
        <w:spacing w:after="0" w:line="240" w:lineRule="auto"/>
        <w:rPr>
          <w:ins w:id="111" w:author="Unknown"/>
          <w:rFonts w:ascii="Arial" w:eastAsia="Times New Roman" w:hAnsi="Arial" w:cs="Arial"/>
          <w:color w:val="333333"/>
        </w:rPr>
      </w:pPr>
      <w:ins w:id="112" w:author="Unknown">
        <w:r w:rsidRPr="00B8237C">
          <w:rPr>
            <w:rFonts w:ascii="Arial" w:eastAsia="Times New Roman" w:hAnsi="Arial" w:cs="Arial"/>
            <w:color w:val="333333"/>
            <w:shd w:val="clear" w:color="auto" w:fill="FFFFFF"/>
          </w:rPr>
          <w:t>        {</w:t>
        </w:r>
      </w:ins>
    </w:p>
    <w:p w:rsidR="00B8237C" w:rsidRPr="00B8237C" w:rsidRDefault="00B8237C" w:rsidP="00B8237C">
      <w:pPr>
        <w:shd w:val="clear" w:color="auto" w:fill="FFFFFF"/>
        <w:spacing w:after="0" w:line="240" w:lineRule="auto"/>
        <w:rPr>
          <w:ins w:id="113" w:author="Unknown"/>
          <w:rFonts w:ascii="Arial" w:eastAsia="Times New Roman" w:hAnsi="Arial" w:cs="Arial"/>
          <w:color w:val="333333"/>
        </w:rPr>
      </w:pPr>
      <w:ins w:id="114" w:author="Unknown">
        <w:r w:rsidRPr="00B8237C">
          <w:rPr>
            <w:rFonts w:ascii="Arial" w:eastAsia="Times New Roman" w:hAnsi="Arial" w:cs="Arial"/>
            <w:color w:val="333333"/>
            <w:shd w:val="clear" w:color="auto" w:fill="FFFFFF"/>
          </w:rPr>
          <w:t>            context.Validated();</w:t>
        </w:r>
      </w:ins>
    </w:p>
    <w:p w:rsidR="00B8237C" w:rsidRPr="00B8237C" w:rsidRDefault="00B8237C" w:rsidP="00B8237C">
      <w:pPr>
        <w:shd w:val="clear" w:color="auto" w:fill="FFFFFF"/>
        <w:spacing w:after="0" w:line="240" w:lineRule="auto"/>
        <w:rPr>
          <w:ins w:id="115" w:author="Unknown"/>
          <w:rFonts w:ascii="Arial" w:eastAsia="Times New Roman" w:hAnsi="Arial" w:cs="Arial"/>
          <w:color w:val="333333"/>
        </w:rPr>
      </w:pPr>
      <w:ins w:id="116" w:author="Unknown">
        <w:r w:rsidRPr="00B8237C">
          <w:rPr>
            <w:rFonts w:ascii="Arial" w:eastAsia="Times New Roman" w:hAnsi="Arial" w:cs="Arial"/>
            <w:color w:val="333333"/>
            <w:shd w:val="clear" w:color="auto" w:fill="FFFFFF"/>
          </w:rPr>
          <w:t>        }</w:t>
        </w:r>
      </w:ins>
    </w:p>
    <w:p w:rsidR="00B8237C" w:rsidRPr="00B8237C" w:rsidRDefault="00B8237C" w:rsidP="00B8237C">
      <w:pPr>
        <w:shd w:val="clear" w:color="auto" w:fill="FFFFFF"/>
        <w:spacing w:after="0" w:line="240" w:lineRule="auto"/>
        <w:rPr>
          <w:ins w:id="117" w:author="Unknown"/>
          <w:rFonts w:ascii="Arial" w:eastAsia="Times New Roman" w:hAnsi="Arial" w:cs="Arial"/>
          <w:color w:val="333333"/>
        </w:rPr>
      </w:pPr>
      <w:ins w:id="118" w:author="Unknown">
        <w:r w:rsidRPr="00B8237C">
          <w:rPr>
            <w:rFonts w:ascii="Arial" w:eastAsia="Times New Roman" w:hAnsi="Arial" w:cs="Arial"/>
            <w:color w:val="333333"/>
            <w:shd w:val="clear" w:color="auto" w:fill="FFFFFF"/>
          </w:rPr>
          <w:t>    }</w:t>
        </w:r>
      </w:ins>
    </w:p>
    <w:p w:rsidR="00B8237C" w:rsidRPr="00B8237C" w:rsidRDefault="00B8237C" w:rsidP="00B8237C">
      <w:pPr>
        <w:shd w:val="clear" w:color="auto" w:fill="FFFFFF"/>
        <w:spacing w:after="0" w:line="240" w:lineRule="auto"/>
        <w:rPr>
          <w:ins w:id="119" w:author="Unknown"/>
          <w:rFonts w:ascii="Arial" w:eastAsia="Times New Roman" w:hAnsi="Arial" w:cs="Arial"/>
          <w:color w:val="333333"/>
        </w:rPr>
      </w:pPr>
    </w:p>
    <w:p w:rsidR="00B8237C" w:rsidRPr="00B8237C" w:rsidRDefault="00B8237C" w:rsidP="00B8237C">
      <w:pPr>
        <w:shd w:val="clear" w:color="auto" w:fill="FFFFFF"/>
        <w:spacing w:after="0" w:line="240" w:lineRule="auto"/>
        <w:rPr>
          <w:ins w:id="120" w:author="Unknown"/>
          <w:rFonts w:ascii="Arial" w:eastAsia="Times New Roman" w:hAnsi="Arial" w:cs="Arial"/>
          <w:color w:val="333333"/>
        </w:rPr>
      </w:pPr>
      <w:ins w:id="121" w:author="Unknown">
        <w:r w:rsidRPr="00B8237C">
          <w:rPr>
            <w:rFonts w:ascii="Arial" w:eastAsia="Times New Roman" w:hAnsi="Arial" w:cs="Arial"/>
            <w:color w:val="333333"/>
            <w:shd w:val="clear" w:color="auto" w:fill="FFFFFF"/>
          </w:rPr>
          <w:t>    </w:t>
        </w:r>
        <w:r w:rsidRPr="00B8237C">
          <w:rPr>
            <w:rFonts w:ascii="Arial" w:eastAsia="Times New Roman" w:hAnsi="Arial" w:cs="Arial"/>
            <w:color w:val="0000FF"/>
            <w:shd w:val="clear" w:color="auto" w:fill="FFFFFF"/>
          </w:rPr>
          <w:t>return</w:t>
        </w:r>
        <w:r w:rsidRPr="00B8237C">
          <w:rPr>
            <w:rFonts w:ascii="Arial" w:eastAsia="Times New Roman" w:hAnsi="Arial" w:cs="Arial"/>
            <w:color w:val="333333"/>
            <w:shd w:val="clear" w:color="auto" w:fill="FFFFFF"/>
          </w:rPr>
          <w:t> </w:t>
        </w:r>
        <w:r w:rsidRPr="00B8237C">
          <w:rPr>
            <w:rFonts w:ascii="Arial" w:eastAsia="Times New Roman" w:hAnsi="Arial" w:cs="Arial"/>
            <w:color w:val="2B91AF"/>
            <w:shd w:val="clear" w:color="auto" w:fill="FFFFFF"/>
          </w:rPr>
          <w:t>Task</w:t>
        </w:r>
        <w:r w:rsidRPr="00B8237C">
          <w:rPr>
            <w:rFonts w:ascii="Arial" w:eastAsia="Times New Roman" w:hAnsi="Arial" w:cs="Arial"/>
            <w:color w:val="333333"/>
            <w:shd w:val="clear" w:color="auto" w:fill="FFFFFF"/>
          </w:rPr>
          <w:t>.FromResult&lt;</w:t>
        </w:r>
        <w:r w:rsidRPr="00B8237C">
          <w:rPr>
            <w:rFonts w:ascii="Arial" w:eastAsia="Times New Roman" w:hAnsi="Arial" w:cs="Arial"/>
            <w:color w:val="0000FF"/>
            <w:shd w:val="clear" w:color="auto" w:fill="FFFFFF"/>
          </w:rPr>
          <w:t>object</w:t>
        </w:r>
        <w:r w:rsidRPr="00B8237C">
          <w:rPr>
            <w:rFonts w:ascii="Arial" w:eastAsia="Times New Roman" w:hAnsi="Arial" w:cs="Arial"/>
            <w:color w:val="333333"/>
            <w:shd w:val="clear" w:color="auto" w:fill="FFFFFF"/>
          </w:rPr>
          <w:t>&gt;(</w:t>
        </w:r>
        <w:r w:rsidRPr="00B8237C">
          <w:rPr>
            <w:rFonts w:ascii="Arial" w:eastAsia="Times New Roman" w:hAnsi="Arial" w:cs="Arial"/>
            <w:color w:val="0000FF"/>
            <w:shd w:val="clear" w:color="auto" w:fill="FFFFFF"/>
          </w:rPr>
          <w:t>null</w:t>
        </w:r>
        <w:r w:rsidRPr="00B8237C">
          <w:rPr>
            <w:rFonts w:ascii="Arial" w:eastAsia="Times New Roman" w:hAnsi="Arial" w:cs="Arial"/>
            <w:color w:val="333333"/>
            <w:shd w:val="clear" w:color="auto" w:fill="FFFFFF"/>
          </w:rPr>
          <w:t>);</w:t>
        </w:r>
      </w:ins>
    </w:p>
    <w:p w:rsidR="00B8237C" w:rsidRPr="00B8237C" w:rsidRDefault="00B8237C" w:rsidP="00B8237C">
      <w:pPr>
        <w:shd w:val="clear" w:color="auto" w:fill="FFFFFF"/>
        <w:spacing w:after="0" w:line="240" w:lineRule="auto"/>
        <w:rPr>
          <w:ins w:id="122" w:author="Unknown"/>
          <w:rFonts w:ascii="Arial" w:eastAsia="Times New Roman" w:hAnsi="Arial" w:cs="Arial"/>
          <w:color w:val="333333"/>
        </w:rPr>
      </w:pPr>
      <w:ins w:id="123" w:author="Unknown">
        <w:r w:rsidRPr="00B8237C">
          <w:rPr>
            <w:rFonts w:ascii="Arial" w:eastAsia="Times New Roman" w:hAnsi="Arial" w:cs="Arial"/>
            <w:color w:val="333333"/>
            <w:shd w:val="clear" w:color="auto" w:fill="FFFFFF"/>
          </w:rPr>
          <w:t>}</w:t>
        </w:r>
      </w:ins>
    </w:p>
    <w:p w:rsidR="00B8237C" w:rsidRPr="00B8237C" w:rsidRDefault="00B8237C" w:rsidP="00B8237C">
      <w:pPr>
        <w:spacing w:after="0" w:line="240" w:lineRule="auto"/>
        <w:rPr>
          <w:ins w:id="124" w:author="Unknown"/>
          <w:rFonts w:ascii="Times New Roman" w:eastAsia="Times New Roman" w:hAnsi="Times New Roman" w:cs="Times New Roman"/>
          <w:sz w:val="24"/>
          <w:szCs w:val="24"/>
        </w:rPr>
      </w:pPr>
      <w:ins w:id="125" w:author="Unknown">
        <w:r w:rsidRPr="00B8237C">
          <w:rPr>
            <w:rFonts w:ascii="Arial" w:eastAsia="Times New Roman" w:hAnsi="Arial" w:cs="Arial"/>
            <w:color w:val="333333"/>
            <w:shd w:val="clear" w:color="auto" w:fill="FFFFFF"/>
          </w:rPr>
          <w:br/>
        </w:r>
        <w:r w:rsidRPr="00B8237C">
          <w:rPr>
            <w:rFonts w:ascii="Arial" w:eastAsia="Times New Roman" w:hAnsi="Arial" w:cs="Arial"/>
            <w:b/>
            <w:bCs/>
            <w:color w:val="333333"/>
            <w:shd w:val="clear" w:color="auto" w:fill="FFFFFF"/>
          </w:rPr>
          <w:t>Step 5 :</w:t>
        </w:r>
        <w:r w:rsidRPr="00B8237C">
          <w:rPr>
            <w:rFonts w:ascii="Arial" w:eastAsia="Times New Roman" w:hAnsi="Arial" w:cs="Arial"/>
            <w:color w:val="333333"/>
            <w:shd w:val="clear" w:color="auto" w:fill="FFFFFF"/>
          </w:rPr>
          <w:t> At this point build the solution and navigate to </w:t>
        </w:r>
        <w:r w:rsidRPr="00B8237C">
          <w:rPr>
            <w:rFonts w:ascii="Arial" w:eastAsia="Times New Roman" w:hAnsi="Arial" w:cs="Arial"/>
            <w:color w:val="0000FF"/>
            <w:shd w:val="clear" w:color="auto" w:fill="FFFFFF"/>
          </w:rPr>
          <w:t>Login.html</w:t>
        </w:r>
        <w:r w:rsidRPr="00B8237C">
          <w:rPr>
            <w:rFonts w:ascii="Arial" w:eastAsia="Times New Roman" w:hAnsi="Arial" w:cs="Arial"/>
            <w:color w:val="333333"/>
            <w:shd w:val="clear" w:color="auto" w:fill="FFFFFF"/>
          </w:rPr>
          <w:t>. Click on </w:t>
        </w:r>
        <w:r w:rsidRPr="00B8237C">
          <w:rPr>
            <w:rFonts w:ascii="Arial" w:eastAsia="Times New Roman" w:hAnsi="Arial" w:cs="Arial"/>
            <w:color w:val="0000FF"/>
            <w:shd w:val="clear" w:color="auto" w:fill="FFFFFF"/>
          </w:rPr>
          <w:t>"Login with Google"</w:t>
        </w:r>
        <w:r w:rsidRPr="00B8237C">
          <w:rPr>
            <w:rFonts w:ascii="Arial" w:eastAsia="Times New Roman" w:hAnsi="Arial" w:cs="Arial"/>
            <w:color w:val="333333"/>
            <w:shd w:val="clear" w:color="auto" w:fill="FFFFFF"/>
          </w:rPr>
          <w:t> button. Notice we are redirected to </w:t>
        </w:r>
        <w:r w:rsidRPr="00B8237C">
          <w:rPr>
            <w:rFonts w:ascii="Arial" w:eastAsia="Times New Roman" w:hAnsi="Arial" w:cs="Arial"/>
            <w:color w:val="0000FF"/>
            <w:shd w:val="clear" w:color="auto" w:fill="FFFFFF"/>
          </w:rPr>
          <w:t>"Google" </w:t>
        </w:r>
        <w:r w:rsidRPr="00B8237C">
          <w:rPr>
            <w:rFonts w:ascii="Arial" w:eastAsia="Times New Roman" w:hAnsi="Arial" w:cs="Arial"/>
            <w:color w:val="333333"/>
            <w:shd w:val="clear" w:color="auto" w:fill="FFFFFF"/>
          </w:rPr>
          <w:t>login page. Once we provide our Google credentials and successfully login, we are redirected to our application </w:t>
        </w:r>
        <w:r w:rsidRPr="00B8237C">
          <w:rPr>
            <w:rFonts w:ascii="Arial" w:eastAsia="Times New Roman" w:hAnsi="Arial" w:cs="Arial"/>
            <w:color w:val="0000FF"/>
            <w:shd w:val="clear" w:color="auto" w:fill="FFFFFF"/>
          </w:rPr>
          <w:t>Login.html </w:t>
        </w:r>
        <w:r w:rsidRPr="00B8237C">
          <w:rPr>
            <w:rFonts w:ascii="Arial" w:eastAsia="Times New Roman" w:hAnsi="Arial" w:cs="Arial"/>
            <w:color w:val="333333"/>
            <w:shd w:val="clear" w:color="auto" w:fill="FFFFFF"/>
          </w:rPr>
          <w:t>page with access token appended to the URL.</w:t>
        </w:r>
        <w:r w:rsidRPr="00B8237C">
          <w:rPr>
            <w:rFonts w:ascii="Arial" w:eastAsia="Times New Roman" w:hAnsi="Arial" w:cs="Arial"/>
            <w:color w:val="333333"/>
          </w:rPr>
          <w:br/>
        </w:r>
        <w:r w:rsidRPr="00B8237C">
          <w:rPr>
            <w:rFonts w:ascii="Arial" w:eastAsia="Times New Roman" w:hAnsi="Arial" w:cs="Arial"/>
            <w:color w:val="CC0000"/>
            <w:shd w:val="clear" w:color="auto" w:fill="FFFFFF"/>
          </w:rPr>
          <w:br/>
          <w:t>http://localhost:61358/Login.html#access_token=Pwf1kU_LkrdueJbnaDtZohLsUHMDBvrYrdMxL59c4pilUC0&amp;token_type=bearer&amp;expires_in=1209600&amp;state=GerGr5JlYx4t_KpsK57GFSxVueteyBunu02xJTak5m01</w:t>
        </w:r>
        <w:r w:rsidRPr="00B8237C">
          <w:rPr>
            <w:rFonts w:ascii="Arial" w:eastAsia="Times New Roman" w:hAnsi="Arial" w:cs="Arial"/>
            <w:color w:val="333333"/>
          </w:rPr>
          <w:br/>
        </w:r>
        <w:r w:rsidRPr="00B8237C">
          <w:rPr>
            <w:rFonts w:ascii="Arial" w:eastAsia="Times New Roman" w:hAnsi="Arial" w:cs="Arial"/>
            <w:color w:val="333333"/>
          </w:rPr>
          <w:br/>
        </w:r>
        <w:r w:rsidRPr="00B8237C">
          <w:rPr>
            <w:rFonts w:ascii="Arial" w:eastAsia="Times New Roman" w:hAnsi="Arial" w:cs="Arial"/>
            <w:b/>
            <w:bCs/>
            <w:color w:val="333333"/>
            <w:shd w:val="clear" w:color="auto" w:fill="FFFFFF"/>
          </w:rPr>
          <w:t>Step 6 :</w:t>
        </w:r>
        <w:r w:rsidRPr="00B8237C">
          <w:rPr>
            <w:rFonts w:ascii="Arial" w:eastAsia="Times New Roman" w:hAnsi="Arial" w:cs="Arial"/>
            <w:color w:val="333333"/>
            <w:shd w:val="clear" w:color="auto" w:fill="FFFFFF"/>
          </w:rPr>
          <w:t> Next we need to retrieve the access token from the URL. The following JavaScript function does this. Add a new JavaScript file to the Scripts folder. Name it </w:t>
        </w:r>
        <w:r w:rsidRPr="00B8237C">
          <w:rPr>
            <w:rFonts w:ascii="Arial" w:eastAsia="Times New Roman" w:hAnsi="Arial" w:cs="Arial"/>
            <w:color w:val="0000FF"/>
            <w:shd w:val="clear" w:color="auto" w:fill="FFFFFF"/>
          </w:rPr>
          <w:t>GoogleAuthentication.js</w:t>
        </w:r>
        <w:r w:rsidRPr="00B8237C">
          <w:rPr>
            <w:rFonts w:ascii="Arial" w:eastAsia="Times New Roman" w:hAnsi="Arial" w:cs="Arial"/>
            <w:color w:val="333333"/>
            <w:shd w:val="clear" w:color="auto" w:fill="FFFFFF"/>
          </w:rPr>
          <w:t>. Reference jQuery. You can find minified jQuery file in the scripts folder. Copy and and paste the following function in it. Notice we named the function </w:t>
        </w:r>
        <w:r w:rsidRPr="00B8237C">
          <w:rPr>
            <w:rFonts w:ascii="Arial" w:eastAsia="Times New Roman" w:hAnsi="Arial" w:cs="Arial"/>
            <w:color w:val="0000FF"/>
            <w:shd w:val="clear" w:color="auto" w:fill="FFFFFF"/>
          </w:rPr>
          <w:t>getAccessToken()</w:t>
        </w:r>
        <w:r w:rsidRPr="00B8237C">
          <w:rPr>
            <w:rFonts w:ascii="Arial" w:eastAsia="Times New Roman" w:hAnsi="Arial" w:cs="Arial"/>
            <w:color w:val="333333"/>
            <w:shd w:val="clear" w:color="auto" w:fill="FFFFFF"/>
          </w:rPr>
          <w:t>. </w:t>
        </w:r>
        <w:r w:rsidRPr="00B8237C">
          <w:rPr>
            <w:rFonts w:ascii="Arial" w:eastAsia="Times New Roman" w:hAnsi="Arial" w:cs="Arial"/>
            <w:color w:val="333333"/>
          </w:rPr>
          <w:br/>
        </w:r>
      </w:ins>
    </w:p>
    <w:p w:rsidR="00B8237C" w:rsidRPr="00B8237C" w:rsidRDefault="00B8237C" w:rsidP="00B8237C">
      <w:pPr>
        <w:shd w:val="clear" w:color="auto" w:fill="FFFFFF"/>
        <w:spacing w:after="0" w:line="240" w:lineRule="auto"/>
        <w:rPr>
          <w:ins w:id="126" w:author="Unknown"/>
          <w:rFonts w:ascii="Arial" w:eastAsia="Times New Roman" w:hAnsi="Arial" w:cs="Arial"/>
          <w:color w:val="333333"/>
        </w:rPr>
      </w:pPr>
      <w:ins w:id="127" w:author="Unknown">
        <w:r w:rsidRPr="00B8237C">
          <w:rPr>
            <w:rFonts w:ascii="Arial" w:eastAsia="Times New Roman" w:hAnsi="Arial" w:cs="Arial"/>
            <w:color w:val="0000FF"/>
            <w:shd w:val="clear" w:color="auto" w:fill="FFFFFF"/>
          </w:rPr>
          <w:t>function</w:t>
        </w:r>
        <w:r w:rsidRPr="00B8237C">
          <w:rPr>
            <w:rFonts w:ascii="Arial" w:eastAsia="Times New Roman" w:hAnsi="Arial" w:cs="Arial"/>
            <w:color w:val="333333"/>
            <w:shd w:val="clear" w:color="auto" w:fill="FFFFFF"/>
          </w:rPr>
          <w:t> getAccessToken() {</w:t>
        </w:r>
      </w:ins>
    </w:p>
    <w:p w:rsidR="00B8237C" w:rsidRPr="00B8237C" w:rsidRDefault="00B8237C" w:rsidP="00B8237C">
      <w:pPr>
        <w:shd w:val="clear" w:color="auto" w:fill="FFFFFF"/>
        <w:spacing w:after="0" w:line="240" w:lineRule="auto"/>
        <w:rPr>
          <w:ins w:id="128" w:author="Unknown"/>
          <w:rFonts w:ascii="Arial" w:eastAsia="Times New Roman" w:hAnsi="Arial" w:cs="Arial"/>
          <w:color w:val="333333"/>
        </w:rPr>
      </w:pPr>
      <w:ins w:id="129" w:author="Unknown">
        <w:r w:rsidRPr="00B8237C">
          <w:rPr>
            <w:rFonts w:ascii="Arial" w:eastAsia="Times New Roman" w:hAnsi="Arial" w:cs="Arial"/>
            <w:color w:val="333333"/>
            <w:shd w:val="clear" w:color="auto" w:fill="FFFFFF"/>
          </w:rPr>
          <w:t>    </w:t>
        </w:r>
        <w:r w:rsidRPr="00B8237C">
          <w:rPr>
            <w:rFonts w:ascii="Arial" w:eastAsia="Times New Roman" w:hAnsi="Arial" w:cs="Arial"/>
            <w:color w:val="0000FF"/>
            <w:shd w:val="clear" w:color="auto" w:fill="FFFFFF"/>
          </w:rPr>
          <w:t>if</w:t>
        </w:r>
        <w:r w:rsidRPr="00B8237C">
          <w:rPr>
            <w:rFonts w:ascii="Arial" w:eastAsia="Times New Roman" w:hAnsi="Arial" w:cs="Arial"/>
            <w:color w:val="333333"/>
            <w:shd w:val="clear" w:color="auto" w:fill="FFFFFF"/>
          </w:rPr>
          <w:t> (location.hash) {</w:t>
        </w:r>
      </w:ins>
    </w:p>
    <w:p w:rsidR="00B8237C" w:rsidRPr="00B8237C" w:rsidRDefault="00B8237C" w:rsidP="00B8237C">
      <w:pPr>
        <w:shd w:val="clear" w:color="auto" w:fill="FFFFFF"/>
        <w:spacing w:after="0" w:line="240" w:lineRule="auto"/>
        <w:rPr>
          <w:ins w:id="130" w:author="Unknown"/>
          <w:rFonts w:ascii="Arial" w:eastAsia="Times New Roman" w:hAnsi="Arial" w:cs="Arial"/>
          <w:color w:val="333333"/>
        </w:rPr>
      </w:pPr>
      <w:ins w:id="131" w:author="Unknown">
        <w:r w:rsidRPr="00B8237C">
          <w:rPr>
            <w:rFonts w:ascii="Arial" w:eastAsia="Times New Roman" w:hAnsi="Arial" w:cs="Arial"/>
            <w:color w:val="333333"/>
            <w:shd w:val="clear" w:color="auto" w:fill="FFFFFF"/>
          </w:rPr>
          <w:t>        </w:t>
        </w:r>
        <w:r w:rsidRPr="00B8237C">
          <w:rPr>
            <w:rFonts w:ascii="Arial" w:eastAsia="Times New Roman" w:hAnsi="Arial" w:cs="Arial"/>
            <w:color w:val="0000FF"/>
            <w:shd w:val="clear" w:color="auto" w:fill="FFFFFF"/>
          </w:rPr>
          <w:t>if</w:t>
        </w:r>
        <w:r w:rsidRPr="00B8237C">
          <w:rPr>
            <w:rFonts w:ascii="Arial" w:eastAsia="Times New Roman" w:hAnsi="Arial" w:cs="Arial"/>
            <w:color w:val="333333"/>
            <w:shd w:val="clear" w:color="auto" w:fill="FFFFFF"/>
          </w:rPr>
          <w:t> (location.hash.split(</w:t>
        </w:r>
        <w:r w:rsidRPr="00B8237C">
          <w:rPr>
            <w:rFonts w:ascii="Arial" w:eastAsia="Times New Roman" w:hAnsi="Arial" w:cs="Arial"/>
            <w:color w:val="A31515"/>
            <w:shd w:val="clear" w:color="auto" w:fill="FFFFFF"/>
          </w:rPr>
          <w:t>'access_token='</w:t>
        </w:r>
        <w:r w:rsidRPr="00B8237C">
          <w:rPr>
            <w:rFonts w:ascii="Arial" w:eastAsia="Times New Roman" w:hAnsi="Arial" w:cs="Arial"/>
            <w:color w:val="333333"/>
            <w:shd w:val="clear" w:color="auto" w:fill="FFFFFF"/>
          </w:rPr>
          <w:t>)) {</w:t>
        </w:r>
      </w:ins>
    </w:p>
    <w:p w:rsidR="00B8237C" w:rsidRPr="00B8237C" w:rsidRDefault="00B8237C" w:rsidP="00B8237C">
      <w:pPr>
        <w:shd w:val="clear" w:color="auto" w:fill="FFFFFF"/>
        <w:spacing w:after="0" w:line="240" w:lineRule="auto"/>
        <w:rPr>
          <w:ins w:id="132" w:author="Unknown"/>
          <w:rFonts w:ascii="Arial" w:eastAsia="Times New Roman" w:hAnsi="Arial" w:cs="Arial"/>
          <w:color w:val="333333"/>
        </w:rPr>
      </w:pPr>
      <w:ins w:id="133" w:author="Unknown">
        <w:r w:rsidRPr="00B8237C">
          <w:rPr>
            <w:rFonts w:ascii="Arial" w:eastAsia="Times New Roman" w:hAnsi="Arial" w:cs="Arial"/>
            <w:color w:val="333333"/>
            <w:shd w:val="clear" w:color="auto" w:fill="FFFFFF"/>
          </w:rPr>
          <w:t>            </w:t>
        </w:r>
        <w:r w:rsidRPr="00B8237C">
          <w:rPr>
            <w:rFonts w:ascii="Arial" w:eastAsia="Times New Roman" w:hAnsi="Arial" w:cs="Arial"/>
            <w:color w:val="0000FF"/>
            <w:shd w:val="clear" w:color="auto" w:fill="FFFFFF"/>
          </w:rPr>
          <w:t>var</w:t>
        </w:r>
        <w:r w:rsidRPr="00B8237C">
          <w:rPr>
            <w:rFonts w:ascii="Arial" w:eastAsia="Times New Roman" w:hAnsi="Arial" w:cs="Arial"/>
            <w:color w:val="333333"/>
            <w:shd w:val="clear" w:color="auto" w:fill="FFFFFF"/>
          </w:rPr>
          <w:t> accessToken = location.hash.split(</w:t>
        </w:r>
        <w:r w:rsidRPr="00B8237C">
          <w:rPr>
            <w:rFonts w:ascii="Arial" w:eastAsia="Times New Roman" w:hAnsi="Arial" w:cs="Arial"/>
            <w:color w:val="A31515"/>
            <w:shd w:val="clear" w:color="auto" w:fill="FFFFFF"/>
          </w:rPr>
          <w:t>'access_token='</w:t>
        </w:r>
        <w:r w:rsidRPr="00B8237C">
          <w:rPr>
            <w:rFonts w:ascii="Arial" w:eastAsia="Times New Roman" w:hAnsi="Arial" w:cs="Arial"/>
            <w:color w:val="333333"/>
            <w:shd w:val="clear" w:color="auto" w:fill="FFFFFF"/>
          </w:rPr>
          <w:t>)[1].split(</w:t>
        </w:r>
        <w:r w:rsidRPr="00B8237C">
          <w:rPr>
            <w:rFonts w:ascii="Arial" w:eastAsia="Times New Roman" w:hAnsi="Arial" w:cs="Arial"/>
            <w:color w:val="A31515"/>
            <w:shd w:val="clear" w:color="auto" w:fill="FFFFFF"/>
          </w:rPr>
          <w:t>'&amp;'</w:t>
        </w:r>
        <w:r w:rsidRPr="00B8237C">
          <w:rPr>
            <w:rFonts w:ascii="Arial" w:eastAsia="Times New Roman" w:hAnsi="Arial" w:cs="Arial"/>
            <w:color w:val="333333"/>
            <w:shd w:val="clear" w:color="auto" w:fill="FFFFFF"/>
          </w:rPr>
          <w:t>)[0];</w:t>
        </w:r>
      </w:ins>
    </w:p>
    <w:p w:rsidR="00B8237C" w:rsidRPr="00B8237C" w:rsidRDefault="00B8237C" w:rsidP="00B8237C">
      <w:pPr>
        <w:shd w:val="clear" w:color="auto" w:fill="FFFFFF"/>
        <w:spacing w:after="0" w:line="240" w:lineRule="auto"/>
        <w:rPr>
          <w:ins w:id="134" w:author="Unknown"/>
          <w:rFonts w:ascii="Arial" w:eastAsia="Times New Roman" w:hAnsi="Arial" w:cs="Arial"/>
          <w:color w:val="333333"/>
        </w:rPr>
      </w:pPr>
      <w:ins w:id="135" w:author="Unknown">
        <w:r w:rsidRPr="00B8237C">
          <w:rPr>
            <w:rFonts w:ascii="Arial" w:eastAsia="Times New Roman" w:hAnsi="Arial" w:cs="Arial"/>
            <w:color w:val="333333"/>
            <w:shd w:val="clear" w:color="auto" w:fill="FFFFFF"/>
          </w:rPr>
          <w:t>            </w:t>
        </w:r>
        <w:r w:rsidRPr="00B8237C">
          <w:rPr>
            <w:rFonts w:ascii="Arial" w:eastAsia="Times New Roman" w:hAnsi="Arial" w:cs="Arial"/>
            <w:color w:val="0000FF"/>
            <w:shd w:val="clear" w:color="auto" w:fill="FFFFFF"/>
          </w:rPr>
          <w:t>if</w:t>
        </w:r>
        <w:r w:rsidRPr="00B8237C">
          <w:rPr>
            <w:rFonts w:ascii="Arial" w:eastAsia="Times New Roman" w:hAnsi="Arial" w:cs="Arial"/>
            <w:color w:val="333333"/>
            <w:shd w:val="clear" w:color="auto" w:fill="FFFFFF"/>
          </w:rPr>
          <w:t> (accessToken) {</w:t>
        </w:r>
      </w:ins>
    </w:p>
    <w:p w:rsidR="00B8237C" w:rsidRPr="00B8237C" w:rsidRDefault="00B8237C" w:rsidP="00B8237C">
      <w:pPr>
        <w:shd w:val="clear" w:color="auto" w:fill="FFFFFF"/>
        <w:spacing w:after="0" w:line="240" w:lineRule="auto"/>
        <w:rPr>
          <w:ins w:id="136" w:author="Unknown"/>
          <w:rFonts w:ascii="Arial" w:eastAsia="Times New Roman" w:hAnsi="Arial" w:cs="Arial"/>
          <w:color w:val="333333"/>
        </w:rPr>
      </w:pPr>
      <w:ins w:id="137" w:author="Unknown">
        <w:r w:rsidRPr="00B8237C">
          <w:rPr>
            <w:rFonts w:ascii="Arial" w:eastAsia="Times New Roman" w:hAnsi="Arial" w:cs="Arial"/>
            <w:color w:val="333333"/>
            <w:shd w:val="clear" w:color="auto" w:fill="FFFFFF"/>
          </w:rPr>
          <w:t>                isUserRegistered(accessToken);</w:t>
        </w:r>
      </w:ins>
    </w:p>
    <w:p w:rsidR="00B8237C" w:rsidRPr="00B8237C" w:rsidRDefault="00B8237C" w:rsidP="00B8237C">
      <w:pPr>
        <w:shd w:val="clear" w:color="auto" w:fill="FFFFFF"/>
        <w:spacing w:after="0" w:line="240" w:lineRule="auto"/>
        <w:rPr>
          <w:ins w:id="138" w:author="Unknown"/>
          <w:rFonts w:ascii="Arial" w:eastAsia="Times New Roman" w:hAnsi="Arial" w:cs="Arial"/>
          <w:color w:val="333333"/>
        </w:rPr>
      </w:pPr>
      <w:ins w:id="139" w:author="Unknown">
        <w:r w:rsidRPr="00B8237C">
          <w:rPr>
            <w:rFonts w:ascii="Arial" w:eastAsia="Times New Roman" w:hAnsi="Arial" w:cs="Arial"/>
            <w:color w:val="333333"/>
            <w:shd w:val="clear" w:color="auto" w:fill="FFFFFF"/>
          </w:rPr>
          <w:t>            }</w:t>
        </w:r>
      </w:ins>
    </w:p>
    <w:p w:rsidR="00B8237C" w:rsidRPr="00B8237C" w:rsidRDefault="00B8237C" w:rsidP="00B8237C">
      <w:pPr>
        <w:shd w:val="clear" w:color="auto" w:fill="FFFFFF"/>
        <w:spacing w:after="0" w:line="240" w:lineRule="auto"/>
        <w:rPr>
          <w:ins w:id="140" w:author="Unknown"/>
          <w:rFonts w:ascii="Arial" w:eastAsia="Times New Roman" w:hAnsi="Arial" w:cs="Arial"/>
          <w:color w:val="333333"/>
        </w:rPr>
      </w:pPr>
      <w:ins w:id="141" w:author="Unknown">
        <w:r w:rsidRPr="00B8237C">
          <w:rPr>
            <w:rFonts w:ascii="Arial" w:eastAsia="Times New Roman" w:hAnsi="Arial" w:cs="Arial"/>
            <w:color w:val="333333"/>
            <w:shd w:val="clear" w:color="auto" w:fill="FFFFFF"/>
          </w:rPr>
          <w:t>        }</w:t>
        </w:r>
      </w:ins>
    </w:p>
    <w:p w:rsidR="00B8237C" w:rsidRPr="00B8237C" w:rsidRDefault="00B8237C" w:rsidP="00B8237C">
      <w:pPr>
        <w:shd w:val="clear" w:color="auto" w:fill="FFFFFF"/>
        <w:spacing w:after="0" w:line="240" w:lineRule="auto"/>
        <w:rPr>
          <w:ins w:id="142" w:author="Unknown"/>
          <w:rFonts w:ascii="Arial" w:eastAsia="Times New Roman" w:hAnsi="Arial" w:cs="Arial"/>
          <w:color w:val="333333"/>
        </w:rPr>
      </w:pPr>
      <w:ins w:id="143" w:author="Unknown">
        <w:r w:rsidRPr="00B8237C">
          <w:rPr>
            <w:rFonts w:ascii="Arial" w:eastAsia="Times New Roman" w:hAnsi="Arial" w:cs="Arial"/>
            <w:color w:val="333333"/>
            <w:shd w:val="clear" w:color="auto" w:fill="FFFFFF"/>
          </w:rPr>
          <w:t>    }</w:t>
        </w:r>
      </w:ins>
    </w:p>
    <w:p w:rsidR="00B8237C" w:rsidRPr="00B8237C" w:rsidRDefault="00B8237C" w:rsidP="00B8237C">
      <w:pPr>
        <w:shd w:val="clear" w:color="auto" w:fill="FFFFFF"/>
        <w:spacing w:after="0" w:line="240" w:lineRule="auto"/>
        <w:rPr>
          <w:ins w:id="144" w:author="Unknown"/>
          <w:rFonts w:ascii="Arial" w:eastAsia="Times New Roman" w:hAnsi="Arial" w:cs="Arial"/>
          <w:color w:val="333333"/>
        </w:rPr>
      </w:pPr>
      <w:ins w:id="145" w:author="Unknown">
        <w:r w:rsidRPr="00B8237C">
          <w:rPr>
            <w:rFonts w:ascii="Arial" w:eastAsia="Times New Roman" w:hAnsi="Arial" w:cs="Arial"/>
            <w:color w:val="333333"/>
            <w:shd w:val="clear" w:color="auto" w:fill="FFFFFF"/>
          </w:rPr>
          <w:t>}</w:t>
        </w:r>
      </w:ins>
    </w:p>
    <w:p w:rsidR="00B8237C" w:rsidRPr="00B8237C" w:rsidRDefault="00B8237C" w:rsidP="00B8237C">
      <w:pPr>
        <w:spacing w:after="0" w:line="240" w:lineRule="auto"/>
        <w:rPr>
          <w:ins w:id="146" w:author="Unknown"/>
          <w:rFonts w:ascii="Times New Roman" w:eastAsia="Times New Roman" w:hAnsi="Times New Roman" w:cs="Times New Roman"/>
          <w:sz w:val="24"/>
          <w:szCs w:val="24"/>
        </w:rPr>
      </w:pPr>
      <w:ins w:id="147" w:author="Unknown">
        <w:r w:rsidRPr="00B8237C">
          <w:rPr>
            <w:rFonts w:ascii="Arial" w:eastAsia="Times New Roman" w:hAnsi="Arial" w:cs="Arial"/>
            <w:color w:val="333333"/>
            <w:shd w:val="clear" w:color="auto" w:fill="FFFFFF"/>
          </w:rPr>
          <w:br/>
        </w:r>
        <w:r w:rsidRPr="00B8237C">
          <w:rPr>
            <w:rFonts w:ascii="Arial" w:eastAsia="Times New Roman" w:hAnsi="Arial" w:cs="Arial"/>
            <w:b/>
            <w:bCs/>
            <w:color w:val="333333"/>
            <w:shd w:val="clear" w:color="auto" w:fill="FFFFFF"/>
          </w:rPr>
          <w:t>Step 7 :</w:t>
        </w:r>
        <w:r w:rsidRPr="00B8237C">
          <w:rPr>
            <w:rFonts w:ascii="Arial" w:eastAsia="Times New Roman" w:hAnsi="Arial" w:cs="Arial"/>
            <w:color w:val="333333"/>
            <w:shd w:val="clear" w:color="auto" w:fill="FFFFFF"/>
          </w:rPr>
          <w:t> Notice the above function calls </w:t>
        </w:r>
        <w:r w:rsidRPr="00B8237C">
          <w:rPr>
            <w:rFonts w:ascii="Arial" w:eastAsia="Times New Roman" w:hAnsi="Arial" w:cs="Arial"/>
            <w:color w:val="0000FF"/>
            <w:shd w:val="clear" w:color="auto" w:fill="FFFFFF"/>
          </w:rPr>
          <w:t>isUserRegistered()</w:t>
        </w:r>
        <w:r w:rsidRPr="00B8237C">
          <w:rPr>
            <w:rFonts w:ascii="Arial" w:eastAsia="Times New Roman" w:hAnsi="Arial" w:cs="Arial"/>
            <w:color w:val="333333"/>
            <w:shd w:val="clear" w:color="auto" w:fill="FFFFFF"/>
          </w:rPr>
          <w:t> JavaScript function which checks if the user is already registered with our application. </w:t>
        </w:r>
        <w:r w:rsidRPr="00B8237C">
          <w:rPr>
            <w:rFonts w:ascii="Arial" w:eastAsia="Times New Roman" w:hAnsi="Arial" w:cs="Arial"/>
            <w:color w:val="0000FF"/>
            <w:shd w:val="clear" w:color="auto" w:fill="FFFFFF"/>
          </w:rPr>
          <w:t>isUserRegistered()</w:t>
        </w:r>
        <w:r w:rsidRPr="00B8237C">
          <w:rPr>
            <w:rFonts w:ascii="Arial" w:eastAsia="Times New Roman" w:hAnsi="Arial" w:cs="Arial"/>
            <w:color w:val="333333"/>
            <w:shd w:val="clear" w:color="auto" w:fill="FFFFFF"/>
          </w:rPr>
          <w:t> function is shown below. To check if the user is registered we issue a GET request to </w:t>
        </w:r>
        <w:r w:rsidRPr="00B8237C">
          <w:rPr>
            <w:rFonts w:ascii="Arial" w:eastAsia="Times New Roman" w:hAnsi="Arial" w:cs="Arial"/>
            <w:color w:val="0000FF"/>
            <w:shd w:val="clear" w:color="auto" w:fill="FFFFFF"/>
          </w:rPr>
          <w:t>/api/Account/UserInfo</w:t>
        </w:r>
        <w:r w:rsidRPr="00B8237C">
          <w:rPr>
            <w:rFonts w:ascii="Arial" w:eastAsia="Times New Roman" w:hAnsi="Arial" w:cs="Arial"/>
            <w:color w:val="333333"/>
            <w:shd w:val="clear" w:color="auto" w:fill="FFFFFF"/>
          </w:rPr>
          <w:t> passing it the access token using Authorization header. If the user is already registered with our application, we store the access token in local storage and redirect the user to our protected page which is </w:t>
        </w:r>
        <w:r w:rsidRPr="00B8237C">
          <w:rPr>
            <w:rFonts w:ascii="Arial" w:eastAsia="Times New Roman" w:hAnsi="Arial" w:cs="Arial"/>
            <w:color w:val="0000FF"/>
            <w:shd w:val="clear" w:color="auto" w:fill="FFFFFF"/>
          </w:rPr>
          <w:t>Data.html</w:t>
        </w:r>
        <w:r w:rsidRPr="00B8237C">
          <w:rPr>
            <w:rFonts w:ascii="Arial" w:eastAsia="Times New Roman" w:hAnsi="Arial" w:cs="Arial"/>
            <w:color w:val="333333"/>
            <w:shd w:val="clear" w:color="auto" w:fill="FFFFFF"/>
          </w:rPr>
          <w:t>. If the user is not registered, we call a different JavaScript function - </w:t>
        </w:r>
        <w:r w:rsidRPr="00B8237C">
          <w:rPr>
            <w:rFonts w:ascii="Arial" w:eastAsia="Times New Roman" w:hAnsi="Arial" w:cs="Arial"/>
            <w:color w:val="0000FF"/>
            <w:shd w:val="clear" w:color="auto" w:fill="FFFFFF"/>
          </w:rPr>
          <w:t>signupExternalUser()</w:t>
        </w:r>
        <w:r w:rsidRPr="00B8237C">
          <w:rPr>
            <w:rFonts w:ascii="Arial" w:eastAsia="Times New Roman" w:hAnsi="Arial" w:cs="Arial"/>
            <w:color w:val="333333"/>
            <w:shd w:val="clear" w:color="auto" w:fill="FFFFFF"/>
          </w:rPr>
          <w:t>. We will discuss what </w:t>
        </w:r>
        <w:r w:rsidRPr="00B8237C">
          <w:rPr>
            <w:rFonts w:ascii="Arial" w:eastAsia="Times New Roman" w:hAnsi="Arial" w:cs="Arial"/>
            <w:color w:val="0000FF"/>
            <w:shd w:val="clear" w:color="auto" w:fill="FFFFFF"/>
          </w:rPr>
          <w:t>signupExternalUser()</w:t>
        </w:r>
        <w:r w:rsidRPr="00B8237C">
          <w:rPr>
            <w:rFonts w:ascii="Arial" w:eastAsia="Times New Roman" w:hAnsi="Arial" w:cs="Arial"/>
            <w:color w:val="333333"/>
            <w:shd w:val="clear" w:color="auto" w:fill="FFFFFF"/>
          </w:rPr>
          <w:t> function does in just a bit. Now copy and paste the following function also in </w:t>
        </w:r>
        <w:r w:rsidRPr="00B8237C">
          <w:rPr>
            <w:rFonts w:ascii="Arial" w:eastAsia="Times New Roman" w:hAnsi="Arial" w:cs="Arial"/>
            <w:color w:val="0000FF"/>
            <w:shd w:val="clear" w:color="auto" w:fill="FFFFFF"/>
          </w:rPr>
          <w:t>GoogleAuthentication.js</w:t>
        </w:r>
        <w:r w:rsidRPr="00B8237C">
          <w:rPr>
            <w:rFonts w:ascii="Arial" w:eastAsia="Times New Roman" w:hAnsi="Arial" w:cs="Arial"/>
            <w:color w:val="333333"/>
            <w:shd w:val="clear" w:color="auto" w:fill="FFFFFF"/>
          </w:rPr>
          <w:t> file.</w:t>
        </w:r>
        <w:r w:rsidRPr="00B8237C">
          <w:rPr>
            <w:rFonts w:ascii="Arial" w:eastAsia="Times New Roman" w:hAnsi="Arial" w:cs="Arial"/>
            <w:color w:val="333333"/>
          </w:rPr>
          <w:br/>
        </w:r>
      </w:ins>
    </w:p>
    <w:p w:rsidR="00B8237C" w:rsidRPr="00B8237C" w:rsidRDefault="00B8237C" w:rsidP="00B8237C">
      <w:pPr>
        <w:shd w:val="clear" w:color="auto" w:fill="FFFFFF"/>
        <w:spacing w:after="0" w:line="240" w:lineRule="auto"/>
        <w:rPr>
          <w:ins w:id="148" w:author="Unknown"/>
          <w:rFonts w:ascii="Arial" w:eastAsia="Times New Roman" w:hAnsi="Arial" w:cs="Arial"/>
          <w:color w:val="333333"/>
        </w:rPr>
      </w:pPr>
      <w:ins w:id="149" w:author="Unknown">
        <w:r w:rsidRPr="00B8237C">
          <w:rPr>
            <w:rFonts w:ascii="Arial" w:eastAsia="Times New Roman" w:hAnsi="Arial" w:cs="Arial"/>
            <w:color w:val="0000FF"/>
            <w:shd w:val="clear" w:color="auto" w:fill="FFFFFF"/>
          </w:rPr>
          <w:t>function</w:t>
        </w:r>
        <w:r w:rsidRPr="00B8237C">
          <w:rPr>
            <w:rFonts w:ascii="Arial" w:eastAsia="Times New Roman" w:hAnsi="Arial" w:cs="Arial"/>
            <w:color w:val="333333"/>
            <w:shd w:val="clear" w:color="auto" w:fill="FFFFFF"/>
          </w:rPr>
          <w:t> isUserRegistered(accessToken) {</w:t>
        </w:r>
      </w:ins>
    </w:p>
    <w:p w:rsidR="00B8237C" w:rsidRPr="00B8237C" w:rsidRDefault="00B8237C" w:rsidP="00B8237C">
      <w:pPr>
        <w:shd w:val="clear" w:color="auto" w:fill="FFFFFF"/>
        <w:spacing w:after="0" w:line="240" w:lineRule="auto"/>
        <w:rPr>
          <w:ins w:id="150" w:author="Unknown"/>
          <w:rFonts w:ascii="Arial" w:eastAsia="Times New Roman" w:hAnsi="Arial" w:cs="Arial"/>
          <w:color w:val="333333"/>
        </w:rPr>
      </w:pPr>
      <w:ins w:id="151" w:author="Unknown">
        <w:r w:rsidRPr="00B8237C">
          <w:rPr>
            <w:rFonts w:ascii="Arial" w:eastAsia="Times New Roman" w:hAnsi="Arial" w:cs="Arial"/>
            <w:color w:val="333333"/>
            <w:shd w:val="clear" w:color="auto" w:fill="FFFFFF"/>
          </w:rPr>
          <w:t>    $.ajax({</w:t>
        </w:r>
      </w:ins>
    </w:p>
    <w:p w:rsidR="00B8237C" w:rsidRPr="00B8237C" w:rsidRDefault="00B8237C" w:rsidP="00B8237C">
      <w:pPr>
        <w:shd w:val="clear" w:color="auto" w:fill="FFFFFF"/>
        <w:spacing w:after="0" w:line="240" w:lineRule="auto"/>
        <w:rPr>
          <w:ins w:id="152" w:author="Unknown"/>
          <w:rFonts w:ascii="Arial" w:eastAsia="Times New Roman" w:hAnsi="Arial" w:cs="Arial"/>
          <w:color w:val="333333"/>
        </w:rPr>
      </w:pPr>
      <w:ins w:id="153" w:author="Unknown">
        <w:r w:rsidRPr="00B8237C">
          <w:rPr>
            <w:rFonts w:ascii="Arial" w:eastAsia="Times New Roman" w:hAnsi="Arial" w:cs="Arial"/>
            <w:color w:val="333333"/>
            <w:shd w:val="clear" w:color="auto" w:fill="FFFFFF"/>
          </w:rPr>
          <w:t>        url: </w:t>
        </w:r>
        <w:r w:rsidRPr="00B8237C">
          <w:rPr>
            <w:rFonts w:ascii="Arial" w:eastAsia="Times New Roman" w:hAnsi="Arial" w:cs="Arial"/>
            <w:color w:val="A31515"/>
            <w:shd w:val="clear" w:color="auto" w:fill="FFFFFF"/>
          </w:rPr>
          <w:t>'/api/Account/UserInfo'</w:t>
        </w:r>
        <w:r w:rsidRPr="00B8237C">
          <w:rPr>
            <w:rFonts w:ascii="Arial" w:eastAsia="Times New Roman" w:hAnsi="Arial" w:cs="Arial"/>
            <w:color w:val="333333"/>
            <w:shd w:val="clear" w:color="auto" w:fill="FFFFFF"/>
          </w:rPr>
          <w:t>,</w:t>
        </w:r>
      </w:ins>
    </w:p>
    <w:p w:rsidR="00B8237C" w:rsidRPr="00B8237C" w:rsidRDefault="00B8237C" w:rsidP="00B8237C">
      <w:pPr>
        <w:shd w:val="clear" w:color="auto" w:fill="FFFFFF"/>
        <w:spacing w:after="0" w:line="240" w:lineRule="auto"/>
        <w:rPr>
          <w:ins w:id="154" w:author="Unknown"/>
          <w:rFonts w:ascii="Arial" w:eastAsia="Times New Roman" w:hAnsi="Arial" w:cs="Arial"/>
          <w:color w:val="333333"/>
        </w:rPr>
      </w:pPr>
      <w:ins w:id="155" w:author="Unknown">
        <w:r w:rsidRPr="00B8237C">
          <w:rPr>
            <w:rFonts w:ascii="Arial" w:eastAsia="Times New Roman" w:hAnsi="Arial" w:cs="Arial"/>
            <w:color w:val="333333"/>
            <w:shd w:val="clear" w:color="auto" w:fill="FFFFFF"/>
          </w:rPr>
          <w:t>        method: </w:t>
        </w:r>
        <w:r w:rsidRPr="00B8237C">
          <w:rPr>
            <w:rFonts w:ascii="Arial" w:eastAsia="Times New Roman" w:hAnsi="Arial" w:cs="Arial"/>
            <w:color w:val="A31515"/>
            <w:shd w:val="clear" w:color="auto" w:fill="FFFFFF"/>
          </w:rPr>
          <w:t>'GET'</w:t>
        </w:r>
        <w:r w:rsidRPr="00B8237C">
          <w:rPr>
            <w:rFonts w:ascii="Arial" w:eastAsia="Times New Roman" w:hAnsi="Arial" w:cs="Arial"/>
            <w:color w:val="333333"/>
            <w:shd w:val="clear" w:color="auto" w:fill="FFFFFF"/>
          </w:rPr>
          <w:t>,</w:t>
        </w:r>
      </w:ins>
    </w:p>
    <w:p w:rsidR="00B8237C" w:rsidRPr="00B8237C" w:rsidRDefault="00B8237C" w:rsidP="00B8237C">
      <w:pPr>
        <w:shd w:val="clear" w:color="auto" w:fill="FFFFFF"/>
        <w:spacing w:after="0" w:line="240" w:lineRule="auto"/>
        <w:rPr>
          <w:ins w:id="156" w:author="Unknown"/>
          <w:rFonts w:ascii="Arial" w:eastAsia="Times New Roman" w:hAnsi="Arial" w:cs="Arial"/>
          <w:color w:val="333333"/>
        </w:rPr>
      </w:pPr>
      <w:ins w:id="157" w:author="Unknown">
        <w:r w:rsidRPr="00B8237C">
          <w:rPr>
            <w:rFonts w:ascii="Arial" w:eastAsia="Times New Roman" w:hAnsi="Arial" w:cs="Arial"/>
            <w:color w:val="333333"/>
            <w:shd w:val="clear" w:color="auto" w:fill="FFFFFF"/>
          </w:rPr>
          <w:t>        headers: {</w:t>
        </w:r>
      </w:ins>
    </w:p>
    <w:p w:rsidR="00B8237C" w:rsidRPr="00B8237C" w:rsidRDefault="00B8237C" w:rsidP="00B8237C">
      <w:pPr>
        <w:shd w:val="clear" w:color="auto" w:fill="FFFFFF"/>
        <w:spacing w:after="0" w:line="240" w:lineRule="auto"/>
        <w:rPr>
          <w:ins w:id="158" w:author="Unknown"/>
          <w:rFonts w:ascii="Arial" w:eastAsia="Times New Roman" w:hAnsi="Arial" w:cs="Arial"/>
          <w:color w:val="333333"/>
        </w:rPr>
      </w:pPr>
      <w:ins w:id="159" w:author="Unknown">
        <w:r w:rsidRPr="00B8237C">
          <w:rPr>
            <w:rFonts w:ascii="Arial" w:eastAsia="Times New Roman" w:hAnsi="Arial" w:cs="Arial"/>
            <w:color w:val="333333"/>
            <w:shd w:val="clear" w:color="auto" w:fill="FFFFFF"/>
          </w:rPr>
          <w:lastRenderedPageBreak/>
          <w:t>            </w:t>
        </w:r>
        <w:r w:rsidRPr="00B8237C">
          <w:rPr>
            <w:rFonts w:ascii="Arial" w:eastAsia="Times New Roman" w:hAnsi="Arial" w:cs="Arial"/>
            <w:color w:val="A31515"/>
            <w:shd w:val="clear" w:color="auto" w:fill="FFFFFF"/>
          </w:rPr>
          <w:t>'content-type'</w:t>
        </w:r>
        <w:r w:rsidRPr="00B8237C">
          <w:rPr>
            <w:rFonts w:ascii="Arial" w:eastAsia="Times New Roman" w:hAnsi="Arial" w:cs="Arial"/>
            <w:color w:val="333333"/>
            <w:shd w:val="clear" w:color="auto" w:fill="FFFFFF"/>
          </w:rPr>
          <w:t>: </w:t>
        </w:r>
        <w:r w:rsidRPr="00B8237C">
          <w:rPr>
            <w:rFonts w:ascii="Arial" w:eastAsia="Times New Roman" w:hAnsi="Arial" w:cs="Arial"/>
            <w:color w:val="A31515"/>
            <w:shd w:val="clear" w:color="auto" w:fill="FFFFFF"/>
          </w:rPr>
          <w:t>'application/JSON'</w:t>
        </w:r>
        <w:r w:rsidRPr="00B8237C">
          <w:rPr>
            <w:rFonts w:ascii="Arial" w:eastAsia="Times New Roman" w:hAnsi="Arial" w:cs="Arial"/>
            <w:color w:val="333333"/>
            <w:shd w:val="clear" w:color="auto" w:fill="FFFFFF"/>
          </w:rPr>
          <w:t>,</w:t>
        </w:r>
      </w:ins>
    </w:p>
    <w:p w:rsidR="00B8237C" w:rsidRPr="00B8237C" w:rsidRDefault="00B8237C" w:rsidP="00B8237C">
      <w:pPr>
        <w:shd w:val="clear" w:color="auto" w:fill="FFFFFF"/>
        <w:spacing w:after="0" w:line="240" w:lineRule="auto"/>
        <w:rPr>
          <w:ins w:id="160" w:author="Unknown"/>
          <w:rFonts w:ascii="Arial" w:eastAsia="Times New Roman" w:hAnsi="Arial" w:cs="Arial"/>
          <w:color w:val="333333"/>
        </w:rPr>
      </w:pPr>
      <w:ins w:id="161" w:author="Unknown">
        <w:r w:rsidRPr="00B8237C">
          <w:rPr>
            <w:rFonts w:ascii="Arial" w:eastAsia="Times New Roman" w:hAnsi="Arial" w:cs="Arial"/>
            <w:color w:val="333333"/>
            <w:shd w:val="clear" w:color="auto" w:fill="FFFFFF"/>
          </w:rPr>
          <w:t>            </w:t>
        </w:r>
        <w:r w:rsidRPr="00B8237C">
          <w:rPr>
            <w:rFonts w:ascii="Arial" w:eastAsia="Times New Roman" w:hAnsi="Arial" w:cs="Arial"/>
            <w:color w:val="A31515"/>
            <w:shd w:val="clear" w:color="auto" w:fill="FFFFFF"/>
          </w:rPr>
          <w:t>'Authorization'</w:t>
        </w:r>
        <w:r w:rsidRPr="00B8237C">
          <w:rPr>
            <w:rFonts w:ascii="Arial" w:eastAsia="Times New Roman" w:hAnsi="Arial" w:cs="Arial"/>
            <w:color w:val="333333"/>
            <w:shd w:val="clear" w:color="auto" w:fill="FFFFFF"/>
          </w:rPr>
          <w:t> : </w:t>
        </w:r>
        <w:r w:rsidRPr="00B8237C">
          <w:rPr>
            <w:rFonts w:ascii="Arial" w:eastAsia="Times New Roman" w:hAnsi="Arial" w:cs="Arial"/>
            <w:color w:val="A31515"/>
            <w:shd w:val="clear" w:color="auto" w:fill="FFFFFF"/>
          </w:rPr>
          <w:t>'Bearer '</w:t>
        </w:r>
        <w:r w:rsidRPr="00B8237C">
          <w:rPr>
            <w:rFonts w:ascii="Arial" w:eastAsia="Times New Roman" w:hAnsi="Arial" w:cs="Arial"/>
            <w:color w:val="333333"/>
            <w:shd w:val="clear" w:color="auto" w:fill="FFFFFF"/>
          </w:rPr>
          <w:t> + accessToken</w:t>
        </w:r>
      </w:ins>
    </w:p>
    <w:p w:rsidR="00B8237C" w:rsidRPr="00B8237C" w:rsidRDefault="00B8237C" w:rsidP="00B8237C">
      <w:pPr>
        <w:shd w:val="clear" w:color="auto" w:fill="FFFFFF"/>
        <w:spacing w:after="0" w:line="240" w:lineRule="auto"/>
        <w:rPr>
          <w:ins w:id="162" w:author="Unknown"/>
          <w:rFonts w:ascii="Arial" w:eastAsia="Times New Roman" w:hAnsi="Arial" w:cs="Arial"/>
          <w:color w:val="333333"/>
        </w:rPr>
      </w:pPr>
      <w:ins w:id="163" w:author="Unknown">
        <w:r w:rsidRPr="00B8237C">
          <w:rPr>
            <w:rFonts w:ascii="Arial" w:eastAsia="Times New Roman" w:hAnsi="Arial" w:cs="Arial"/>
            <w:color w:val="333333"/>
            <w:shd w:val="clear" w:color="auto" w:fill="FFFFFF"/>
          </w:rPr>
          <w:t>        },</w:t>
        </w:r>
      </w:ins>
    </w:p>
    <w:p w:rsidR="00B8237C" w:rsidRPr="00B8237C" w:rsidRDefault="00B8237C" w:rsidP="00B8237C">
      <w:pPr>
        <w:shd w:val="clear" w:color="auto" w:fill="FFFFFF"/>
        <w:spacing w:after="0" w:line="240" w:lineRule="auto"/>
        <w:rPr>
          <w:ins w:id="164" w:author="Unknown"/>
          <w:rFonts w:ascii="Arial" w:eastAsia="Times New Roman" w:hAnsi="Arial" w:cs="Arial"/>
          <w:color w:val="333333"/>
        </w:rPr>
      </w:pPr>
      <w:ins w:id="165" w:author="Unknown">
        <w:r w:rsidRPr="00B8237C">
          <w:rPr>
            <w:rFonts w:ascii="Arial" w:eastAsia="Times New Roman" w:hAnsi="Arial" w:cs="Arial"/>
            <w:color w:val="333333"/>
            <w:shd w:val="clear" w:color="auto" w:fill="FFFFFF"/>
          </w:rPr>
          <w:t>        success: </w:t>
        </w:r>
        <w:r w:rsidRPr="00B8237C">
          <w:rPr>
            <w:rFonts w:ascii="Arial" w:eastAsia="Times New Roman" w:hAnsi="Arial" w:cs="Arial"/>
            <w:color w:val="0000FF"/>
            <w:shd w:val="clear" w:color="auto" w:fill="FFFFFF"/>
          </w:rPr>
          <w:t>function</w:t>
        </w:r>
        <w:r w:rsidRPr="00B8237C">
          <w:rPr>
            <w:rFonts w:ascii="Arial" w:eastAsia="Times New Roman" w:hAnsi="Arial" w:cs="Arial"/>
            <w:color w:val="333333"/>
            <w:shd w:val="clear" w:color="auto" w:fill="FFFFFF"/>
          </w:rPr>
          <w:t> (response) {</w:t>
        </w:r>
      </w:ins>
    </w:p>
    <w:p w:rsidR="00B8237C" w:rsidRPr="00B8237C" w:rsidRDefault="00B8237C" w:rsidP="00B8237C">
      <w:pPr>
        <w:shd w:val="clear" w:color="auto" w:fill="FFFFFF"/>
        <w:spacing w:after="0" w:line="240" w:lineRule="auto"/>
        <w:rPr>
          <w:ins w:id="166" w:author="Unknown"/>
          <w:rFonts w:ascii="Arial" w:eastAsia="Times New Roman" w:hAnsi="Arial" w:cs="Arial"/>
          <w:color w:val="333333"/>
        </w:rPr>
      </w:pPr>
      <w:ins w:id="167" w:author="Unknown">
        <w:r w:rsidRPr="00B8237C">
          <w:rPr>
            <w:rFonts w:ascii="Arial" w:eastAsia="Times New Roman" w:hAnsi="Arial" w:cs="Arial"/>
            <w:color w:val="333333"/>
            <w:shd w:val="clear" w:color="auto" w:fill="FFFFFF"/>
          </w:rPr>
          <w:t>            </w:t>
        </w:r>
        <w:r w:rsidRPr="00B8237C">
          <w:rPr>
            <w:rFonts w:ascii="Arial" w:eastAsia="Times New Roman" w:hAnsi="Arial" w:cs="Arial"/>
            <w:color w:val="0000FF"/>
            <w:shd w:val="clear" w:color="auto" w:fill="FFFFFF"/>
          </w:rPr>
          <w:t>if</w:t>
        </w:r>
        <w:r w:rsidRPr="00B8237C">
          <w:rPr>
            <w:rFonts w:ascii="Arial" w:eastAsia="Times New Roman" w:hAnsi="Arial" w:cs="Arial"/>
            <w:color w:val="333333"/>
            <w:shd w:val="clear" w:color="auto" w:fill="FFFFFF"/>
          </w:rPr>
          <w:t> (response.HasRegistered) {</w:t>
        </w:r>
      </w:ins>
    </w:p>
    <w:p w:rsidR="00B8237C" w:rsidRPr="00B8237C" w:rsidRDefault="00B8237C" w:rsidP="00B8237C">
      <w:pPr>
        <w:shd w:val="clear" w:color="auto" w:fill="FFFFFF"/>
        <w:spacing w:after="0" w:line="240" w:lineRule="auto"/>
        <w:rPr>
          <w:ins w:id="168" w:author="Unknown"/>
          <w:rFonts w:ascii="Arial" w:eastAsia="Times New Roman" w:hAnsi="Arial" w:cs="Arial"/>
          <w:color w:val="333333"/>
        </w:rPr>
      </w:pPr>
      <w:ins w:id="169" w:author="Unknown">
        <w:r w:rsidRPr="00B8237C">
          <w:rPr>
            <w:rFonts w:ascii="Arial" w:eastAsia="Times New Roman" w:hAnsi="Arial" w:cs="Arial"/>
            <w:color w:val="333333"/>
            <w:shd w:val="clear" w:color="auto" w:fill="FFFFFF"/>
          </w:rPr>
          <w:t>                localStorage.setItem(</w:t>
        </w:r>
        <w:r w:rsidRPr="00B8237C">
          <w:rPr>
            <w:rFonts w:ascii="Arial" w:eastAsia="Times New Roman" w:hAnsi="Arial" w:cs="Arial"/>
            <w:color w:val="A31515"/>
            <w:shd w:val="clear" w:color="auto" w:fill="FFFFFF"/>
          </w:rPr>
          <w:t>'accessToken'</w:t>
        </w:r>
        <w:r w:rsidRPr="00B8237C">
          <w:rPr>
            <w:rFonts w:ascii="Arial" w:eastAsia="Times New Roman" w:hAnsi="Arial" w:cs="Arial"/>
            <w:color w:val="333333"/>
            <w:shd w:val="clear" w:color="auto" w:fill="FFFFFF"/>
          </w:rPr>
          <w:t>, accessToken);</w:t>
        </w:r>
      </w:ins>
    </w:p>
    <w:p w:rsidR="00B8237C" w:rsidRPr="00B8237C" w:rsidRDefault="00B8237C" w:rsidP="00B8237C">
      <w:pPr>
        <w:shd w:val="clear" w:color="auto" w:fill="FFFFFF"/>
        <w:spacing w:after="0" w:line="240" w:lineRule="auto"/>
        <w:rPr>
          <w:ins w:id="170" w:author="Unknown"/>
          <w:rFonts w:ascii="Arial" w:eastAsia="Times New Roman" w:hAnsi="Arial" w:cs="Arial"/>
          <w:color w:val="333333"/>
        </w:rPr>
      </w:pPr>
      <w:ins w:id="171" w:author="Unknown">
        <w:r w:rsidRPr="00B8237C">
          <w:rPr>
            <w:rFonts w:ascii="Arial" w:eastAsia="Times New Roman" w:hAnsi="Arial" w:cs="Arial"/>
            <w:color w:val="333333"/>
            <w:shd w:val="clear" w:color="auto" w:fill="FFFFFF"/>
          </w:rPr>
          <w:t>                localStorage.setItem(</w:t>
        </w:r>
        <w:r w:rsidRPr="00B8237C">
          <w:rPr>
            <w:rFonts w:ascii="Arial" w:eastAsia="Times New Roman" w:hAnsi="Arial" w:cs="Arial"/>
            <w:color w:val="A31515"/>
            <w:shd w:val="clear" w:color="auto" w:fill="FFFFFF"/>
          </w:rPr>
          <w:t>'userName'</w:t>
        </w:r>
        <w:r w:rsidRPr="00B8237C">
          <w:rPr>
            <w:rFonts w:ascii="Arial" w:eastAsia="Times New Roman" w:hAnsi="Arial" w:cs="Arial"/>
            <w:color w:val="333333"/>
            <w:shd w:val="clear" w:color="auto" w:fill="FFFFFF"/>
          </w:rPr>
          <w:t>, response.Email);</w:t>
        </w:r>
      </w:ins>
    </w:p>
    <w:p w:rsidR="00B8237C" w:rsidRPr="00B8237C" w:rsidRDefault="00B8237C" w:rsidP="00B8237C">
      <w:pPr>
        <w:shd w:val="clear" w:color="auto" w:fill="FFFFFF"/>
        <w:spacing w:after="0" w:line="240" w:lineRule="auto"/>
        <w:rPr>
          <w:ins w:id="172" w:author="Unknown"/>
          <w:rFonts w:ascii="Arial" w:eastAsia="Times New Roman" w:hAnsi="Arial" w:cs="Arial"/>
          <w:color w:val="333333"/>
        </w:rPr>
      </w:pPr>
      <w:ins w:id="173" w:author="Unknown">
        <w:r w:rsidRPr="00B8237C">
          <w:rPr>
            <w:rFonts w:ascii="Arial" w:eastAsia="Times New Roman" w:hAnsi="Arial" w:cs="Arial"/>
            <w:color w:val="333333"/>
            <w:shd w:val="clear" w:color="auto" w:fill="FFFFFF"/>
          </w:rPr>
          <w:t>                window.location.href = </w:t>
        </w:r>
        <w:r w:rsidRPr="00B8237C">
          <w:rPr>
            <w:rFonts w:ascii="Arial" w:eastAsia="Times New Roman" w:hAnsi="Arial" w:cs="Arial"/>
            <w:color w:val="A31515"/>
            <w:shd w:val="clear" w:color="auto" w:fill="FFFFFF"/>
          </w:rPr>
          <w:t>"Data.html"</w:t>
        </w:r>
        <w:r w:rsidRPr="00B8237C">
          <w:rPr>
            <w:rFonts w:ascii="Arial" w:eastAsia="Times New Roman" w:hAnsi="Arial" w:cs="Arial"/>
            <w:color w:val="333333"/>
            <w:shd w:val="clear" w:color="auto" w:fill="FFFFFF"/>
          </w:rPr>
          <w:t>;</w:t>
        </w:r>
      </w:ins>
    </w:p>
    <w:p w:rsidR="00B8237C" w:rsidRPr="00B8237C" w:rsidRDefault="00B8237C" w:rsidP="00B8237C">
      <w:pPr>
        <w:shd w:val="clear" w:color="auto" w:fill="FFFFFF"/>
        <w:spacing w:after="0" w:line="240" w:lineRule="auto"/>
        <w:rPr>
          <w:ins w:id="174" w:author="Unknown"/>
          <w:rFonts w:ascii="Arial" w:eastAsia="Times New Roman" w:hAnsi="Arial" w:cs="Arial"/>
          <w:color w:val="333333"/>
        </w:rPr>
      </w:pPr>
      <w:ins w:id="175" w:author="Unknown">
        <w:r w:rsidRPr="00B8237C">
          <w:rPr>
            <w:rFonts w:ascii="Arial" w:eastAsia="Times New Roman" w:hAnsi="Arial" w:cs="Arial"/>
            <w:color w:val="333333"/>
            <w:shd w:val="clear" w:color="auto" w:fill="FFFFFF"/>
          </w:rPr>
          <w:t>            }</w:t>
        </w:r>
      </w:ins>
    </w:p>
    <w:p w:rsidR="00B8237C" w:rsidRPr="00B8237C" w:rsidRDefault="00B8237C" w:rsidP="00B8237C">
      <w:pPr>
        <w:shd w:val="clear" w:color="auto" w:fill="FFFFFF"/>
        <w:spacing w:after="0" w:line="240" w:lineRule="auto"/>
        <w:rPr>
          <w:ins w:id="176" w:author="Unknown"/>
          <w:rFonts w:ascii="Arial" w:eastAsia="Times New Roman" w:hAnsi="Arial" w:cs="Arial"/>
          <w:color w:val="333333"/>
        </w:rPr>
      </w:pPr>
      <w:ins w:id="177" w:author="Unknown">
        <w:r w:rsidRPr="00B8237C">
          <w:rPr>
            <w:rFonts w:ascii="Arial" w:eastAsia="Times New Roman" w:hAnsi="Arial" w:cs="Arial"/>
            <w:color w:val="333333"/>
            <w:shd w:val="clear" w:color="auto" w:fill="FFFFFF"/>
          </w:rPr>
          <w:t>            </w:t>
        </w:r>
        <w:r w:rsidRPr="00B8237C">
          <w:rPr>
            <w:rFonts w:ascii="Arial" w:eastAsia="Times New Roman" w:hAnsi="Arial" w:cs="Arial"/>
            <w:color w:val="0000FF"/>
            <w:shd w:val="clear" w:color="auto" w:fill="FFFFFF"/>
          </w:rPr>
          <w:t>else</w:t>
        </w:r>
        <w:r w:rsidRPr="00B8237C">
          <w:rPr>
            <w:rFonts w:ascii="Arial" w:eastAsia="Times New Roman" w:hAnsi="Arial" w:cs="Arial"/>
            <w:color w:val="333333"/>
            <w:shd w:val="clear" w:color="auto" w:fill="FFFFFF"/>
          </w:rPr>
          <w:t> {</w:t>
        </w:r>
      </w:ins>
    </w:p>
    <w:p w:rsidR="00B8237C" w:rsidRPr="00B8237C" w:rsidRDefault="00B8237C" w:rsidP="00B8237C">
      <w:pPr>
        <w:shd w:val="clear" w:color="auto" w:fill="FFFFFF"/>
        <w:spacing w:after="0" w:line="240" w:lineRule="auto"/>
        <w:rPr>
          <w:ins w:id="178" w:author="Unknown"/>
          <w:rFonts w:ascii="Arial" w:eastAsia="Times New Roman" w:hAnsi="Arial" w:cs="Arial"/>
          <w:color w:val="333333"/>
        </w:rPr>
      </w:pPr>
      <w:ins w:id="179" w:author="Unknown">
        <w:r w:rsidRPr="00B8237C">
          <w:rPr>
            <w:rFonts w:ascii="Arial" w:eastAsia="Times New Roman" w:hAnsi="Arial" w:cs="Arial"/>
            <w:color w:val="333333"/>
            <w:shd w:val="clear" w:color="auto" w:fill="FFFFFF"/>
          </w:rPr>
          <w:t>                signupExternalUser(accessToken);</w:t>
        </w:r>
      </w:ins>
    </w:p>
    <w:p w:rsidR="00B8237C" w:rsidRPr="00B8237C" w:rsidRDefault="00B8237C" w:rsidP="00B8237C">
      <w:pPr>
        <w:shd w:val="clear" w:color="auto" w:fill="FFFFFF"/>
        <w:spacing w:after="0" w:line="240" w:lineRule="auto"/>
        <w:rPr>
          <w:ins w:id="180" w:author="Unknown"/>
          <w:rFonts w:ascii="Arial" w:eastAsia="Times New Roman" w:hAnsi="Arial" w:cs="Arial"/>
          <w:color w:val="333333"/>
        </w:rPr>
      </w:pPr>
      <w:ins w:id="181" w:author="Unknown">
        <w:r w:rsidRPr="00B8237C">
          <w:rPr>
            <w:rFonts w:ascii="Arial" w:eastAsia="Times New Roman" w:hAnsi="Arial" w:cs="Arial"/>
            <w:color w:val="333333"/>
            <w:shd w:val="clear" w:color="auto" w:fill="FFFFFF"/>
          </w:rPr>
          <w:t>            }</w:t>
        </w:r>
      </w:ins>
    </w:p>
    <w:p w:rsidR="00B8237C" w:rsidRPr="00B8237C" w:rsidRDefault="00B8237C" w:rsidP="00B8237C">
      <w:pPr>
        <w:shd w:val="clear" w:color="auto" w:fill="FFFFFF"/>
        <w:spacing w:after="0" w:line="240" w:lineRule="auto"/>
        <w:rPr>
          <w:ins w:id="182" w:author="Unknown"/>
          <w:rFonts w:ascii="Arial" w:eastAsia="Times New Roman" w:hAnsi="Arial" w:cs="Arial"/>
          <w:color w:val="333333"/>
        </w:rPr>
      </w:pPr>
      <w:ins w:id="183" w:author="Unknown">
        <w:r w:rsidRPr="00B8237C">
          <w:rPr>
            <w:rFonts w:ascii="Arial" w:eastAsia="Times New Roman" w:hAnsi="Arial" w:cs="Arial"/>
            <w:color w:val="333333"/>
            <w:shd w:val="clear" w:color="auto" w:fill="FFFFFF"/>
          </w:rPr>
          <w:t>        }</w:t>
        </w:r>
      </w:ins>
    </w:p>
    <w:p w:rsidR="00B8237C" w:rsidRPr="00B8237C" w:rsidRDefault="00B8237C" w:rsidP="00B8237C">
      <w:pPr>
        <w:shd w:val="clear" w:color="auto" w:fill="FFFFFF"/>
        <w:spacing w:after="0" w:line="240" w:lineRule="auto"/>
        <w:rPr>
          <w:ins w:id="184" w:author="Unknown"/>
          <w:rFonts w:ascii="Arial" w:eastAsia="Times New Roman" w:hAnsi="Arial" w:cs="Arial"/>
          <w:color w:val="333333"/>
        </w:rPr>
      </w:pPr>
      <w:ins w:id="185" w:author="Unknown">
        <w:r w:rsidRPr="00B8237C">
          <w:rPr>
            <w:rFonts w:ascii="Arial" w:eastAsia="Times New Roman" w:hAnsi="Arial" w:cs="Arial"/>
            <w:color w:val="333333"/>
            <w:shd w:val="clear" w:color="auto" w:fill="FFFFFF"/>
          </w:rPr>
          <w:t>    });</w:t>
        </w:r>
      </w:ins>
    </w:p>
    <w:p w:rsidR="00B8237C" w:rsidRPr="00B8237C" w:rsidRDefault="00B8237C" w:rsidP="00B8237C">
      <w:pPr>
        <w:shd w:val="clear" w:color="auto" w:fill="FFFFFF"/>
        <w:spacing w:after="0" w:line="240" w:lineRule="auto"/>
        <w:rPr>
          <w:ins w:id="186" w:author="Unknown"/>
          <w:rFonts w:ascii="Arial" w:eastAsia="Times New Roman" w:hAnsi="Arial" w:cs="Arial"/>
          <w:color w:val="333333"/>
        </w:rPr>
      </w:pPr>
      <w:ins w:id="187" w:author="Unknown">
        <w:r w:rsidRPr="00B8237C">
          <w:rPr>
            <w:rFonts w:ascii="Arial" w:eastAsia="Times New Roman" w:hAnsi="Arial" w:cs="Arial"/>
            <w:color w:val="333333"/>
            <w:shd w:val="clear" w:color="auto" w:fill="FFFFFF"/>
          </w:rPr>
          <w:t>}</w:t>
        </w:r>
      </w:ins>
    </w:p>
    <w:p w:rsidR="00B8237C" w:rsidRPr="00B8237C" w:rsidRDefault="00B8237C" w:rsidP="00B8237C">
      <w:pPr>
        <w:spacing w:after="0" w:line="240" w:lineRule="auto"/>
        <w:rPr>
          <w:ins w:id="188" w:author="Unknown"/>
          <w:rFonts w:ascii="Times New Roman" w:eastAsia="Times New Roman" w:hAnsi="Times New Roman" w:cs="Times New Roman"/>
          <w:sz w:val="24"/>
          <w:szCs w:val="24"/>
        </w:rPr>
      </w:pPr>
      <w:ins w:id="189" w:author="Unknown">
        <w:r w:rsidRPr="00B8237C">
          <w:rPr>
            <w:rFonts w:ascii="Arial" w:eastAsia="Times New Roman" w:hAnsi="Arial" w:cs="Arial"/>
            <w:color w:val="333333"/>
            <w:shd w:val="clear" w:color="auto" w:fill="FFFFFF"/>
          </w:rPr>
          <w:br/>
        </w:r>
        <w:r w:rsidRPr="00B8237C">
          <w:rPr>
            <w:rFonts w:ascii="Arial" w:eastAsia="Times New Roman" w:hAnsi="Arial" w:cs="Arial"/>
            <w:b/>
            <w:bCs/>
            <w:color w:val="333333"/>
            <w:shd w:val="clear" w:color="auto" w:fill="FFFFFF"/>
          </w:rPr>
          <w:t>Step 8 :</w:t>
        </w:r>
        <w:r w:rsidRPr="00B8237C">
          <w:rPr>
            <w:rFonts w:ascii="Arial" w:eastAsia="Times New Roman" w:hAnsi="Arial" w:cs="Arial"/>
            <w:color w:val="333333"/>
            <w:shd w:val="clear" w:color="auto" w:fill="FFFFFF"/>
          </w:rPr>
          <w:t> If the Google authenticated user is not already registered with our application, we need to register him. This is done by </w:t>
        </w:r>
        <w:r w:rsidRPr="00B8237C">
          <w:rPr>
            <w:rFonts w:ascii="Arial" w:eastAsia="Times New Roman" w:hAnsi="Arial" w:cs="Arial"/>
            <w:color w:val="0000FF"/>
            <w:shd w:val="clear" w:color="auto" w:fill="FFFFFF"/>
          </w:rPr>
          <w:t>signupExternalUser()</w:t>
        </w:r>
        <w:r w:rsidRPr="00B8237C">
          <w:rPr>
            <w:rFonts w:ascii="Arial" w:eastAsia="Times New Roman" w:hAnsi="Arial" w:cs="Arial"/>
            <w:color w:val="333333"/>
            <w:shd w:val="clear" w:color="auto" w:fill="FFFFFF"/>
          </w:rPr>
          <w:t> function show below. To register the user with our application we issue a POST request to </w:t>
        </w:r>
        <w:r w:rsidRPr="00B8237C">
          <w:rPr>
            <w:rFonts w:ascii="Arial" w:eastAsia="Times New Roman" w:hAnsi="Arial" w:cs="Arial"/>
            <w:color w:val="0000FF"/>
            <w:shd w:val="clear" w:color="auto" w:fill="FFFFFF"/>
          </w:rPr>
          <w:t>/api/Account/RegisterExternal</w:t>
        </w:r>
        <w:r w:rsidRPr="00B8237C">
          <w:rPr>
            <w:rFonts w:ascii="Arial" w:eastAsia="Times New Roman" w:hAnsi="Arial" w:cs="Arial"/>
            <w:color w:val="333333"/>
            <w:shd w:val="clear" w:color="auto" w:fill="FFFFFF"/>
          </w:rPr>
          <w:t>, passing it the access token. Once the user is successfully registered, we redirect him again to the same URL, to which the user is redirected when we clicked the </w:t>
        </w:r>
        <w:r w:rsidRPr="00B8237C">
          <w:rPr>
            <w:rFonts w:ascii="Arial" w:eastAsia="Times New Roman" w:hAnsi="Arial" w:cs="Arial"/>
            <w:color w:val="0000FF"/>
            <w:shd w:val="clear" w:color="auto" w:fill="FFFFFF"/>
          </w:rPr>
          <w:t>"Login with Google"</w:t>
        </w:r>
        <w:r w:rsidRPr="00B8237C">
          <w:rPr>
            <w:rFonts w:ascii="Arial" w:eastAsia="Times New Roman" w:hAnsi="Arial" w:cs="Arial"/>
            <w:color w:val="333333"/>
            <w:shd w:val="clear" w:color="auto" w:fill="FFFFFF"/>
          </w:rPr>
          <w:t> button. Since the user is already authenticated by Google, the access token will be appended to the URL, which will be parsed by </w:t>
        </w:r>
        <w:r w:rsidRPr="00B8237C">
          <w:rPr>
            <w:rFonts w:ascii="Arial" w:eastAsia="Times New Roman" w:hAnsi="Arial" w:cs="Arial"/>
            <w:color w:val="0000FF"/>
            <w:shd w:val="clear" w:color="auto" w:fill="FFFFFF"/>
          </w:rPr>
          <w:t>getAccessToken() </w:t>
        </w:r>
        <w:r w:rsidRPr="00B8237C">
          <w:rPr>
            <w:rFonts w:ascii="Arial" w:eastAsia="Times New Roman" w:hAnsi="Arial" w:cs="Arial"/>
            <w:color w:val="333333"/>
            <w:shd w:val="clear" w:color="auto" w:fill="FFFFFF"/>
          </w:rPr>
          <w:t>JavaScript function. </w:t>
        </w:r>
        <w:r w:rsidRPr="00B8237C">
          <w:rPr>
            <w:rFonts w:ascii="Arial" w:eastAsia="Times New Roman" w:hAnsi="Arial" w:cs="Arial"/>
            <w:color w:val="0000FF"/>
            <w:shd w:val="clear" w:color="auto" w:fill="FFFFFF"/>
          </w:rPr>
          <w:t>getAccessToken()</w:t>
        </w:r>
        <w:r w:rsidRPr="00B8237C">
          <w:rPr>
            <w:rFonts w:ascii="Arial" w:eastAsia="Times New Roman" w:hAnsi="Arial" w:cs="Arial"/>
            <w:color w:val="333333"/>
            <w:shd w:val="clear" w:color="auto" w:fill="FFFFFF"/>
          </w:rPr>
          <w:t> function will again call </w:t>
        </w:r>
        <w:r w:rsidRPr="00B8237C">
          <w:rPr>
            <w:rFonts w:ascii="Arial" w:eastAsia="Times New Roman" w:hAnsi="Arial" w:cs="Arial"/>
            <w:color w:val="0000FF"/>
            <w:shd w:val="clear" w:color="auto" w:fill="FFFFFF"/>
          </w:rPr>
          <w:t>isUserRegistered() </w:t>
        </w:r>
        <w:r w:rsidRPr="00B8237C">
          <w:rPr>
            <w:rFonts w:ascii="Arial" w:eastAsia="Times New Roman" w:hAnsi="Arial" w:cs="Arial"/>
            <w:color w:val="333333"/>
            <w:shd w:val="clear" w:color="auto" w:fill="FFFFFF"/>
          </w:rPr>
          <w:t>function. Since the user is already registered with our application, we redirect him to the </w:t>
        </w:r>
        <w:r w:rsidRPr="00B8237C">
          <w:rPr>
            <w:rFonts w:ascii="Arial" w:eastAsia="Times New Roman" w:hAnsi="Arial" w:cs="Arial"/>
            <w:color w:val="0000FF"/>
            <w:shd w:val="clear" w:color="auto" w:fill="FFFFFF"/>
          </w:rPr>
          <w:t>Data.html</w:t>
        </w:r>
        <w:r w:rsidRPr="00B8237C">
          <w:rPr>
            <w:rFonts w:ascii="Arial" w:eastAsia="Times New Roman" w:hAnsi="Arial" w:cs="Arial"/>
            <w:color w:val="333333"/>
            <w:shd w:val="clear" w:color="auto" w:fill="FFFFFF"/>
          </w:rPr>
          <w:t> page and he will be able to see the employees data. Copy and paste the following function also in </w:t>
        </w:r>
        <w:r w:rsidRPr="00B8237C">
          <w:rPr>
            <w:rFonts w:ascii="Arial" w:eastAsia="Times New Roman" w:hAnsi="Arial" w:cs="Arial"/>
            <w:color w:val="0000FF"/>
            <w:shd w:val="clear" w:color="auto" w:fill="FFFFFF"/>
          </w:rPr>
          <w:t>GoogleAuthentication.js</w:t>
        </w:r>
        <w:r w:rsidRPr="00B8237C">
          <w:rPr>
            <w:rFonts w:ascii="Arial" w:eastAsia="Times New Roman" w:hAnsi="Arial" w:cs="Arial"/>
            <w:color w:val="333333"/>
            <w:shd w:val="clear" w:color="auto" w:fill="FFFFFF"/>
          </w:rPr>
          <w:t>file.</w:t>
        </w:r>
        <w:r w:rsidRPr="00B8237C">
          <w:rPr>
            <w:rFonts w:ascii="Arial" w:eastAsia="Times New Roman" w:hAnsi="Arial" w:cs="Arial"/>
            <w:color w:val="333333"/>
          </w:rPr>
          <w:br/>
        </w:r>
      </w:ins>
    </w:p>
    <w:p w:rsidR="00B8237C" w:rsidRPr="00B8237C" w:rsidRDefault="00B8237C" w:rsidP="00B8237C">
      <w:pPr>
        <w:shd w:val="clear" w:color="auto" w:fill="FFFFFF"/>
        <w:spacing w:after="0" w:line="240" w:lineRule="auto"/>
        <w:rPr>
          <w:ins w:id="190" w:author="Unknown"/>
          <w:rFonts w:ascii="Arial" w:eastAsia="Times New Roman" w:hAnsi="Arial" w:cs="Arial"/>
          <w:color w:val="333333"/>
        </w:rPr>
      </w:pPr>
      <w:ins w:id="191" w:author="Unknown">
        <w:r w:rsidRPr="00B8237C">
          <w:rPr>
            <w:rFonts w:ascii="Arial" w:eastAsia="Times New Roman" w:hAnsi="Arial" w:cs="Arial"/>
            <w:color w:val="0000FF"/>
            <w:shd w:val="clear" w:color="auto" w:fill="FFFFFF"/>
          </w:rPr>
          <w:t>function</w:t>
        </w:r>
        <w:r w:rsidRPr="00B8237C">
          <w:rPr>
            <w:rFonts w:ascii="Arial" w:eastAsia="Times New Roman" w:hAnsi="Arial" w:cs="Arial"/>
            <w:color w:val="333333"/>
            <w:shd w:val="clear" w:color="auto" w:fill="FFFFFF"/>
          </w:rPr>
          <w:t> signupExternalUser(accessToken) {</w:t>
        </w:r>
      </w:ins>
    </w:p>
    <w:p w:rsidR="00B8237C" w:rsidRPr="00B8237C" w:rsidRDefault="00B8237C" w:rsidP="00B8237C">
      <w:pPr>
        <w:shd w:val="clear" w:color="auto" w:fill="FFFFFF"/>
        <w:spacing w:after="0" w:line="240" w:lineRule="auto"/>
        <w:rPr>
          <w:ins w:id="192" w:author="Unknown"/>
          <w:rFonts w:ascii="Arial" w:eastAsia="Times New Roman" w:hAnsi="Arial" w:cs="Arial"/>
          <w:color w:val="333333"/>
        </w:rPr>
      </w:pPr>
      <w:ins w:id="193" w:author="Unknown">
        <w:r w:rsidRPr="00B8237C">
          <w:rPr>
            <w:rFonts w:ascii="Arial" w:eastAsia="Times New Roman" w:hAnsi="Arial" w:cs="Arial"/>
            <w:color w:val="333333"/>
            <w:shd w:val="clear" w:color="auto" w:fill="FFFFFF"/>
          </w:rPr>
          <w:t>    $.ajax({</w:t>
        </w:r>
      </w:ins>
    </w:p>
    <w:p w:rsidR="00B8237C" w:rsidRPr="00B8237C" w:rsidRDefault="00B8237C" w:rsidP="00B8237C">
      <w:pPr>
        <w:shd w:val="clear" w:color="auto" w:fill="FFFFFF"/>
        <w:spacing w:after="0" w:line="240" w:lineRule="auto"/>
        <w:rPr>
          <w:ins w:id="194" w:author="Unknown"/>
          <w:rFonts w:ascii="Arial" w:eastAsia="Times New Roman" w:hAnsi="Arial" w:cs="Arial"/>
          <w:color w:val="333333"/>
        </w:rPr>
      </w:pPr>
      <w:ins w:id="195" w:author="Unknown">
        <w:r w:rsidRPr="00B8237C">
          <w:rPr>
            <w:rFonts w:ascii="Arial" w:eastAsia="Times New Roman" w:hAnsi="Arial" w:cs="Arial"/>
            <w:color w:val="333333"/>
            <w:shd w:val="clear" w:color="auto" w:fill="FFFFFF"/>
          </w:rPr>
          <w:t>        url: </w:t>
        </w:r>
        <w:r w:rsidRPr="00B8237C">
          <w:rPr>
            <w:rFonts w:ascii="Arial" w:eastAsia="Times New Roman" w:hAnsi="Arial" w:cs="Arial"/>
            <w:color w:val="A31515"/>
            <w:shd w:val="clear" w:color="auto" w:fill="FFFFFF"/>
          </w:rPr>
          <w:t>'/api/Account/RegisterExternal'</w:t>
        </w:r>
        <w:r w:rsidRPr="00B8237C">
          <w:rPr>
            <w:rFonts w:ascii="Arial" w:eastAsia="Times New Roman" w:hAnsi="Arial" w:cs="Arial"/>
            <w:color w:val="333333"/>
            <w:shd w:val="clear" w:color="auto" w:fill="FFFFFF"/>
          </w:rPr>
          <w:t>,</w:t>
        </w:r>
      </w:ins>
    </w:p>
    <w:p w:rsidR="00B8237C" w:rsidRPr="00B8237C" w:rsidRDefault="00B8237C" w:rsidP="00B8237C">
      <w:pPr>
        <w:shd w:val="clear" w:color="auto" w:fill="FFFFFF"/>
        <w:spacing w:after="0" w:line="240" w:lineRule="auto"/>
        <w:rPr>
          <w:ins w:id="196" w:author="Unknown"/>
          <w:rFonts w:ascii="Arial" w:eastAsia="Times New Roman" w:hAnsi="Arial" w:cs="Arial"/>
          <w:color w:val="333333"/>
        </w:rPr>
      </w:pPr>
      <w:ins w:id="197" w:author="Unknown">
        <w:r w:rsidRPr="00B8237C">
          <w:rPr>
            <w:rFonts w:ascii="Arial" w:eastAsia="Times New Roman" w:hAnsi="Arial" w:cs="Arial"/>
            <w:color w:val="333333"/>
            <w:shd w:val="clear" w:color="auto" w:fill="FFFFFF"/>
          </w:rPr>
          <w:t>        method: </w:t>
        </w:r>
        <w:r w:rsidRPr="00B8237C">
          <w:rPr>
            <w:rFonts w:ascii="Arial" w:eastAsia="Times New Roman" w:hAnsi="Arial" w:cs="Arial"/>
            <w:color w:val="A31515"/>
            <w:shd w:val="clear" w:color="auto" w:fill="FFFFFF"/>
          </w:rPr>
          <w:t>'POST'</w:t>
        </w:r>
        <w:r w:rsidRPr="00B8237C">
          <w:rPr>
            <w:rFonts w:ascii="Arial" w:eastAsia="Times New Roman" w:hAnsi="Arial" w:cs="Arial"/>
            <w:color w:val="333333"/>
            <w:shd w:val="clear" w:color="auto" w:fill="FFFFFF"/>
          </w:rPr>
          <w:t>,</w:t>
        </w:r>
      </w:ins>
    </w:p>
    <w:p w:rsidR="00B8237C" w:rsidRPr="00B8237C" w:rsidRDefault="00B8237C" w:rsidP="00B8237C">
      <w:pPr>
        <w:shd w:val="clear" w:color="auto" w:fill="FFFFFF"/>
        <w:spacing w:after="0" w:line="240" w:lineRule="auto"/>
        <w:rPr>
          <w:ins w:id="198" w:author="Unknown"/>
          <w:rFonts w:ascii="Arial" w:eastAsia="Times New Roman" w:hAnsi="Arial" w:cs="Arial"/>
          <w:color w:val="333333"/>
        </w:rPr>
      </w:pPr>
      <w:ins w:id="199" w:author="Unknown">
        <w:r w:rsidRPr="00B8237C">
          <w:rPr>
            <w:rFonts w:ascii="Arial" w:eastAsia="Times New Roman" w:hAnsi="Arial" w:cs="Arial"/>
            <w:color w:val="333333"/>
            <w:shd w:val="clear" w:color="auto" w:fill="FFFFFF"/>
          </w:rPr>
          <w:t>        headers: {</w:t>
        </w:r>
      </w:ins>
    </w:p>
    <w:p w:rsidR="00B8237C" w:rsidRPr="00B8237C" w:rsidRDefault="00B8237C" w:rsidP="00B8237C">
      <w:pPr>
        <w:shd w:val="clear" w:color="auto" w:fill="FFFFFF"/>
        <w:spacing w:after="0" w:line="240" w:lineRule="auto"/>
        <w:rPr>
          <w:ins w:id="200" w:author="Unknown"/>
          <w:rFonts w:ascii="Arial" w:eastAsia="Times New Roman" w:hAnsi="Arial" w:cs="Arial"/>
          <w:color w:val="333333"/>
        </w:rPr>
      </w:pPr>
      <w:ins w:id="201" w:author="Unknown">
        <w:r w:rsidRPr="00B8237C">
          <w:rPr>
            <w:rFonts w:ascii="Arial" w:eastAsia="Times New Roman" w:hAnsi="Arial" w:cs="Arial"/>
            <w:color w:val="333333"/>
            <w:shd w:val="clear" w:color="auto" w:fill="FFFFFF"/>
          </w:rPr>
          <w:t>            </w:t>
        </w:r>
        <w:r w:rsidRPr="00B8237C">
          <w:rPr>
            <w:rFonts w:ascii="Arial" w:eastAsia="Times New Roman" w:hAnsi="Arial" w:cs="Arial"/>
            <w:color w:val="A31515"/>
            <w:shd w:val="clear" w:color="auto" w:fill="FFFFFF"/>
          </w:rPr>
          <w:t>'content-type'</w:t>
        </w:r>
        <w:r w:rsidRPr="00B8237C">
          <w:rPr>
            <w:rFonts w:ascii="Arial" w:eastAsia="Times New Roman" w:hAnsi="Arial" w:cs="Arial"/>
            <w:color w:val="333333"/>
            <w:shd w:val="clear" w:color="auto" w:fill="FFFFFF"/>
          </w:rPr>
          <w:t>: </w:t>
        </w:r>
        <w:r w:rsidRPr="00B8237C">
          <w:rPr>
            <w:rFonts w:ascii="Arial" w:eastAsia="Times New Roman" w:hAnsi="Arial" w:cs="Arial"/>
            <w:color w:val="A31515"/>
            <w:shd w:val="clear" w:color="auto" w:fill="FFFFFF"/>
          </w:rPr>
          <w:t>'application/json'</w:t>
        </w:r>
        <w:r w:rsidRPr="00B8237C">
          <w:rPr>
            <w:rFonts w:ascii="Arial" w:eastAsia="Times New Roman" w:hAnsi="Arial" w:cs="Arial"/>
            <w:color w:val="333333"/>
            <w:shd w:val="clear" w:color="auto" w:fill="FFFFFF"/>
          </w:rPr>
          <w:t>,</w:t>
        </w:r>
      </w:ins>
    </w:p>
    <w:p w:rsidR="00B8237C" w:rsidRPr="00B8237C" w:rsidRDefault="00B8237C" w:rsidP="00B8237C">
      <w:pPr>
        <w:shd w:val="clear" w:color="auto" w:fill="FFFFFF"/>
        <w:spacing w:after="0" w:line="240" w:lineRule="auto"/>
        <w:rPr>
          <w:ins w:id="202" w:author="Unknown"/>
          <w:rFonts w:ascii="Arial" w:eastAsia="Times New Roman" w:hAnsi="Arial" w:cs="Arial"/>
          <w:color w:val="333333"/>
        </w:rPr>
      </w:pPr>
      <w:ins w:id="203" w:author="Unknown">
        <w:r w:rsidRPr="00B8237C">
          <w:rPr>
            <w:rFonts w:ascii="Arial" w:eastAsia="Times New Roman" w:hAnsi="Arial" w:cs="Arial"/>
            <w:color w:val="333333"/>
            <w:shd w:val="clear" w:color="auto" w:fill="FFFFFF"/>
          </w:rPr>
          <w:t>            </w:t>
        </w:r>
        <w:r w:rsidRPr="00B8237C">
          <w:rPr>
            <w:rFonts w:ascii="Arial" w:eastAsia="Times New Roman" w:hAnsi="Arial" w:cs="Arial"/>
            <w:color w:val="A31515"/>
            <w:shd w:val="clear" w:color="auto" w:fill="FFFFFF"/>
          </w:rPr>
          <w:t>'Authorization'</w:t>
        </w:r>
        <w:r w:rsidRPr="00B8237C">
          <w:rPr>
            <w:rFonts w:ascii="Arial" w:eastAsia="Times New Roman" w:hAnsi="Arial" w:cs="Arial"/>
            <w:color w:val="333333"/>
            <w:shd w:val="clear" w:color="auto" w:fill="FFFFFF"/>
          </w:rPr>
          <w:t>: </w:t>
        </w:r>
        <w:r w:rsidRPr="00B8237C">
          <w:rPr>
            <w:rFonts w:ascii="Arial" w:eastAsia="Times New Roman" w:hAnsi="Arial" w:cs="Arial"/>
            <w:color w:val="A31515"/>
            <w:shd w:val="clear" w:color="auto" w:fill="FFFFFF"/>
          </w:rPr>
          <w:t>'Bearer '</w:t>
        </w:r>
        <w:r w:rsidRPr="00B8237C">
          <w:rPr>
            <w:rFonts w:ascii="Arial" w:eastAsia="Times New Roman" w:hAnsi="Arial" w:cs="Arial"/>
            <w:color w:val="333333"/>
            <w:shd w:val="clear" w:color="auto" w:fill="FFFFFF"/>
          </w:rPr>
          <w:t> + accessToken</w:t>
        </w:r>
      </w:ins>
    </w:p>
    <w:p w:rsidR="00B8237C" w:rsidRPr="00B8237C" w:rsidRDefault="00B8237C" w:rsidP="00B8237C">
      <w:pPr>
        <w:shd w:val="clear" w:color="auto" w:fill="FFFFFF"/>
        <w:spacing w:after="0" w:line="240" w:lineRule="auto"/>
        <w:rPr>
          <w:ins w:id="204" w:author="Unknown"/>
          <w:rFonts w:ascii="Arial" w:eastAsia="Times New Roman" w:hAnsi="Arial" w:cs="Arial"/>
          <w:color w:val="333333"/>
        </w:rPr>
      </w:pPr>
      <w:ins w:id="205" w:author="Unknown">
        <w:r w:rsidRPr="00B8237C">
          <w:rPr>
            <w:rFonts w:ascii="Arial" w:eastAsia="Times New Roman" w:hAnsi="Arial" w:cs="Arial"/>
            <w:color w:val="333333"/>
            <w:shd w:val="clear" w:color="auto" w:fill="FFFFFF"/>
          </w:rPr>
          <w:t>        },</w:t>
        </w:r>
      </w:ins>
    </w:p>
    <w:p w:rsidR="00B8237C" w:rsidRPr="00B8237C" w:rsidRDefault="00B8237C" w:rsidP="00B8237C">
      <w:pPr>
        <w:shd w:val="clear" w:color="auto" w:fill="FFFFFF"/>
        <w:spacing w:after="0" w:line="240" w:lineRule="auto"/>
        <w:rPr>
          <w:ins w:id="206" w:author="Unknown"/>
          <w:rFonts w:ascii="Arial" w:eastAsia="Times New Roman" w:hAnsi="Arial" w:cs="Arial"/>
          <w:color w:val="333333"/>
        </w:rPr>
      </w:pPr>
      <w:ins w:id="207" w:author="Unknown">
        <w:r w:rsidRPr="00B8237C">
          <w:rPr>
            <w:rFonts w:ascii="Arial" w:eastAsia="Times New Roman" w:hAnsi="Arial" w:cs="Arial"/>
            <w:color w:val="333333"/>
            <w:shd w:val="clear" w:color="auto" w:fill="FFFFFF"/>
          </w:rPr>
          <w:t>        success: </w:t>
        </w:r>
        <w:r w:rsidRPr="00B8237C">
          <w:rPr>
            <w:rFonts w:ascii="Arial" w:eastAsia="Times New Roman" w:hAnsi="Arial" w:cs="Arial"/>
            <w:color w:val="0000FF"/>
            <w:shd w:val="clear" w:color="auto" w:fill="FFFFFF"/>
          </w:rPr>
          <w:t>function</w:t>
        </w:r>
        <w:r w:rsidRPr="00B8237C">
          <w:rPr>
            <w:rFonts w:ascii="Arial" w:eastAsia="Times New Roman" w:hAnsi="Arial" w:cs="Arial"/>
            <w:color w:val="333333"/>
            <w:shd w:val="clear" w:color="auto" w:fill="FFFFFF"/>
          </w:rPr>
          <w:t> () {</w:t>
        </w:r>
      </w:ins>
    </w:p>
    <w:p w:rsidR="00B8237C" w:rsidRPr="00B8237C" w:rsidRDefault="00B8237C" w:rsidP="00B8237C">
      <w:pPr>
        <w:shd w:val="clear" w:color="auto" w:fill="FFFFFF"/>
        <w:spacing w:after="0" w:line="240" w:lineRule="auto"/>
        <w:rPr>
          <w:ins w:id="208" w:author="Unknown"/>
          <w:rFonts w:ascii="Arial" w:eastAsia="Times New Roman" w:hAnsi="Arial" w:cs="Arial"/>
          <w:color w:val="333333"/>
        </w:rPr>
      </w:pPr>
      <w:ins w:id="209" w:author="Unknown">
        <w:r w:rsidRPr="00B8237C">
          <w:rPr>
            <w:rFonts w:ascii="Arial" w:eastAsia="Times New Roman" w:hAnsi="Arial" w:cs="Arial"/>
            <w:color w:val="333333"/>
            <w:shd w:val="clear" w:color="auto" w:fill="FFFFFF"/>
          </w:rPr>
          <w:t>            window.location.href = </w:t>
        </w:r>
        <w:r w:rsidRPr="00B8237C">
          <w:rPr>
            <w:rFonts w:ascii="Arial" w:eastAsia="Times New Roman" w:hAnsi="Arial" w:cs="Arial"/>
            <w:color w:val="A31515"/>
            <w:shd w:val="clear" w:color="auto" w:fill="FFFFFF"/>
          </w:rPr>
          <w:t>"/api/Account/ExternalLogin?provider=Google&amp;response_type=token&amp;client_id=self&amp;redirect_uri=http%3a%2f%2flocalhost%3a61358%2fLogin.html&amp;state=GerGr5JlYx4t_KpsK57GFSxVueteyBunu02xJTak5m01"</w:t>
        </w:r>
        <w:r w:rsidRPr="00B8237C">
          <w:rPr>
            <w:rFonts w:ascii="Arial" w:eastAsia="Times New Roman" w:hAnsi="Arial" w:cs="Arial"/>
            <w:color w:val="333333"/>
            <w:shd w:val="clear" w:color="auto" w:fill="FFFFFF"/>
          </w:rPr>
          <w:t>;</w:t>
        </w:r>
      </w:ins>
    </w:p>
    <w:p w:rsidR="00B8237C" w:rsidRPr="00B8237C" w:rsidRDefault="00B8237C" w:rsidP="00B8237C">
      <w:pPr>
        <w:shd w:val="clear" w:color="auto" w:fill="FFFFFF"/>
        <w:spacing w:after="0" w:line="240" w:lineRule="auto"/>
        <w:rPr>
          <w:ins w:id="210" w:author="Unknown"/>
          <w:rFonts w:ascii="Arial" w:eastAsia="Times New Roman" w:hAnsi="Arial" w:cs="Arial"/>
          <w:color w:val="333333"/>
        </w:rPr>
      </w:pPr>
      <w:ins w:id="211" w:author="Unknown">
        <w:r w:rsidRPr="00B8237C">
          <w:rPr>
            <w:rFonts w:ascii="Arial" w:eastAsia="Times New Roman" w:hAnsi="Arial" w:cs="Arial"/>
            <w:color w:val="333333"/>
            <w:shd w:val="clear" w:color="auto" w:fill="FFFFFF"/>
          </w:rPr>
          <w:t>        }</w:t>
        </w:r>
      </w:ins>
    </w:p>
    <w:p w:rsidR="00B8237C" w:rsidRPr="00B8237C" w:rsidRDefault="00B8237C" w:rsidP="00B8237C">
      <w:pPr>
        <w:shd w:val="clear" w:color="auto" w:fill="FFFFFF"/>
        <w:spacing w:after="0" w:line="240" w:lineRule="auto"/>
        <w:rPr>
          <w:ins w:id="212" w:author="Unknown"/>
          <w:rFonts w:ascii="Arial" w:eastAsia="Times New Roman" w:hAnsi="Arial" w:cs="Arial"/>
          <w:color w:val="333333"/>
        </w:rPr>
      </w:pPr>
      <w:ins w:id="213" w:author="Unknown">
        <w:r w:rsidRPr="00B8237C">
          <w:rPr>
            <w:rFonts w:ascii="Arial" w:eastAsia="Times New Roman" w:hAnsi="Arial" w:cs="Arial"/>
            <w:color w:val="333333"/>
            <w:shd w:val="clear" w:color="auto" w:fill="FFFFFF"/>
          </w:rPr>
          <w:t>    });</w:t>
        </w:r>
      </w:ins>
    </w:p>
    <w:p w:rsidR="00B8237C" w:rsidRPr="00B8237C" w:rsidRDefault="00B8237C" w:rsidP="00B8237C">
      <w:pPr>
        <w:spacing w:after="0" w:line="240" w:lineRule="auto"/>
        <w:rPr>
          <w:ins w:id="214" w:author="Unknown"/>
          <w:rFonts w:ascii="Times New Roman" w:eastAsia="Times New Roman" w:hAnsi="Times New Roman" w:cs="Times New Roman"/>
          <w:sz w:val="24"/>
          <w:szCs w:val="24"/>
        </w:rPr>
      </w:pPr>
    </w:p>
    <w:p w:rsidR="00B8237C" w:rsidRPr="00B8237C" w:rsidRDefault="00B8237C" w:rsidP="00B8237C">
      <w:pPr>
        <w:shd w:val="clear" w:color="auto" w:fill="FFFFFF"/>
        <w:spacing w:after="0" w:line="240" w:lineRule="auto"/>
        <w:rPr>
          <w:ins w:id="215" w:author="Unknown"/>
          <w:rFonts w:ascii="Arial" w:eastAsia="Times New Roman" w:hAnsi="Arial" w:cs="Arial"/>
          <w:color w:val="333333"/>
        </w:rPr>
      </w:pPr>
      <w:ins w:id="216" w:author="Unknown">
        <w:r w:rsidRPr="00B8237C">
          <w:rPr>
            <w:rFonts w:ascii="Arial" w:eastAsia="Times New Roman" w:hAnsi="Arial" w:cs="Arial"/>
            <w:color w:val="333333"/>
            <w:shd w:val="clear" w:color="auto" w:fill="FFFFFF"/>
          </w:rPr>
          <w:t>}</w:t>
        </w:r>
      </w:ins>
    </w:p>
    <w:p w:rsidR="00B8237C" w:rsidRPr="00B8237C" w:rsidRDefault="00B8237C" w:rsidP="00B8237C">
      <w:pPr>
        <w:shd w:val="clear" w:color="auto" w:fill="FFFFFF"/>
        <w:spacing w:after="0" w:line="240" w:lineRule="auto"/>
        <w:rPr>
          <w:ins w:id="217" w:author="Unknown"/>
          <w:rFonts w:ascii="Arial" w:eastAsia="Times New Roman" w:hAnsi="Arial" w:cs="Arial"/>
          <w:color w:val="333333"/>
        </w:rPr>
      </w:pPr>
    </w:p>
    <w:p w:rsidR="00B8237C" w:rsidRPr="00B8237C" w:rsidRDefault="00B8237C" w:rsidP="00B8237C">
      <w:pPr>
        <w:spacing w:after="0" w:line="240" w:lineRule="auto"/>
        <w:rPr>
          <w:ins w:id="218" w:author="Unknown"/>
          <w:rFonts w:ascii="Times New Roman" w:eastAsia="Times New Roman" w:hAnsi="Times New Roman" w:cs="Times New Roman"/>
          <w:sz w:val="24"/>
          <w:szCs w:val="24"/>
        </w:rPr>
      </w:pPr>
      <w:ins w:id="219" w:author="Unknown">
        <w:r w:rsidRPr="00B8237C">
          <w:rPr>
            <w:rFonts w:ascii="Arial" w:eastAsia="Times New Roman" w:hAnsi="Arial" w:cs="Arial"/>
            <w:b/>
            <w:bCs/>
            <w:color w:val="333333"/>
            <w:shd w:val="clear" w:color="auto" w:fill="FFFFFF"/>
          </w:rPr>
          <w:t>Step 9 :</w:t>
        </w:r>
        <w:r w:rsidRPr="00B8237C">
          <w:rPr>
            <w:rFonts w:ascii="Arial" w:eastAsia="Times New Roman" w:hAnsi="Arial" w:cs="Arial"/>
            <w:color w:val="333333"/>
            <w:shd w:val="clear" w:color="auto" w:fill="FFFFFF"/>
          </w:rPr>
          <w:t> In </w:t>
        </w:r>
        <w:r w:rsidRPr="00B8237C">
          <w:rPr>
            <w:rFonts w:ascii="Arial" w:eastAsia="Times New Roman" w:hAnsi="Arial" w:cs="Arial"/>
            <w:color w:val="0000FF"/>
            <w:shd w:val="clear" w:color="auto" w:fill="FFFFFF"/>
          </w:rPr>
          <w:t>AccountController.cs</w:t>
        </w:r>
        <w:r w:rsidRPr="00B8237C">
          <w:rPr>
            <w:rFonts w:ascii="Arial" w:eastAsia="Times New Roman" w:hAnsi="Arial" w:cs="Arial"/>
            <w:color w:val="333333"/>
            <w:shd w:val="clear" w:color="auto" w:fill="FFFFFF"/>
          </w:rPr>
          <w:t>, modify </w:t>
        </w:r>
        <w:r w:rsidRPr="00B8237C">
          <w:rPr>
            <w:rFonts w:ascii="Arial" w:eastAsia="Times New Roman" w:hAnsi="Arial" w:cs="Arial"/>
            <w:color w:val="0000FF"/>
            <w:shd w:val="clear" w:color="auto" w:fill="FFFFFF"/>
          </w:rPr>
          <w:t>RegisterExternal()</w:t>
        </w:r>
        <w:r w:rsidRPr="00B8237C">
          <w:rPr>
            <w:rFonts w:ascii="Arial" w:eastAsia="Times New Roman" w:hAnsi="Arial" w:cs="Arial"/>
            <w:color w:val="333333"/>
            <w:shd w:val="clear" w:color="auto" w:fill="FFFFFF"/>
          </w:rPr>
          <w:t> method as shown below. Notice we removed </w:t>
        </w:r>
        <w:r w:rsidRPr="00B8237C">
          <w:rPr>
            <w:rFonts w:ascii="Arial" w:eastAsia="Times New Roman" w:hAnsi="Arial" w:cs="Arial"/>
            <w:color w:val="0000FF"/>
            <w:shd w:val="clear" w:color="auto" w:fill="FFFFFF"/>
          </w:rPr>
          <w:t>"RegisterExternalBindingModel"</w:t>
        </w:r>
        <w:r w:rsidRPr="00B8237C">
          <w:rPr>
            <w:rFonts w:ascii="Arial" w:eastAsia="Times New Roman" w:hAnsi="Arial" w:cs="Arial"/>
            <w:color w:val="333333"/>
            <w:shd w:val="clear" w:color="auto" w:fill="FFFFFF"/>
          </w:rPr>
          <w:t> parameter and </w:t>
        </w:r>
        <w:r w:rsidRPr="00B8237C">
          <w:rPr>
            <w:rFonts w:ascii="Arial" w:eastAsia="Times New Roman" w:hAnsi="Arial" w:cs="Arial"/>
            <w:color w:val="0000FF"/>
            <w:shd w:val="clear" w:color="auto" w:fill="FFFFFF"/>
          </w:rPr>
          <w:t>if (!ModelState.IsValid) </w:t>
        </w:r>
        <w:r w:rsidRPr="00B8237C">
          <w:rPr>
            <w:rFonts w:ascii="Arial" w:eastAsia="Times New Roman" w:hAnsi="Arial" w:cs="Arial"/>
            <w:color w:val="333333"/>
            <w:shd w:val="clear" w:color="auto" w:fill="FFFFFF"/>
          </w:rPr>
          <w:t>code block.</w:t>
        </w:r>
        <w:r w:rsidRPr="00B8237C">
          <w:rPr>
            <w:rFonts w:ascii="Arial" w:eastAsia="Times New Roman" w:hAnsi="Arial" w:cs="Arial"/>
            <w:color w:val="333333"/>
          </w:rPr>
          <w:br/>
        </w:r>
      </w:ins>
    </w:p>
    <w:p w:rsidR="00B8237C" w:rsidRPr="00B8237C" w:rsidRDefault="00B8237C" w:rsidP="00B8237C">
      <w:pPr>
        <w:shd w:val="clear" w:color="auto" w:fill="FFFFFF"/>
        <w:spacing w:after="0" w:line="240" w:lineRule="auto"/>
        <w:rPr>
          <w:ins w:id="220" w:author="Unknown"/>
          <w:rFonts w:ascii="Arial" w:eastAsia="Times New Roman" w:hAnsi="Arial" w:cs="Arial"/>
          <w:color w:val="333333"/>
        </w:rPr>
      </w:pPr>
      <w:ins w:id="221" w:author="Unknown">
        <w:r w:rsidRPr="00B8237C">
          <w:rPr>
            <w:rFonts w:ascii="Arial" w:eastAsia="Times New Roman" w:hAnsi="Arial" w:cs="Arial"/>
            <w:color w:val="008000"/>
            <w:shd w:val="clear" w:color="auto" w:fill="FFFFFF"/>
          </w:rPr>
          <w:t>// POST api/Account/RegisterExternal</w:t>
        </w:r>
      </w:ins>
    </w:p>
    <w:p w:rsidR="00B8237C" w:rsidRPr="00B8237C" w:rsidRDefault="00B8237C" w:rsidP="00B8237C">
      <w:pPr>
        <w:shd w:val="clear" w:color="auto" w:fill="FFFFFF"/>
        <w:spacing w:after="0" w:line="240" w:lineRule="auto"/>
        <w:rPr>
          <w:ins w:id="222" w:author="Unknown"/>
          <w:rFonts w:ascii="Arial" w:eastAsia="Times New Roman" w:hAnsi="Arial" w:cs="Arial"/>
          <w:color w:val="333333"/>
        </w:rPr>
      </w:pPr>
      <w:ins w:id="223" w:author="Unknown">
        <w:r w:rsidRPr="00B8237C">
          <w:rPr>
            <w:rFonts w:ascii="Arial" w:eastAsia="Times New Roman" w:hAnsi="Arial" w:cs="Arial"/>
            <w:color w:val="333333"/>
            <w:shd w:val="clear" w:color="auto" w:fill="FFFFFF"/>
          </w:rPr>
          <w:t>[</w:t>
        </w:r>
        <w:r w:rsidRPr="00B8237C">
          <w:rPr>
            <w:rFonts w:ascii="Arial" w:eastAsia="Times New Roman" w:hAnsi="Arial" w:cs="Arial"/>
            <w:color w:val="2B91AF"/>
            <w:shd w:val="clear" w:color="auto" w:fill="FFFFFF"/>
          </w:rPr>
          <w:t>OverrideAuthentication</w:t>
        </w:r>
        <w:r w:rsidRPr="00B8237C">
          <w:rPr>
            <w:rFonts w:ascii="Arial" w:eastAsia="Times New Roman" w:hAnsi="Arial" w:cs="Arial"/>
            <w:color w:val="333333"/>
            <w:shd w:val="clear" w:color="auto" w:fill="FFFFFF"/>
          </w:rPr>
          <w:t>]</w:t>
        </w:r>
      </w:ins>
    </w:p>
    <w:p w:rsidR="00B8237C" w:rsidRPr="00B8237C" w:rsidRDefault="00B8237C" w:rsidP="00B8237C">
      <w:pPr>
        <w:shd w:val="clear" w:color="auto" w:fill="FFFFFF"/>
        <w:spacing w:after="0" w:line="240" w:lineRule="auto"/>
        <w:rPr>
          <w:ins w:id="224" w:author="Unknown"/>
          <w:rFonts w:ascii="Arial" w:eastAsia="Times New Roman" w:hAnsi="Arial" w:cs="Arial"/>
          <w:color w:val="333333"/>
        </w:rPr>
      </w:pPr>
      <w:ins w:id="225" w:author="Unknown">
        <w:r w:rsidRPr="00B8237C">
          <w:rPr>
            <w:rFonts w:ascii="Arial" w:eastAsia="Times New Roman" w:hAnsi="Arial" w:cs="Arial"/>
            <w:color w:val="333333"/>
            <w:shd w:val="clear" w:color="auto" w:fill="FFFFFF"/>
          </w:rPr>
          <w:lastRenderedPageBreak/>
          <w:t>[</w:t>
        </w:r>
        <w:r w:rsidRPr="00B8237C">
          <w:rPr>
            <w:rFonts w:ascii="Arial" w:eastAsia="Times New Roman" w:hAnsi="Arial" w:cs="Arial"/>
            <w:color w:val="2B91AF"/>
            <w:shd w:val="clear" w:color="auto" w:fill="FFFFFF"/>
          </w:rPr>
          <w:t>HostAuthentication</w:t>
        </w:r>
        <w:r w:rsidRPr="00B8237C">
          <w:rPr>
            <w:rFonts w:ascii="Arial" w:eastAsia="Times New Roman" w:hAnsi="Arial" w:cs="Arial"/>
            <w:color w:val="333333"/>
            <w:shd w:val="clear" w:color="auto" w:fill="FFFFFF"/>
          </w:rPr>
          <w:t>(</w:t>
        </w:r>
        <w:r w:rsidRPr="00B8237C">
          <w:rPr>
            <w:rFonts w:ascii="Arial" w:eastAsia="Times New Roman" w:hAnsi="Arial" w:cs="Arial"/>
            <w:color w:val="2B91AF"/>
            <w:shd w:val="clear" w:color="auto" w:fill="FFFFFF"/>
          </w:rPr>
          <w:t>DefaultAuthenticationTypes</w:t>
        </w:r>
        <w:r w:rsidRPr="00B8237C">
          <w:rPr>
            <w:rFonts w:ascii="Arial" w:eastAsia="Times New Roman" w:hAnsi="Arial" w:cs="Arial"/>
            <w:color w:val="333333"/>
            <w:shd w:val="clear" w:color="auto" w:fill="FFFFFF"/>
          </w:rPr>
          <w:t>.ExternalBearer)]</w:t>
        </w:r>
      </w:ins>
    </w:p>
    <w:p w:rsidR="00B8237C" w:rsidRPr="00B8237C" w:rsidRDefault="00B8237C" w:rsidP="00B8237C">
      <w:pPr>
        <w:shd w:val="clear" w:color="auto" w:fill="FFFFFF"/>
        <w:spacing w:after="0" w:line="240" w:lineRule="auto"/>
        <w:rPr>
          <w:ins w:id="226" w:author="Unknown"/>
          <w:rFonts w:ascii="Arial" w:eastAsia="Times New Roman" w:hAnsi="Arial" w:cs="Arial"/>
          <w:color w:val="333333"/>
        </w:rPr>
      </w:pPr>
      <w:ins w:id="227" w:author="Unknown">
        <w:r w:rsidRPr="00B8237C">
          <w:rPr>
            <w:rFonts w:ascii="Arial" w:eastAsia="Times New Roman" w:hAnsi="Arial" w:cs="Arial"/>
            <w:color w:val="333333"/>
            <w:shd w:val="clear" w:color="auto" w:fill="FFFFFF"/>
          </w:rPr>
          <w:t>[</w:t>
        </w:r>
        <w:r w:rsidRPr="00B8237C">
          <w:rPr>
            <w:rFonts w:ascii="Arial" w:eastAsia="Times New Roman" w:hAnsi="Arial" w:cs="Arial"/>
            <w:color w:val="2B91AF"/>
            <w:shd w:val="clear" w:color="auto" w:fill="FFFFFF"/>
          </w:rPr>
          <w:t>Route</w:t>
        </w:r>
        <w:r w:rsidRPr="00B8237C">
          <w:rPr>
            <w:rFonts w:ascii="Arial" w:eastAsia="Times New Roman" w:hAnsi="Arial" w:cs="Arial"/>
            <w:color w:val="333333"/>
            <w:shd w:val="clear" w:color="auto" w:fill="FFFFFF"/>
          </w:rPr>
          <w:t>(</w:t>
        </w:r>
        <w:r w:rsidRPr="00B8237C">
          <w:rPr>
            <w:rFonts w:ascii="Arial" w:eastAsia="Times New Roman" w:hAnsi="Arial" w:cs="Arial"/>
            <w:color w:val="A31515"/>
            <w:shd w:val="clear" w:color="auto" w:fill="FFFFFF"/>
          </w:rPr>
          <w:t>"RegisterExternal"</w:t>
        </w:r>
        <w:r w:rsidRPr="00B8237C">
          <w:rPr>
            <w:rFonts w:ascii="Arial" w:eastAsia="Times New Roman" w:hAnsi="Arial" w:cs="Arial"/>
            <w:color w:val="333333"/>
            <w:shd w:val="clear" w:color="auto" w:fill="FFFFFF"/>
          </w:rPr>
          <w:t>)]</w:t>
        </w:r>
      </w:ins>
    </w:p>
    <w:p w:rsidR="00B8237C" w:rsidRPr="00B8237C" w:rsidRDefault="00B8237C" w:rsidP="00B8237C">
      <w:pPr>
        <w:shd w:val="clear" w:color="auto" w:fill="FFFFFF"/>
        <w:spacing w:after="0" w:line="240" w:lineRule="auto"/>
        <w:rPr>
          <w:ins w:id="228" w:author="Unknown"/>
          <w:rFonts w:ascii="Arial" w:eastAsia="Times New Roman" w:hAnsi="Arial" w:cs="Arial"/>
          <w:color w:val="333333"/>
        </w:rPr>
      </w:pPr>
      <w:ins w:id="229" w:author="Unknown">
        <w:r w:rsidRPr="00B8237C">
          <w:rPr>
            <w:rFonts w:ascii="Arial" w:eastAsia="Times New Roman" w:hAnsi="Arial" w:cs="Arial"/>
            <w:color w:val="0000FF"/>
            <w:shd w:val="clear" w:color="auto" w:fill="FFFFFF"/>
          </w:rPr>
          <w:t>public</w:t>
        </w:r>
        <w:r w:rsidRPr="00B8237C">
          <w:rPr>
            <w:rFonts w:ascii="Arial" w:eastAsia="Times New Roman" w:hAnsi="Arial" w:cs="Arial"/>
            <w:color w:val="333333"/>
            <w:shd w:val="clear" w:color="auto" w:fill="FFFFFF"/>
          </w:rPr>
          <w:t> </w:t>
        </w:r>
        <w:r w:rsidRPr="00B8237C">
          <w:rPr>
            <w:rFonts w:ascii="Arial" w:eastAsia="Times New Roman" w:hAnsi="Arial" w:cs="Arial"/>
            <w:color w:val="0000FF"/>
            <w:shd w:val="clear" w:color="auto" w:fill="FFFFFF"/>
          </w:rPr>
          <w:t>async</w:t>
        </w:r>
        <w:r w:rsidRPr="00B8237C">
          <w:rPr>
            <w:rFonts w:ascii="Arial" w:eastAsia="Times New Roman" w:hAnsi="Arial" w:cs="Arial"/>
            <w:color w:val="333333"/>
            <w:shd w:val="clear" w:color="auto" w:fill="FFFFFF"/>
          </w:rPr>
          <w:t> </w:t>
        </w:r>
        <w:r w:rsidRPr="00B8237C">
          <w:rPr>
            <w:rFonts w:ascii="Arial" w:eastAsia="Times New Roman" w:hAnsi="Arial" w:cs="Arial"/>
            <w:color w:val="2B91AF"/>
            <w:shd w:val="clear" w:color="auto" w:fill="FFFFFF"/>
          </w:rPr>
          <w:t>Task</w:t>
        </w:r>
        <w:r w:rsidRPr="00B8237C">
          <w:rPr>
            <w:rFonts w:ascii="Arial" w:eastAsia="Times New Roman" w:hAnsi="Arial" w:cs="Arial"/>
            <w:color w:val="333333"/>
            <w:shd w:val="clear" w:color="auto" w:fill="FFFFFF"/>
          </w:rPr>
          <w:t>&lt;</w:t>
        </w:r>
        <w:r w:rsidRPr="00B8237C">
          <w:rPr>
            <w:rFonts w:ascii="Arial" w:eastAsia="Times New Roman" w:hAnsi="Arial" w:cs="Arial"/>
            <w:color w:val="2B91AF"/>
            <w:shd w:val="clear" w:color="auto" w:fill="FFFFFF"/>
          </w:rPr>
          <w:t>IHttpActionResult</w:t>
        </w:r>
        <w:r w:rsidRPr="00B8237C">
          <w:rPr>
            <w:rFonts w:ascii="Arial" w:eastAsia="Times New Roman" w:hAnsi="Arial" w:cs="Arial"/>
            <w:color w:val="333333"/>
            <w:shd w:val="clear" w:color="auto" w:fill="FFFFFF"/>
          </w:rPr>
          <w:t>&gt; RegisterExternal()</w:t>
        </w:r>
      </w:ins>
    </w:p>
    <w:p w:rsidR="00B8237C" w:rsidRPr="00B8237C" w:rsidRDefault="00B8237C" w:rsidP="00B8237C">
      <w:pPr>
        <w:shd w:val="clear" w:color="auto" w:fill="FFFFFF"/>
        <w:spacing w:after="0" w:line="240" w:lineRule="auto"/>
        <w:rPr>
          <w:ins w:id="230" w:author="Unknown"/>
          <w:rFonts w:ascii="Arial" w:eastAsia="Times New Roman" w:hAnsi="Arial" w:cs="Arial"/>
          <w:color w:val="333333"/>
        </w:rPr>
      </w:pPr>
      <w:ins w:id="231" w:author="Unknown">
        <w:r w:rsidRPr="00B8237C">
          <w:rPr>
            <w:rFonts w:ascii="Arial" w:eastAsia="Times New Roman" w:hAnsi="Arial" w:cs="Arial"/>
            <w:color w:val="333333"/>
            <w:shd w:val="clear" w:color="auto" w:fill="FFFFFF"/>
          </w:rPr>
          <w:t>{</w:t>
        </w:r>
      </w:ins>
    </w:p>
    <w:p w:rsidR="00B8237C" w:rsidRPr="00B8237C" w:rsidRDefault="00B8237C" w:rsidP="00B8237C">
      <w:pPr>
        <w:shd w:val="clear" w:color="auto" w:fill="FFFFFF"/>
        <w:spacing w:after="0" w:line="240" w:lineRule="auto"/>
        <w:rPr>
          <w:ins w:id="232" w:author="Unknown"/>
          <w:rFonts w:ascii="Arial" w:eastAsia="Times New Roman" w:hAnsi="Arial" w:cs="Arial"/>
          <w:color w:val="333333"/>
        </w:rPr>
      </w:pPr>
      <w:ins w:id="233" w:author="Unknown">
        <w:r w:rsidRPr="00B8237C">
          <w:rPr>
            <w:rFonts w:ascii="Arial" w:eastAsia="Times New Roman" w:hAnsi="Arial" w:cs="Arial"/>
            <w:color w:val="333333"/>
            <w:shd w:val="clear" w:color="auto" w:fill="FFFFFF"/>
          </w:rPr>
          <w:t>    </w:t>
        </w:r>
        <w:r w:rsidRPr="00B8237C">
          <w:rPr>
            <w:rFonts w:ascii="Arial" w:eastAsia="Times New Roman" w:hAnsi="Arial" w:cs="Arial"/>
            <w:color w:val="0000FF"/>
            <w:shd w:val="clear" w:color="auto" w:fill="FFFFFF"/>
          </w:rPr>
          <w:t>var</w:t>
        </w:r>
        <w:r w:rsidRPr="00B8237C">
          <w:rPr>
            <w:rFonts w:ascii="Arial" w:eastAsia="Times New Roman" w:hAnsi="Arial" w:cs="Arial"/>
            <w:color w:val="333333"/>
            <w:shd w:val="clear" w:color="auto" w:fill="FFFFFF"/>
          </w:rPr>
          <w:t> info = </w:t>
        </w:r>
        <w:r w:rsidRPr="00B8237C">
          <w:rPr>
            <w:rFonts w:ascii="Arial" w:eastAsia="Times New Roman" w:hAnsi="Arial" w:cs="Arial"/>
            <w:color w:val="0000FF"/>
            <w:shd w:val="clear" w:color="auto" w:fill="FFFFFF"/>
          </w:rPr>
          <w:t>await</w:t>
        </w:r>
        <w:r w:rsidRPr="00B8237C">
          <w:rPr>
            <w:rFonts w:ascii="Arial" w:eastAsia="Times New Roman" w:hAnsi="Arial" w:cs="Arial"/>
            <w:color w:val="333333"/>
            <w:shd w:val="clear" w:color="auto" w:fill="FFFFFF"/>
          </w:rPr>
          <w:t> Authentication.GetExternalLoginInfoAsync();</w:t>
        </w:r>
      </w:ins>
    </w:p>
    <w:p w:rsidR="00B8237C" w:rsidRPr="00B8237C" w:rsidRDefault="00B8237C" w:rsidP="00B8237C">
      <w:pPr>
        <w:shd w:val="clear" w:color="auto" w:fill="FFFFFF"/>
        <w:spacing w:after="0" w:line="240" w:lineRule="auto"/>
        <w:rPr>
          <w:ins w:id="234" w:author="Unknown"/>
          <w:rFonts w:ascii="Arial" w:eastAsia="Times New Roman" w:hAnsi="Arial" w:cs="Arial"/>
          <w:color w:val="333333"/>
        </w:rPr>
      </w:pPr>
      <w:ins w:id="235" w:author="Unknown">
        <w:r w:rsidRPr="00B8237C">
          <w:rPr>
            <w:rFonts w:ascii="Arial" w:eastAsia="Times New Roman" w:hAnsi="Arial" w:cs="Arial"/>
            <w:color w:val="333333"/>
            <w:shd w:val="clear" w:color="auto" w:fill="FFFFFF"/>
          </w:rPr>
          <w:t>    </w:t>
        </w:r>
        <w:r w:rsidRPr="00B8237C">
          <w:rPr>
            <w:rFonts w:ascii="Arial" w:eastAsia="Times New Roman" w:hAnsi="Arial" w:cs="Arial"/>
            <w:color w:val="0000FF"/>
            <w:shd w:val="clear" w:color="auto" w:fill="FFFFFF"/>
          </w:rPr>
          <w:t>if</w:t>
        </w:r>
        <w:r w:rsidRPr="00B8237C">
          <w:rPr>
            <w:rFonts w:ascii="Arial" w:eastAsia="Times New Roman" w:hAnsi="Arial" w:cs="Arial"/>
            <w:color w:val="333333"/>
            <w:shd w:val="clear" w:color="auto" w:fill="FFFFFF"/>
          </w:rPr>
          <w:t> (info == </w:t>
        </w:r>
        <w:r w:rsidRPr="00B8237C">
          <w:rPr>
            <w:rFonts w:ascii="Arial" w:eastAsia="Times New Roman" w:hAnsi="Arial" w:cs="Arial"/>
            <w:color w:val="0000FF"/>
            <w:shd w:val="clear" w:color="auto" w:fill="FFFFFF"/>
          </w:rPr>
          <w:t>null</w:t>
        </w:r>
        <w:r w:rsidRPr="00B8237C">
          <w:rPr>
            <w:rFonts w:ascii="Arial" w:eastAsia="Times New Roman" w:hAnsi="Arial" w:cs="Arial"/>
            <w:color w:val="333333"/>
            <w:shd w:val="clear" w:color="auto" w:fill="FFFFFF"/>
          </w:rPr>
          <w:t>)</w:t>
        </w:r>
      </w:ins>
    </w:p>
    <w:p w:rsidR="00B8237C" w:rsidRPr="00B8237C" w:rsidRDefault="00B8237C" w:rsidP="00B8237C">
      <w:pPr>
        <w:shd w:val="clear" w:color="auto" w:fill="FFFFFF"/>
        <w:spacing w:after="0" w:line="240" w:lineRule="auto"/>
        <w:rPr>
          <w:ins w:id="236" w:author="Unknown"/>
          <w:rFonts w:ascii="Arial" w:eastAsia="Times New Roman" w:hAnsi="Arial" w:cs="Arial"/>
          <w:color w:val="333333"/>
        </w:rPr>
      </w:pPr>
      <w:ins w:id="237" w:author="Unknown">
        <w:r w:rsidRPr="00B8237C">
          <w:rPr>
            <w:rFonts w:ascii="Arial" w:eastAsia="Times New Roman" w:hAnsi="Arial" w:cs="Arial"/>
            <w:color w:val="333333"/>
            <w:shd w:val="clear" w:color="auto" w:fill="FFFFFF"/>
          </w:rPr>
          <w:t>    {</w:t>
        </w:r>
      </w:ins>
    </w:p>
    <w:p w:rsidR="00B8237C" w:rsidRPr="00B8237C" w:rsidRDefault="00B8237C" w:rsidP="00B8237C">
      <w:pPr>
        <w:shd w:val="clear" w:color="auto" w:fill="FFFFFF"/>
        <w:spacing w:after="0" w:line="240" w:lineRule="auto"/>
        <w:rPr>
          <w:ins w:id="238" w:author="Unknown"/>
          <w:rFonts w:ascii="Arial" w:eastAsia="Times New Roman" w:hAnsi="Arial" w:cs="Arial"/>
          <w:color w:val="333333"/>
        </w:rPr>
      </w:pPr>
      <w:ins w:id="239" w:author="Unknown">
        <w:r w:rsidRPr="00B8237C">
          <w:rPr>
            <w:rFonts w:ascii="Arial" w:eastAsia="Times New Roman" w:hAnsi="Arial" w:cs="Arial"/>
            <w:color w:val="333333"/>
            <w:shd w:val="clear" w:color="auto" w:fill="FFFFFF"/>
          </w:rPr>
          <w:t>        </w:t>
        </w:r>
        <w:r w:rsidRPr="00B8237C">
          <w:rPr>
            <w:rFonts w:ascii="Arial" w:eastAsia="Times New Roman" w:hAnsi="Arial" w:cs="Arial"/>
            <w:color w:val="0000FF"/>
            <w:shd w:val="clear" w:color="auto" w:fill="FFFFFF"/>
          </w:rPr>
          <w:t>return</w:t>
        </w:r>
        <w:r w:rsidRPr="00B8237C">
          <w:rPr>
            <w:rFonts w:ascii="Arial" w:eastAsia="Times New Roman" w:hAnsi="Arial" w:cs="Arial"/>
            <w:color w:val="333333"/>
            <w:shd w:val="clear" w:color="auto" w:fill="FFFFFF"/>
          </w:rPr>
          <w:t> InternalServerError();</w:t>
        </w:r>
      </w:ins>
    </w:p>
    <w:p w:rsidR="00B8237C" w:rsidRPr="00B8237C" w:rsidRDefault="00B8237C" w:rsidP="00B8237C">
      <w:pPr>
        <w:shd w:val="clear" w:color="auto" w:fill="FFFFFF"/>
        <w:spacing w:after="0" w:line="240" w:lineRule="auto"/>
        <w:rPr>
          <w:ins w:id="240" w:author="Unknown"/>
          <w:rFonts w:ascii="Arial" w:eastAsia="Times New Roman" w:hAnsi="Arial" w:cs="Arial"/>
          <w:color w:val="333333"/>
        </w:rPr>
      </w:pPr>
      <w:ins w:id="241" w:author="Unknown">
        <w:r w:rsidRPr="00B8237C">
          <w:rPr>
            <w:rFonts w:ascii="Arial" w:eastAsia="Times New Roman" w:hAnsi="Arial" w:cs="Arial"/>
            <w:color w:val="333333"/>
            <w:shd w:val="clear" w:color="auto" w:fill="FFFFFF"/>
          </w:rPr>
          <w:t>    }</w:t>
        </w:r>
      </w:ins>
    </w:p>
    <w:p w:rsidR="00B8237C" w:rsidRPr="00B8237C" w:rsidRDefault="00B8237C" w:rsidP="00B8237C">
      <w:pPr>
        <w:shd w:val="clear" w:color="auto" w:fill="FFFFFF"/>
        <w:spacing w:after="0" w:line="240" w:lineRule="auto"/>
        <w:rPr>
          <w:ins w:id="242" w:author="Unknown"/>
          <w:rFonts w:ascii="Arial" w:eastAsia="Times New Roman" w:hAnsi="Arial" w:cs="Arial"/>
          <w:color w:val="333333"/>
        </w:rPr>
      </w:pPr>
    </w:p>
    <w:p w:rsidR="00B8237C" w:rsidRPr="00B8237C" w:rsidRDefault="00B8237C" w:rsidP="00B8237C">
      <w:pPr>
        <w:shd w:val="clear" w:color="auto" w:fill="FFFFFF"/>
        <w:spacing w:after="0" w:line="240" w:lineRule="auto"/>
        <w:rPr>
          <w:ins w:id="243" w:author="Unknown"/>
          <w:rFonts w:ascii="Arial" w:eastAsia="Times New Roman" w:hAnsi="Arial" w:cs="Arial"/>
          <w:color w:val="333333"/>
        </w:rPr>
      </w:pPr>
      <w:ins w:id="244" w:author="Unknown">
        <w:r w:rsidRPr="00B8237C">
          <w:rPr>
            <w:rFonts w:ascii="Arial" w:eastAsia="Times New Roman" w:hAnsi="Arial" w:cs="Arial"/>
            <w:color w:val="333333"/>
            <w:shd w:val="clear" w:color="auto" w:fill="FFFFFF"/>
          </w:rPr>
          <w:t>    </w:t>
        </w:r>
        <w:r w:rsidRPr="00B8237C">
          <w:rPr>
            <w:rFonts w:ascii="Arial" w:eastAsia="Times New Roman" w:hAnsi="Arial" w:cs="Arial"/>
            <w:color w:val="0000FF"/>
            <w:shd w:val="clear" w:color="auto" w:fill="FFFFFF"/>
          </w:rPr>
          <w:t>var</w:t>
        </w:r>
        <w:r w:rsidRPr="00B8237C">
          <w:rPr>
            <w:rFonts w:ascii="Arial" w:eastAsia="Times New Roman" w:hAnsi="Arial" w:cs="Arial"/>
            <w:color w:val="333333"/>
            <w:shd w:val="clear" w:color="auto" w:fill="FFFFFF"/>
          </w:rPr>
          <w:t> user = </w:t>
        </w:r>
        <w:r w:rsidRPr="00B8237C">
          <w:rPr>
            <w:rFonts w:ascii="Arial" w:eastAsia="Times New Roman" w:hAnsi="Arial" w:cs="Arial"/>
            <w:color w:val="0000FF"/>
            <w:shd w:val="clear" w:color="auto" w:fill="FFFFFF"/>
          </w:rPr>
          <w:t>new</w:t>
        </w:r>
        <w:r w:rsidRPr="00B8237C">
          <w:rPr>
            <w:rFonts w:ascii="Arial" w:eastAsia="Times New Roman" w:hAnsi="Arial" w:cs="Arial"/>
            <w:color w:val="333333"/>
            <w:shd w:val="clear" w:color="auto" w:fill="FFFFFF"/>
          </w:rPr>
          <w:t> </w:t>
        </w:r>
        <w:r w:rsidRPr="00B8237C">
          <w:rPr>
            <w:rFonts w:ascii="Arial" w:eastAsia="Times New Roman" w:hAnsi="Arial" w:cs="Arial"/>
            <w:color w:val="2B91AF"/>
            <w:shd w:val="clear" w:color="auto" w:fill="FFFFFF"/>
          </w:rPr>
          <w:t>ApplicationUser</w:t>
        </w:r>
        <w:r w:rsidRPr="00B8237C">
          <w:rPr>
            <w:rFonts w:ascii="Arial" w:eastAsia="Times New Roman" w:hAnsi="Arial" w:cs="Arial"/>
            <w:color w:val="333333"/>
            <w:shd w:val="clear" w:color="auto" w:fill="FFFFFF"/>
          </w:rPr>
          <w:t>() { UserName = info.Email, Email = info.Email };</w:t>
        </w:r>
      </w:ins>
    </w:p>
    <w:p w:rsidR="00B8237C" w:rsidRPr="00B8237C" w:rsidRDefault="00B8237C" w:rsidP="00B8237C">
      <w:pPr>
        <w:shd w:val="clear" w:color="auto" w:fill="FFFFFF"/>
        <w:spacing w:after="0" w:line="240" w:lineRule="auto"/>
        <w:rPr>
          <w:ins w:id="245" w:author="Unknown"/>
          <w:rFonts w:ascii="Arial" w:eastAsia="Times New Roman" w:hAnsi="Arial" w:cs="Arial"/>
          <w:color w:val="333333"/>
        </w:rPr>
      </w:pPr>
    </w:p>
    <w:p w:rsidR="00B8237C" w:rsidRPr="00B8237C" w:rsidRDefault="00B8237C" w:rsidP="00B8237C">
      <w:pPr>
        <w:shd w:val="clear" w:color="auto" w:fill="FFFFFF"/>
        <w:spacing w:after="0" w:line="240" w:lineRule="auto"/>
        <w:rPr>
          <w:ins w:id="246" w:author="Unknown"/>
          <w:rFonts w:ascii="Arial" w:eastAsia="Times New Roman" w:hAnsi="Arial" w:cs="Arial"/>
          <w:color w:val="333333"/>
        </w:rPr>
      </w:pPr>
      <w:ins w:id="247" w:author="Unknown">
        <w:r w:rsidRPr="00B8237C">
          <w:rPr>
            <w:rFonts w:ascii="Arial" w:eastAsia="Times New Roman" w:hAnsi="Arial" w:cs="Arial"/>
            <w:color w:val="333333"/>
            <w:shd w:val="clear" w:color="auto" w:fill="FFFFFF"/>
          </w:rPr>
          <w:t>    </w:t>
        </w:r>
        <w:r w:rsidRPr="00B8237C">
          <w:rPr>
            <w:rFonts w:ascii="Arial" w:eastAsia="Times New Roman" w:hAnsi="Arial" w:cs="Arial"/>
            <w:color w:val="2B91AF"/>
            <w:shd w:val="clear" w:color="auto" w:fill="FFFFFF"/>
          </w:rPr>
          <w:t>IdentityResult</w:t>
        </w:r>
        <w:r w:rsidRPr="00B8237C">
          <w:rPr>
            <w:rFonts w:ascii="Arial" w:eastAsia="Times New Roman" w:hAnsi="Arial" w:cs="Arial"/>
            <w:color w:val="333333"/>
            <w:shd w:val="clear" w:color="auto" w:fill="FFFFFF"/>
          </w:rPr>
          <w:t> result = </w:t>
        </w:r>
        <w:r w:rsidRPr="00B8237C">
          <w:rPr>
            <w:rFonts w:ascii="Arial" w:eastAsia="Times New Roman" w:hAnsi="Arial" w:cs="Arial"/>
            <w:color w:val="0000FF"/>
            <w:shd w:val="clear" w:color="auto" w:fill="FFFFFF"/>
          </w:rPr>
          <w:t>await</w:t>
        </w:r>
        <w:r w:rsidRPr="00B8237C">
          <w:rPr>
            <w:rFonts w:ascii="Arial" w:eastAsia="Times New Roman" w:hAnsi="Arial" w:cs="Arial"/>
            <w:color w:val="333333"/>
            <w:shd w:val="clear" w:color="auto" w:fill="FFFFFF"/>
          </w:rPr>
          <w:t> UserManager.CreateAsync(user);</w:t>
        </w:r>
      </w:ins>
    </w:p>
    <w:p w:rsidR="00B8237C" w:rsidRPr="00B8237C" w:rsidRDefault="00B8237C" w:rsidP="00B8237C">
      <w:pPr>
        <w:shd w:val="clear" w:color="auto" w:fill="FFFFFF"/>
        <w:spacing w:after="0" w:line="240" w:lineRule="auto"/>
        <w:rPr>
          <w:ins w:id="248" w:author="Unknown"/>
          <w:rFonts w:ascii="Arial" w:eastAsia="Times New Roman" w:hAnsi="Arial" w:cs="Arial"/>
          <w:color w:val="333333"/>
        </w:rPr>
      </w:pPr>
      <w:ins w:id="249" w:author="Unknown">
        <w:r w:rsidRPr="00B8237C">
          <w:rPr>
            <w:rFonts w:ascii="Arial" w:eastAsia="Times New Roman" w:hAnsi="Arial" w:cs="Arial"/>
            <w:color w:val="333333"/>
            <w:shd w:val="clear" w:color="auto" w:fill="FFFFFF"/>
          </w:rPr>
          <w:t>    </w:t>
        </w:r>
        <w:r w:rsidRPr="00B8237C">
          <w:rPr>
            <w:rFonts w:ascii="Arial" w:eastAsia="Times New Roman" w:hAnsi="Arial" w:cs="Arial"/>
            <w:color w:val="0000FF"/>
            <w:shd w:val="clear" w:color="auto" w:fill="FFFFFF"/>
          </w:rPr>
          <w:t>if</w:t>
        </w:r>
        <w:r w:rsidRPr="00B8237C">
          <w:rPr>
            <w:rFonts w:ascii="Arial" w:eastAsia="Times New Roman" w:hAnsi="Arial" w:cs="Arial"/>
            <w:color w:val="333333"/>
            <w:shd w:val="clear" w:color="auto" w:fill="FFFFFF"/>
          </w:rPr>
          <w:t> (!result.Succeeded)</w:t>
        </w:r>
      </w:ins>
    </w:p>
    <w:p w:rsidR="00B8237C" w:rsidRPr="00B8237C" w:rsidRDefault="00B8237C" w:rsidP="00B8237C">
      <w:pPr>
        <w:shd w:val="clear" w:color="auto" w:fill="FFFFFF"/>
        <w:spacing w:after="0" w:line="240" w:lineRule="auto"/>
        <w:rPr>
          <w:ins w:id="250" w:author="Unknown"/>
          <w:rFonts w:ascii="Arial" w:eastAsia="Times New Roman" w:hAnsi="Arial" w:cs="Arial"/>
          <w:color w:val="333333"/>
        </w:rPr>
      </w:pPr>
      <w:ins w:id="251" w:author="Unknown">
        <w:r w:rsidRPr="00B8237C">
          <w:rPr>
            <w:rFonts w:ascii="Arial" w:eastAsia="Times New Roman" w:hAnsi="Arial" w:cs="Arial"/>
            <w:color w:val="333333"/>
            <w:shd w:val="clear" w:color="auto" w:fill="FFFFFF"/>
          </w:rPr>
          <w:t>    {</w:t>
        </w:r>
      </w:ins>
    </w:p>
    <w:p w:rsidR="00B8237C" w:rsidRPr="00B8237C" w:rsidRDefault="00B8237C" w:rsidP="00B8237C">
      <w:pPr>
        <w:shd w:val="clear" w:color="auto" w:fill="FFFFFF"/>
        <w:spacing w:after="0" w:line="240" w:lineRule="auto"/>
        <w:rPr>
          <w:ins w:id="252" w:author="Unknown"/>
          <w:rFonts w:ascii="Arial" w:eastAsia="Times New Roman" w:hAnsi="Arial" w:cs="Arial"/>
          <w:color w:val="333333"/>
        </w:rPr>
      </w:pPr>
      <w:ins w:id="253" w:author="Unknown">
        <w:r w:rsidRPr="00B8237C">
          <w:rPr>
            <w:rFonts w:ascii="Arial" w:eastAsia="Times New Roman" w:hAnsi="Arial" w:cs="Arial"/>
            <w:color w:val="333333"/>
            <w:shd w:val="clear" w:color="auto" w:fill="FFFFFF"/>
          </w:rPr>
          <w:t>        </w:t>
        </w:r>
        <w:r w:rsidRPr="00B8237C">
          <w:rPr>
            <w:rFonts w:ascii="Arial" w:eastAsia="Times New Roman" w:hAnsi="Arial" w:cs="Arial"/>
            <w:color w:val="0000FF"/>
            <w:shd w:val="clear" w:color="auto" w:fill="FFFFFF"/>
          </w:rPr>
          <w:t>return</w:t>
        </w:r>
        <w:r w:rsidRPr="00B8237C">
          <w:rPr>
            <w:rFonts w:ascii="Arial" w:eastAsia="Times New Roman" w:hAnsi="Arial" w:cs="Arial"/>
            <w:color w:val="333333"/>
            <w:shd w:val="clear" w:color="auto" w:fill="FFFFFF"/>
          </w:rPr>
          <w:t> GetErrorResult(result);</w:t>
        </w:r>
      </w:ins>
    </w:p>
    <w:p w:rsidR="00B8237C" w:rsidRPr="00B8237C" w:rsidRDefault="00B8237C" w:rsidP="00B8237C">
      <w:pPr>
        <w:shd w:val="clear" w:color="auto" w:fill="FFFFFF"/>
        <w:spacing w:after="0" w:line="240" w:lineRule="auto"/>
        <w:rPr>
          <w:ins w:id="254" w:author="Unknown"/>
          <w:rFonts w:ascii="Arial" w:eastAsia="Times New Roman" w:hAnsi="Arial" w:cs="Arial"/>
          <w:color w:val="333333"/>
        </w:rPr>
      </w:pPr>
      <w:ins w:id="255" w:author="Unknown">
        <w:r w:rsidRPr="00B8237C">
          <w:rPr>
            <w:rFonts w:ascii="Arial" w:eastAsia="Times New Roman" w:hAnsi="Arial" w:cs="Arial"/>
            <w:color w:val="333333"/>
            <w:shd w:val="clear" w:color="auto" w:fill="FFFFFF"/>
          </w:rPr>
          <w:t>    }</w:t>
        </w:r>
      </w:ins>
    </w:p>
    <w:p w:rsidR="00B8237C" w:rsidRPr="00B8237C" w:rsidRDefault="00B8237C" w:rsidP="00B8237C">
      <w:pPr>
        <w:shd w:val="clear" w:color="auto" w:fill="FFFFFF"/>
        <w:spacing w:after="0" w:line="240" w:lineRule="auto"/>
        <w:rPr>
          <w:ins w:id="256" w:author="Unknown"/>
          <w:rFonts w:ascii="Arial" w:eastAsia="Times New Roman" w:hAnsi="Arial" w:cs="Arial"/>
          <w:color w:val="333333"/>
        </w:rPr>
      </w:pPr>
    </w:p>
    <w:p w:rsidR="00B8237C" w:rsidRPr="00B8237C" w:rsidRDefault="00B8237C" w:rsidP="00B8237C">
      <w:pPr>
        <w:shd w:val="clear" w:color="auto" w:fill="FFFFFF"/>
        <w:spacing w:after="0" w:line="240" w:lineRule="auto"/>
        <w:rPr>
          <w:ins w:id="257" w:author="Unknown"/>
          <w:rFonts w:ascii="Arial" w:eastAsia="Times New Roman" w:hAnsi="Arial" w:cs="Arial"/>
          <w:color w:val="333333"/>
        </w:rPr>
      </w:pPr>
      <w:ins w:id="258" w:author="Unknown">
        <w:r w:rsidRPr="00B8237C">
          <w:rPr>
            <w:rFonts w:ascii="Arial" w:eastAsia="Times New Roman" w:hAnsi="Arial" w:cs="Arial"/>
            <w:color w:val="333333"/>
            <w:shd w:val="clear" w:color="auto" w:fill="FFFFFF"/>
          </w:rPr>
          <w:t>    result = </w:t>
        </w:r>
        <w:r w:rsidRPr="00B8237C">
          <w:rPr>
            <w:rFonts w:ascii="Arial" w:eastAsia="Times New Roman" w:hAnsi="Arial" w:cs="Arial"/>
            <w:color w:val="0000FF"/>
            <w:shd w:val="clear" w:color="auto" w:fill="FFFFFF"/>
          </w:rPr>
          <w:t>await</w:t>
        </w:r>
        <w:r w:rsidRPr="00B8237C">
          <w:rPr>
            <w:rFonts w:ascii="Arial" w:eastAsia="Times New Roman" w:hAnsi="Arial" w:cs="Arial"/>
            <w:color w:val="333333"/>
            <w:shd w:val="clear" w:color="auto" w:fill="FFFFFF"/>
          </w:rPr>
          <w:t> UserManager.AddLoginAsync(user.Id, info.Login);</w:t>
        </w:r>
      </w:ins>
    </w:p>
    <w:p w:rsidR="00B8237C" w:rsidRPr="00B8237C" w:rsidRDefault="00B8237C" w:rsidP="00B8237C">
      <w:pPr>
        <w:shd w:val="clear" w:color="auto" w:fill="FFFFFF"/>
        <w:spacing w:after="0" w:line="240" w:lineRule="auto"/>
        <w:rPr>
          <w:ins w:id="259" w:author="Unknown"/>
          <w:rFonts w:ascii="Arial" w:eastAsia="Times New Roman" w:hAnsi="Arial" w:cs="Arial"/>
          <w:color w:val="333333"/>
        </w:rPr>
      </w:pPr>
      <w:ins w:id="260" w:author="Unknown">
        <w:r w:rsidRPr="00B8237C">
          <w:rPr>
            <w:rFonts w:ascii="Arial" w:eastAsia="Times New Roman" w:hAnsi="Arial" w:cs="Arial"/>
            <w:color w:val="333333"/>
            <w:shd w:val="clear" w:color="auto" w:fill="FFFFFF"/>
          </w:rPr>
          <w:t>    </w:t>
        </w:r>
        <w:r w:rsidRPr="00B8237C">
          <w:rPr>
            <w:rFonts w:ascii="Arial" w:eastAsia="Times New Roman" w:hAnsi="Arial" w:cs="Arial"/>
            <w:color w:val="0000FF"/>
            <w:shd w:val="clear" w:color="auto" w:fill="FFFFFF"/>
          </w:rPr>
          <w:t>if</w:t>
        </w:r>
        <w:r w:rsidRPr="00B8237C">
          <w:rPr>
            <w:rFonts w:ascii="Arial" w:eastAsia="Times New Roman" w:hAnsi="Arial" w:cs="Arial"/>
            <w:color w:val="333333"/>
            <w:shd w:val="clear" w:color="auto" w:fill="FFFFFF"/>
          </w:rPr>
          <w:t> (!result.Succeeded)</w:t>
        </w:r>
      </w:ins>
    </w:p>
    <w:p w:rsidR="00B8237C" w:rsidRPr="00B8237C" w:rsidRDefault="00B8237C" w:rsidP="00B8237C">
      <w:pPr>
        <w:shd w:val="clear" w:color="auto" w:fill="FFFFFF"/>
        <w:spacing w:after="0" w:line="240" w:lineRule="auto"/>
        <w:rPr>
          <w:ins w:id="261" w:author="Unknown"/>
          <w:rFonts w:ascii="Arial" w:eastAsia="Times New Roman" w:hAnsi="Arial" w:cs="Arial"/>
          <w:color w:val="333333"/>
        </w:rPr>
      </w:pPr>
      <w:ins w:id="262" w:author="Unknown">
        <w:r w:rsidRPr="00B8237C">
          <w:rPr>
            <w:rFonts w:ascii="Arial" w:eastAsia="Times New Roman" w:hAnsi="Arial" w:cs="Arial"/>
            <w:color w:val="333333"/>
            <w:shd w:val="clear" w:color="auto" w:fill="FFFFFF"/>
          </w:rPr>
          <w:t>    {</w:t>
        </w:r>
      </w:ins>
    </w:p>
    <w:p w:rsidR="00B8237C" w:rsidRPr="00B8237C" w:rsidRDefault="00B8237C" w:rsidP="00B8237C">
      <w:pPr>
        <w:shd w:val="clear" w:color="auto" w:fill="FFFFFF"/>
        <w:spacing w:after="0" w:line="240" w:lineRule="auto"/>
        <w:rPr>
          <w:ins w:id="263" w:author="Unknown"/>
          <w:rFonts w:ascii="Arial" w:eastAsia="Times New Roman" w:hAnsi="Arial" w:cs="Arial"/>
          <w:color w:val="333333"/>
        </w:rPr>
      </w:pPr>
      <w:ins w:id="264" w:author="Unknown">
        <w:r w:rsidRPr="00B8237C">
          <w:rPr>
            <w:rFonts w:ascii="Arial" w:eastAsia="Times New Roman" w:hAnsi="Arial" w:cs="Arial"/>
            <w:color w:val="333333"/>
            <w:shd w:val="clear" w:color="auto" w:fill="FFFFFF"/>
          </w:rPr>
          <w:t>        </w:t>
        </w:r>
        <w:r w:rsidRPr="00B8237C">
          <w:rPr>
            <w:rFonts w:ascii="Arial" w:eastAsia="Times New Roman" w:hAnsi="Arial" w:cs="Arial"/>
            <w:color w:val="0000FF"/>
            <w:shd w:val="clear" w:color="auto" w:fill="FFFFFF"/>
          </w:rPr>
          <w:t>return</w:t>
        </w:r>
        <w:r w:rsidRPr="00B8237C">
          <w:rPr>
            <w:rFonts w:ascii="Arial" w:eastAsia="Times New Roman" w:hAnsi="Arial" w:cs="Arial"/>
            <w:color w:val="333333"/>
            <w:shd w:val="clear" w:color="auto" w:fill="FFFFFF"/>
          </w:rPr>
          <w:t> GetErrorResult(result);</w:t>
        </w:r>
      </w:ins>
    </w:p>
    <w:p w:rsidR="00B8237C" w:rsidRPr="00B8237C" w:rsidRDefault="00B8237C" w:rsidP="00B8237C">
      <w:pPr>
        <w:shd w:val="clear" w:color="auto" w:fill="FFFFFF"/>
        <w:spacing w:after="0" w:line="240" w:lineRule="auto"/>
        <w:rPr>
          <w:ins w:id="265" w:author="Unknown"/>
          <w:rFonts w:ascii="Arial" w:eastAsia="Times New Roman" w:hAnsi="Arial" w:cs="Arial"/>
          <w:color w:val="333333"/>
        </w:rPr>
      </w:pPr>
      <w:ins w:id="266" w:author="Unknown">
        <w:r w:rsidRPr="00B8237C">
          <w:rPr>
            <w:rFonts w:ascii="Arial" w:eastAsia="Times New Roman" w:hAnsi="Arial" w:cs="Arial"/>
            <w:color w:val="333333"/>
            <w:shd w:val="clear" w:color="auto" w:fill="FFFFFF"/>
          </w:rPr>
          <w:t>    }</w:t>
        </w:r>
      </w:ins>
    </w:p>
    <w:p w:rsidR="00B8237C" w:rsidRPr="00B8237C" w:rsidRDefault="00B8237C" w:rsidP="00B8237C">
      <w:pPr>
        <w:shd w:val="clear" w:color="auto" w:fill="FFFFFF"/>
        <w:spacing w:after="0" w:line="240" w:lineRule="auto"/>
        <w:rPr>
          <w:ins w:id="267" w:author="Unknown"/>
          <w:rFonts w:ascii="Arial" w:eastAsia="Times New Roman" w:hAnsi="Arial" w:cs="Arial"/>
          <w:color w:val="333333"/>
        </w:rPr>
      </w:pPr>
      <w:ins w:id="268" w:author="Unknown">
        <w:r w:rsidRPr="00B8237C">
          <w:rPr>
            <w:rFonts w:ascii="Arial" w:eastAsia="Times New Roman" w:hAnsi="Arial" w:cs="Arial"/>
            <w:color w:val="333333"/>
            <w:shd w:val="clear" w:color="auto" w:fill="FFFFFF"/>
          </w:rPr>
          <w:t>    </w:t>
        </w:r>
        <w:r w:rsidRPr="00B8237C">
          <w:rPr>
            <w:rFonts w:ascii="Arial" w:eastAsia="Times New Roman" w:hAnsi="Arial" w:cs="Arial"/>
            <w:color w:val="0000FF"/>
            <w:shd w:val="clear" w:color="auto" w:fill="FFFFFF"/>
          </w:rPr>
          <w:t>return</w:t>
        </w:r>
        <w:r w:rsidRPr="00B8237C">
          <w:rPr>
            <w:rFonts w:ascii="Arial" w:eastAsia="Times New Roman" w:hAnsi="Arial" w:cs="Arial"/>
            <w:color w:val="333333"/>
            <w:shd w:val="clear" w:color="auto" w:fill="FFFFFF"/>
          </w:rPr>
          <w:t> Ok();</w:t>
        </w:r>
      </w:ins>
    </w:p>
    <w:p w:rsidR="00B8237C" w:rsidRPr="00B8237C" w:rsidRDefault="00B8237C" w:rsidP="00B8237C">
      <w:pPr>
        <w:shd w:val="clear" w:color="auto" w:fill="FFFFFF"/>
        <w:spacing w:after="0" w:line="240" w:lineRule="auto"/>
        <w:rPr>
          <w:ins w:id="269" w:author="Unknown"/>
          <w:rFonts w:ascii="Arial" w:eastAsia="Times New Roman" w:hAnsi="Arial" w:cs="Arial"/>
          <w:color w:val="333333"/>
        </w:rPr>
      </w:pPr>
      <w:ins w:id="270" w:author="Unknown">
        <w:r w:rsidRPr="00B8237C">
          <w:rPr>
            <w:rFonts w:ascii="Arial" w:eastAsia="Times New Roman" w:hAnsi="Arial" w:cs="Arial"/>
            <w:color w:val="333333"/>
            <w:shd w:val="clear" w:color="auto" w:fill="FFFFFF"/>
          </w:rPr>
          <w:t>}</w:t>
        </w:r>
      </w:ins>
    </w:p>
    <w:p w:rsidR="00B8237C" w:rsidRPr="00B8237C" w:rsidRDefault="00B8237C" w:rsidP="00B8237C">
      <w:pPr>
        <w:spacing w:after="0" w:line="240" w:lineRule="auto"/>
        <w:rPr>
          <w:ins w:id="271" w:author="Unknown"/>
          <w:rFonts w:ascii="Times New Roman" w:eastAsia="Times New Roman" w:hAnsi="Times New Roman" w:cs="Times New Roman"/>
          <w:sz w:val="24"/>
          <w:szCs w:val="24"/>
        </w:rPr>
      </w:pPr>
      <w:ins w:id="272" w:author="Unknown">
        <w:r w:rsidRPr="00B8237C">
          <w:rPr>
            <w:rFonts w:ascii="Arial" w:eastAsia="Times New Roman" w:hAnsi="Arial" w:cs="Arial"/>
            <w:color w:val="333333"/>
            <w:shd w:val="clear" w:color="auto" w:fill="FFFFFF"/>
          </w:rPr>
          <w:br/>
        </w:r>
        <w:r w:rsidRPr="00B8237C">
          <w:rPr>
            <w:rFonts w:ascii="Arial" w:eastAsia="Times New Roman" w:hAnsi="Arial" w:cs="Arial"/>
            <w:b/>
            <w:bCs/>
            <w:color w:val="333333"/>
            <w:shd w:val="clear" w:color="auto" w:fill="FFFFFF"/>
          </w:rPr>
          <w:t>Step 10 :</w:t>
        </w:r>
        <w:r w:rsidRPr="00B8237C">
          <w:rPr>
            <w:rFonts w:ascii="Arial" w:eastAsia="Times New Roman" w:hAnsi="Arial" w:cs="Arial"/>
            <w:color w:val="333333"/>
            <w:shd w:val="clear" w:color="auto" w:fill="FFFFFF"/>
          </w:rPr>
          <w:t> Finally, on </w:t>
        </w:r>
        <w:r w:rsidRPr="00B8237C">
          <w:rPr>
            <w:rFonts w:ascii="Arial" w:eastAsia="Times New Roman" w:hAnsi="Arial" w:cs="Arial"/>
            <w:color w:val="0000FF"/>
            <w:shd w:val="clear" w:color="auto" w:fill="FFFFFF"/>
          </w:rPr>
          <w:t>Login.html </w:t>
        </w:r>
        <w:r w:rsidRPr="00B8237C">
          <w:rPr>
            <w:rFonts w:ascii="Arial" w:eastAsia="Times New Roman" w:hAnsi="Arial" w:cs="Arial"/>
            <w:color w:val="333333"/>
            <w:shd w:val="clear" w:color="auto" w:fill="FFFFFF"/>
          </w:rPr>
          <w:t>page reference </w:t>
        </w:r>
        <w:r w:rsidRPr="00B8237C">
          <w:rPr>
            <w:rFonts w:ascii="Arial" w:eastAsia="Times New Roman" w:hAnsi="Arial" w:cs="Arial"/>
            <w:color w:val="0000FF"/>
            <w:shd w:val="clear" w:color="auto" w:fill="FFFFFF"/>
          </w:rPr>
          <w:t>GoogleAuthentication.js</w:t>
        </w:r>
        <w:r w:rsidRPr="00B8237C">
          <w:rPr>
            <w:rFonts w:ascii="Arial" w:eastAsia="Times New Roman" w:hAnsi="Arial" w:cs="Arial"/>
            <w:color w:val="333333"/>
            <w:shd w:val="clear" w:color="auto" w:fill="FFFFFF"/>
          </w:rPr>
          <w:t> file and call get </w:t>
        </w:r>
        <w:r w:rsidRPr="00B8237C">
          <w:rPr>
            <w:rFonts w:ascii="Arial" w:eastAsia="Times New Roman" w:hAnsi="Arial" w:cs="Arial"/>
            <w:color w:val="0000FF"/>
            <w:shd w:val="clear" w:color="auto" w:fill="FFFFFF"/>
          </w:rPr>
          <w:t>getAccessToken()</w:t>
        </w:r>
        <w:r w:rsidRPr="00B8237C">
          <w:rPr>
            <w:rFonts w:ascii="Arial" w:eastAsia="Times New Roman" w:hAnsi="Arial" w:cs="Arial"/>
            <w:color w:val="333333"/>
            <w:shd w:val="clear" w:color="auto" w:fill="FFFFFF"/>
          </w:rPr>
          <w:t> function</w:t>
        </w:r>
        <w:r w:rsidRPr="00B8237C">
          <w:rPr>
            <w:rFonts w:ascii="Arial" w:eastAsia="Times New Roman" w:hAnsi="Arial" w:cs="Arial"/>
            <w:color w:val="333333"/>
          </w:rPr>
          <w:br/>
        </w:r>
        <w:r w:rsidRPr="00B8237C">
          <w:rPr>
            <w:rFonts w:ascii="Arial" w:eastAsia="Times New Roman" w:hAnsi="Arial" w:cs="Arial"/>
            <w:color w:val="333333"/>
          </w:rPr>
          <w:br/>
        </w:r>
        <w:r w:rsidRPr="00B8237C">
          <w:rPr>
            <w:rFonts w:ascii="Arial" w:eastAsia="Times New Roman" w:hAnsi="Arial" w:cs="Arial"/>
            <w:color w:val="333333"/>
            <w:shd w:val="clear" w:color="auto" w:fill="FFFFFF"/>
          </w:rPr>
          <w:t>Build the solution and navigate to </w:t>
        </w:r>
        <w:r w:rsidRPr="00B8237C">
          <w:rPr>
            <w:rFonts w:ascii="Arial" w:eastAsia="Times New Roman" w:hAnsi="Arial" w:cs="Arial"/>
            <w:color w:val="0000FF"/>
            <w:shd w:val="clear" w:color="auto" w:fill="FFFFFF"/>
          </w:rPr>
          <w:t>Login.html</w:t>
        </w:r>
        <w:r w:rsidRPr="00B8237C">
          <w:rPr>
            <w:rFonts w:ascii="Arial" w:eastAsia="Times New Roman" w:hAnsi="Arial" w:cs="Arial"/>
            <w:color w:val="333333"/>
            <w:shd w:val="clear" w:color="auto" w:fill="FFFFFF"/>
          </w:rPr>
          <w:t> page and click on </w:t>
        </w:r>
        <w:r w:rsidRPr="00B8237C">
          <w:rPr>
            <w:rFonts w:ascii="Arial" w:eastAsia="Times New Roman" w:hAnsi="Arial" w:cs="Arial"/>
            <w:color w:val="0000FF"/>
            <w:shd w:val="clear" w:color="auto" w:fill="FFFFFF"/>
          </w:rPr>
          <w:t>"Login with Google"</w:t>
        </w:r>
        <w:r w:rsidRPr="00B8237C">
          <w:rPr>
            <w:rFonts w:ascii="Arial" w:eastAsia="Times New Roman" w:hAnsi="Arial" w:cs="Arial"/>
            <w:color w:val="333333"/>
            <w:shd w:val="clear" w:color="auto" w:fill="FFFFFF"/>
          </w:rPr>
          <w:t>button. Notice we are redirected to Google Login page. Once we provide our Google credentials and Login, we are redirected to </w:t>
        </w:r>
        <w:r w:rsidRPr="00B8237C">
          <w:rPr>
            <w:rFonts w:ascii="Arial" w:eastAsia="Times New Roman" w:hAnsi="Arial" w:cs="Arial"/>
            <w:color w:val="0000FF"/>
            <w:shd w:val="clear" w:color="auto" w:fill="FFFFFF"/>
          </w:rPr>
          <w:t>Data.html</w:t>
        </w:r>
        <w:r w:rsidRPr="00B8237C">
          <w:rPr>
            <w:rFonts w:ascii="Arial" w:eastAsia="Times New Roman" w:hAnsi="Arial" w:cs="Arial"/>
            <w:color w:val="333333"/>
            <w:shd w:val="clear" w:color="auto" w:fill="FFFFFF"/>
          </w:rPr>
          <w:t> page. When we click </w:t>
        </w:r>
        <w:r w:rsidRPr="00B8237C">
          <w:rPr>
            <w:rFonts w:ascii="Arial" w:eastAsia="Times New Roman" w:hAnsi="Arial" w:cs="Arial"/>
            <w:color w:val="0000FF"/>
            <w:shd w:val="clear" w:color="auto" w:fill="FFFFFF"/>
          </w:rPr>
          <w:t>"Load Employees"</w:t>
        </w:r>
        <w:r w:rsidRPr="00B8237C">
          <w:rPr>
            <w:rFonts w:ascii="Arial" w:eastAsia="Times New Roman" w:hAnsi="Arial" w:cs="Arial"/>
            <w:color w:val="333333"/>
            <w:shd w:val="clear" w:color="auto" w:fill="FFFFFF"/>
          </w:rPr>
          <w:t> button we see employees data.</w:t>
        </w:r>
        <w:r w:rsidRPr="00B8237C">
          <w:rPr>
            <w:rFonts w:ascii="Arial" w:eastAsia="Times New Roman" w:hAnsi="Arial" w:cs="Arial"/>
            <w:color w:val="333333"/>
          </w:rPr>
          <w:br/>
        </w:r>
        <w:r w:rsidRPr="00B8237C">
          <w:rPr>
            <w:rFonts w:ascii="Arial" w:eastAsia="Times New Roman" w:hAnsi="Arial" w:cs="Arial"/>
            <w:color w:val="333333"/>
          </w:rPr>
          <w:br/>
        </w:r>
        <w:r w:rsidRPr="00B8237C">
          <w:rPr>
            <w:rFonts w:ascii="Arial" w:eastAsia="Times New Roman" w:hAnsi="Arial" w:cs="Arial"/>
            <w:color w:val="333333"/>
            <w:shd w:val="clear" w:color="auto" w:fill="FFFFFF"/>
          </w:rPr>
          <w:t>At this point if you query </w:t>
        </w:r>
        <w:r w:rsidRPr="00B8237C">
          <w:rPr>
            <w:rFonts w:ascii="Arial" w:eastAsia="Times New Roman" w:hAnsi="Arial" w:cs="Arial"/>
            <w:color w:val="0000FF"/>
            <w:shd w:val="clear" w:color="auto" w:fill="FFFFFF"/>
          </w:rPr>
          <w:t>AspNetUsers </w:t>
        </w:r>
        <w:r w:rsidRPr="00B8237C">
          <w:rPr>
            <w:rFonts w:ascii="Arial" w:eastAsia="Times New Roman" w:hAnsi="Arial" w:cs="Arial"/>
            <w:color w:val="333333"/>
            <w:shd w:val="clear" w:color="auto" w:fill="FFFFFF"/>
          </w:rPr>
          <w:t>and </w:t>
        </w:r>
        <w:r w:rsidRPr="00B8237C">
          <w:rPr>
            <w:rFonts w:ascii="Arial" w:eastAsia="Times New Roman" w:hAnsi="Arial" w:cs="Arial"/>
            <w:color w:val="0000FF"/>
            <w:shd w:val="clear" w:color="auto" w:fill="FFFFFF"/>
          </w:rPr>
          <w:t>AspNetUserLogins </w:t>
        </w:r>
        <w:r w:rsidRPr="00B8237C">
          <w:rPr>
            <w:rFonts w:ascii="Arial" w:eastAsia="Times New Roman" w:hAnsi="Arial" w:cs="Arial"/>
            <w:color w:val="333333"/>
            <w:shd w:val="clear" w:color="auto" w:fill="FFFFFF"/>
          </w:rPr>
          <w:t>tables you will see an entry for your login is made into these 2 tables</w:t>
        </w:r>
        <w:r w:rsidRPr="00B8237C">
          <w:rPr>
            <w:rFonts w:ascii="Arial" w:eastAsia="Times New Roman" w:hAnsi="Arial" w:cs="Arial"/>
            <w:color w:val="333333"/>
          </w:rPr>
          <w:br/>
        </w:r>
      </w:ins>
    </w:p>
    <w:p w:rsidR="00B8237C" w:rsidRPr="00B8237C" w:rsidRDefault="00B8237C" w:rsidP="00B8237C">
      <w:pPr>
        <w:numPr>
          <w:ilvl w:val="0"/>
          <w:numId w:val="2"/>
        </w:numPr>
        <w:shd w:val="clear" w:color="auto" w:fill="FFFFFF"/>
        <w:spacing w:after="60" w:line="240" w:lineRule="auto"/>
        <w:ind w:left="0" w:firstLine="0"/>
        <w:rPr>
          <w:ins w:id="273" w:author="Unknown"/>
          <w:rFonts w:ascii="Arial" w:eastAsia="Times New Roman" w:hAnsi="Arial" w:cs="Arial"/>
          <w:color w:val="333333"/>
        </w:rPr>
      </w:pPr>
      <w:ins w:id="274" w:author="Unknown">
        <w:r w:rsidRPr="00B8237C">
          <w:rPr>
            <w:rFonts w:ascii="Arial" w:eastAsia="Times New Roman" w:hAnsi="Arial" w:cs="Arial"/>
            <w:color w:val="0000FF"/>
          </w:rPr>
          <w:t>Select </w:t>
        </w:r>
        <w:r w:rsidRPr="00B8237C">
          <w:rPr>
            <w:rFonts w:ascii="Arial" w:eastAsia="Times New Roman" w:hAnsi="Arial" w:cs="Arial"/>
            <w:color w:val="333333"/>
          </w:rPr>
          <w:t>* </w:t>
        </w:r>
        <w:r w:rsidRPr="00B8237C">
          <w:rPr>
            <w:rFonts w:ascii="Arial" w:eastAsia="Times New Roman" w:hAnsi="Arial" w:cs="Arial"/>
            <w:color w:val="0000FF"/>
          </w:rPr>
          <w:t>from </w:t>
        </w:r>
        <w:r w:rsidRPr="00B8237C">
          <w:rPr>
            <w:rFonts w:ascii="Arial" w:eastAsia="Times New Roman" w:hAnsi="Arial" w:cs="Arial"/>
            <w:color w:val="333333"/>
          </w:rPr>
          <w:t>AspNetUsers</w:t>
        </w:r>
      </w:ins>
    </w:p>
    <w:p w:rsidR="00B8237C" w:rsidRPr="00B8237C" w:rsidRDefault="00B8237C" w:rsidP="00B8237C">
      <w:pPr>
        <w:numPr>
          <w:ilvl w:val="0"/>
          <w:numId w:val="2"/>
        </w:numPr>
        <w:shd w:val="clear" w:color="auto" w:fill="FFFFFF"/>
        <w:spacing w:after="60" w:line="240" w:lineRule="auto"/>
        <w:ind w:left="0" w:firstLine="0"/>
        <w:rPr>
          <w:ins w:id="275" w:author="Unknown"/>
          <w:rFonts w:ascii="Arial" w:eastAsia="Times New Roman" w:hAnsi="Arial" w:cs="Arial"/>
          <w:color w:val="333333"/>
        </w:rPr>
      </w:pPr>
      <w:ins w:id="276" w:author="Unknown">
        <w:r w:rsidRPr="00B8237C">
          <w:rPr>
            <w:rFonts w:ascii="Arial" w:eastAsia="Times New Roman" w:hAnsi="Arial" w:cs="Arial"/>
            <w:color w:val="0000FF"/>
          </w:rPr>
          <w:t>Select </w:t>
        </w:r>
        <w:r w:rsidRPr="00B8237C">
          <w:rPr>
            <w:rFonts w:ascii="Arial" w:eastAsia="Times New Roman" w:hAnsi="Arial" w:cs="Arial"/>
            <w:color w:val="333333"/>
          </w:rPr>
          <w:t>* </w:t>
        </w:r>
        <w:r w:rsidRPr="00B8237C">
          <w:rPr>
            <w:rFonts w:ascii="Arial" w:eastAsia="Times New Roman" w:hAnsi="Arial" w:cs="Arial"/>
            <w:color w:val="0000FF"/>
          </w:rPr>
          <w:t>from </w:t>
        </w:r>
        <w:r w:rsidRPr="00B8237C">
          <w:rPr>
            <w:rFonts w:ascii="Arial" w:eastAsia="Times New Roman" w:hAnsi="Arial" w:cs="Arial"/>
            <w:color w:val="333333"/>
          </w:rPr>
          <w:t>AspNetUserLogins</w:t>
        </w:r>
      </w:ins>
    </w:p>
    <w:p w:rsidR="00E63CE8" w:rsidRDefault="00E63CE8"/>
    <w:sectPr w:rsidR="00E63CE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8B665C"/>
    <w:multiLevelType w:val="multilevel"/>
    <w:tmpl w:val="F0664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C4C7429"/>
    <w:multiLevelType w:val="multilevel"/>
    <w:tmpl w:val="28FA8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B8237C"/>
    <w:rsid w:val="00B8237C"/>
    <w:rsid w:val="00E63C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8237C"/>
    <w:rPr>
      <w:color w:val="0000FF"/>
      <w:u w:val="single"/>
    </w:rPr>
  </w:style>
  <w:style w:type="paragraph" w:styleId="BalloonText">
    <w:name w:val="Balloon Text"/>
    <w:basedOn w:val="Normal"/>
    <w:link w:val="BalloonTextChar"/>
    <w:uiPriority w:val="99"/>
    <w:semiHidden/>
    <w:unhideWhenUsed/>
    <w:rsid w:val="00B823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237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19247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1832</Words>
  <Characters>10446</Characters>
  <Application>Microsoft Office Word</Application>
  <DocSecurity>0</DocSecurity>
  <Lines>87</Lines>
  <Paragraphs>24</Paragraphs>
  <ScaleCrop>false</ScaleCrop>
  <Company/>
  <LinksUpToDate>false</LinksUpToDate>
  <CharactersWithSpaces>12254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2018-02-19T06:59:00Z</dcterms:created>
  <dcterms:modified xsi:type="dcterms:W3CDTF">2018-02-19T07:00:00Z</dcterms:modified>
</cp:coreProperties>
</file>