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DB0" w:rsidRPr="00037DB0" w:rsidRDefault="00037DB0" w:rsidP="00037DB0">
      <w:pPr>
        <w:spacing w:after="0" w:line="240" w:lineRule="auto"/>
        <w:rPr>
          <w:ins w:id="0" w:author="Unknown"/>
          <w:rFonts w:ascii="Times New Roman" w:eastAsia="Times New Roman" w:hAnsi="Times New Roman" w:cs="Times New Roman"/>
          <w:sz w:val="24"/>
          <w:szCs w:val="24"/>
        </w:rPr>
      </w:pPr>
      <w:r w:rsidRPr="00037DB0">
        <w:rPr>
          <w:rFonts w:ascii="Arial" w:eastAsia="Times New Roman" w:hAnsi="Arial" w:cs="Arial"/>
          <w:b/>
          <w:bCs/>
          <w:color w:val="333333"/>
          <w:shd w:val="clear" w:color="auto" w:fill="FFFFFF"/>
        </w:rPr>
        <w:t>In this video we will discuss </w:t>
      </w:r>
      <w:r w:rsidRPr="00037DB0">
        <w:rPr>
          <w:rFonts w:ascii="Arial" w:eastAsia="Times New Roman" w:hAnsi="Arial" w:cs="Arial"/>
          <w:color w:val="333333"/>
        </w:rPr>
        <w:br/>
      </w:r>
      <w:r w:rsidRPr="00037DB0">
        <w:rPr>
          <w:rFonts w:ascii="Arial" w:eastAsia="Times New Roman" w:hAnsi="Arial" w:cs="Arial"/>
          <w:color w:val="333333"/>
          <w:shd w:val="clear" w:color="auto" w:fill="FFFFFF"/>
        </w:rPr>
        <w:t>1. What is Accept header</w:t>
      </w:r>
      <w:r w:rsidRPr="00037DB0">
        <w:rPr>
          <w:rFonts w:ascii="Arial" w:eastAsia="Times New Roman" w:hAnsi="Arial" w:cs="Arial"/>
          <w:color w:val="333333"/>
        </w:rPr>
        <w:br/>
      </w:r>
      <w:r w:rsidRPr="00037DB0">
        <w:rPr>
          <w:rFonts w:ascii="Arial" w:eastAsia="Times New Roman" w:hAnsi="Arial" w:cs="Arial"/>
          <w:color w:val="333333"/>
          <w:shd w:val="clear" w:color="auto" w:fill="FFFFFF"/>
        </w:rPr>
        <w:t>2. Versioning a Web API Service using the standard accept header  </w:t>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shd w:val="clear" w:color="auto" w:fill="FFFFFF"/>
        </w:rPr>
        <w:t>This is continuation to </w:t>
      </w:r>
      <w:hyperlink r:id="rId5" w:history="1">
        <w:r w:rsidRPr="00037DB0">
          <w:rPr>
            <w:rFonts w:ascii="Arial" w:eastAsia="Times New Roman" w:hAnsi="Arial" w:cs="Arial"/>
            <w:color w:val="771100"/>
          </w:rPr>
          <w:t>Part 37</w:t>
        </w:r>
      </w:hyperlink>
      <w:r w:rsidRPr="00037DB0">
        <w:rPr>
          <w:rFonts w:ascii="Arial" w:eastAsia="Times New Roman" w:hAnsi="Arial" w:cs="Arial"/>
          <w:color w:val="333333"/>
          <w:shd w:val="clear" w:color="auto" w:fill="FFFFFF"/>
        </w:rPr>
        <w:t>. Please watch </w:t>
      </w:r>
      <w:hyperlink r:id="rId6" w:history="1">
        <w:r w:rsidRPr="00037DB0">
          <w:rPr>
            <w:rFonts w:ascii="Arial" w:eastAsia="Times New Roman" w:hAnsi="Arial" w:cs="Arial"/>
            <w:color w:val="771100"/>
          </w:rPr>
          <w:t>Part 37</w:t>
        </w:r>
      </w:hyperlink>
      <w:r w:rsidRPr="00037DB0">
        <w:rPr>
          <w:rFonts w:ascii="Arial" w:eastAsia="Times New Roman" w:hAnsi="Arial" w:cs="Arial"/>
          <w:color w:val="333333"/>
          <w:shd w:val="clear" w:color="auto" w:fill="FFFFFF"/>
        </w:rPr>
        <w:t> from </w:t>
      </w:r>
      <w:hyperlink r:id="rId7" w:history="1">
        <w:r w:rsidRPr="00037DB0">
          <w:rPr>
            <w:rFonts w:ascii="Arial" w:eastAsia="Times New Roman" w:hAnsi="Arial" w:cs="Arial"/>
            <w:color w:val="771100"/>
          </w:rPr>
          <w:t>Web API tutorial</w:t>
        </w:r>
      </w:hyperlink>
      <w:r w:rsidRPr="00037DB0">
        <w:rPr>
          <w:rFonts w:ascii="Arial" w:eastAsia="Times New Roman" w:hAnsi="Arial" w:cs="Arial"/>
          <w:color w:val="333333"/>
          <w:shd w:val="clear" w:color="auto" w:fill="FFFFFF"/>
        </w:rPr>
        <w:t> before proceeding.</w:t>
      </w:r>
      <w:r w:rsidRPr="00037DB0">
        <w:rPr>
          <w:rFonts w:ascii="Arial" w:eastAsia="Times New Roman" w:hAnsi="Arial" w:cs="Arial"/>
          <w:color w:val="333333"/>
        </w:rPr>
        <w:br/>
      </w:r>
      <w:r w:rsidRPr="00037DB0">
        <w:rPr>
          <w:rFonts w:ascii="Arial" w:eastAsia="Times New Roman" w:hAnsi="Arial" w:cs="Arial"/>
          <w:color w:val="333333"/>
        </w:rPr>
        <w:br/>
      </w:r>
      <w:ins w:id="1" w:author="Unknown">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b/>
            <w:bCs/>
            <w:color w:val="333333"/>
            <w:shd w:val="clear" w:color="auto" w:fill="FFFFFF"/>
          </w:rPr>
          <w:t>What is Accept header</w:t>
        </w:r>
        <w:r w:rsidRPr="00037DB0">
          <w:rPr>
            <w:rFonts w:ascii="Arial" w:eastAsia="Times New Roman" w:hAnsi="Arial" w:cs="Arial"/>
            <w:color w:val="333333"/>
          </w:rPr>
          <w:br/>
        </w:r>
        <w:r w:rsidRPr="00037DB0">
          <w:rPr>
            <w:rFonts w:ascii="Arial" w:eastAsia="Times New Roman" w:hAnsi="Arial" w:cs="Arial"/>
            <w:color w:val="333333"/>
            <w:shd w:val="clear" w:color="auto" w:fill="FFFFFF"/>
          </w:rPr>
          <w:t>The Accept header tells the server in what file format the browser wants the data. These file formats are more commonly called as MIME-types. MIME stands for Multipurpose Internet Mail Extensions.</w:t>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shd w:val="clear" w:color="auto" w:fill="FFFFFF"/>
          </w:rPr>
          <w:t>In </w:t>
        </w:r>
        <w:r w:rsidRPr="00037DB0">
          <w:rPr>
            <w:rFonts w:ascii="Arial" w:eastAsia="Times New Roman" w:hAnsi="Arial" w:cs="Arial"/>
            <w:color w:val="333333"/>
            <w:shd w:val="clear" w:color="auto" w:fill="FFFFFF"/>
          </w:rPr>
          <w:fldChar w:fldCharType="begin"/>
        </w:r>
        <w:r w:rsidRPr="00037DB0">
          <w:rPr>
            <w:rFonts w:ascii="Arial" w:eastAsia="Times New Roman" w:hAnsi="Arial" w:cs="Arial"/>
            <w:color w:val="333333"/>
            <w:shd w:val="clear" w:color="auto" w:fill="FFFFFF"/>
          </w:rPr>
          <w:instrText xml:space="preserve"> HYPERLINK "http://csharp-video-tutorials.blogspot.com/2016/09/aspnet-web-api-content-negotiation.html" </w:instrText>
        </w:r>
        <w:r w:rsidRPr="00037DB0">
          <w:rPr>
            <w:rFonts w:ascii="Arial" w:eastAsia="Times New Roman" w:hAnsi="Arial" w:cs="Arial"/>
            <w:color w:val="333333"/>
            <w:shd w:val="clear" w:color="auto" w:fill="FFFFFF"/>
          </w:rPr>
          <w:fldChar w:fldCharType="separate"/>
        </w:r>
        <w:r w:rsidRPr="00037DB0">
          <w:rPr>
            <w:rFonts w:ascii="Arial" w:eastAsia="Times New Roman" w:hAnsi="Arial" w:cs="Arial"/>
            <w:color w:val="771100"/>
          </w:rPr>
          <w:t>Part 5</w:t>
        </w:r>
        <w:r w:rsidRPr="00037DB0">
          <w:rPr>
            <w:rFonts w:ascii="Arial" w:eastAsia="Times New Roman" w:hAnsi="Arial" w:cs="Arial"/>
            <w:color w:val="333333"/>
            <w:shd w:val="clear" w:color="auto" w:fill="FFFFFF"/>
          </w:rPr>
          <w:fldChar w:fldCharType="end"/>
        </w:r>
        <w:r w:rsidRPr="00037DB0">
          <w:rPr>
            <w:rFonts w:ascii="Arial" w:eastAsia="Times New Roman" w:hAnsi="Arial" w:cs="Arial"/>
            <w:color w:val="333333"/>
            <w:shd w:val="clear" w:color="auto" w:fill="FFFFFF"/>
          </w:rPr>
          <w:t> of this </w:t>
        </w:r>
        <w:r w:rsidRPr="00037DB0">
          <w:rPr>
            <w:rFonts w:ascii="Arial" w:eastAsia="Times New Roman" w:hAnsi="Arial" w:cs="Arial"/>
            <w:color w:val="333333"/>
            <w:shd w:val="clear" w:color="auto" w:fill="FFFFFF"/>
          </w:rPr>
          <w:fldChar w:fldCharType="begin"/>
        </w:r>
        <w:r w:rsidRPr="00037DB0">
          <w:rPr>
            <w:rFonts w:ascii="Arial" w:eastAsia="Times New Roman" w:hAnsi="Arial" w:cs="Arial"/>
            <w:color w:val="333333"/>
            <w:shd w:val="clear" w:color="auto" w:fill="FFFFFF"/>
          </w:rPr>
          <w:instrText xml:space="preserve"> HYPERLINK "https://www.youtube.com/playlist?list=PL6n9fhu94yhW7yoUOGNOfHurUE6bpOO2b" </w:instrText>
        </w:r>
        <w:r w:rsidRPr="00037DB0">
          <w:rPr>
            <w:rFonts w:ascii="Arial" w:eastAsia="Times New Roman" w:hAnsi="Arial" w:cs="Arial"/>
            <w:color w:val="333333"/>
            <w:shd w:val="clear" w:color="auto" w:fill="FFFFFF"/>
          </w:rPr>
          <w:fldChar w:fldCharType="separate"/>
        </w:r>
        <w:r w:rsidRPr="00037DB0">
          <w:rPr>
            <w:rFonts w:ascii="Arial" w:eastAsia="Times New Roman" w:hAnsi="Arial" w:cs="Arial"/>
            <w:color w:val="771100"/>
          </w:rPr>
          <w:t>Web API tutorial</w:t>
        </w:r>
        <w:r w:rsidRPr="00037DB0">
          <w:rPr>
            <w:rFonts w:ascii="Arial" w:eastAsia="Times New Roman" w:hAnsi="Arial" w:cs="Arial"/>
            <w:color w:val="333333"/>
            <w:shd w:val="clear" w:color="auto" w:fill="FFFFFF"/>
          </w:rPr>
          <w:fldChar w:fldCharType="end"/>
        </w:r>
        <w:r w:rsidRPr="00037DB0">
          <w:rPr>
            <w:rFonts w:ascii="Arial" w:eastAsia="Times New Roman" w:hAnsi="Arial" w:cs="Arial"/>
            <w:color w:val="333333"/>
            <w:shd w:val="clear" w:color="auto" w:fill="FFFFFF"/>
          </w:rPr>
          <w:t> we discussed that, if you want the </w:t>
        </w:r>
        <w:r w:rsidRPr="00037DB0">
          <w:rPr>
            <w:rFonts w:ascii="Arial" w:eastAsia="Times New Roman" w:hAnsi="Arial" w:cs="Arial"/>
            <w:color w:val="333333"/>
          </w:rPr>
          <w:br/>
        </w:r>
      </w:ins>
    </w:p>
    <w:p w:rsidR="00037DB0" w:rsidRPr="00037DB0" w:rsidRDefault="00037DB0" w:rsidP="00037DB0">
      <w:pPr>
        <w:numPr>
          <w:ilvl w:val="0"/>
          <w:numId w:val="1"/>
        </w:numPr>
        <w:shd w:val="clear" w:color="auto" w:fill="FFFFFF"/>
        <w:spacing w:after="60" w:line="240" w:lineRule="auto"/>
        <w:ind w:left="0" w:firstLine="0"/>
        <w:rPr>
          <w:ins w:id="2" w:author="Unknown"/>
          <w:rFonts w:ascii="Arial" w:eastAsia="Times New Roman" w:hAnsi="Arial" w:cs="Arial"/>
          <w:color w:val="333333"/>
        </w:rPr>
      </w:pPr>
      <w:ins w:id="3" w:author="Unknown">
        <w:r w:rsidRPr="00037DB0">
          <w:rPr>
            <w:rFonts w:ascii="Arial" w:eastAsia="Times New Roman" w:hAnsi="Arial" w:cs="Arial"/>
            <w:color w:val="333333"/>
          </w:rPr>
          <w:t>Web API service to return data in XML format you set the Accept header to </w:t>
        </w:r>
        <w:r w:rsidRPr="00037DB0">
          <w:rPr>
            <w:rFonts w:ascii="Arial" w:eastAsia="Times New Roman" w:hAnsi="Arial" w:cs="Arial"/>
            <w:color w:val="0000FF"/>
          </w:rPr>
          <w:t>application/xml</w:t>
        </w:r>
      </w:ins>
    </w:p>
    <w:p w:rsidR="00037DB0" w:rsidRPr="00037DB0" w:rsidRDefault="00037DB0" w:rsidP="00037DB0">
      <w:pPr>
        <w:numPr>
          <w:ilvl w:val="0"/>
          <w:numId w:val="1"/>
        </w:numPr>
        <w:shd w:val="clear" w:color="auto" w:fill="FFFFFF"/>
        <w:spacing w:after="60" w:line="240" w:lineRule="auto"/>
        <w:ind w:left="0" w:firstLine="0"/>
        <w:rPr>
          <w:ins w:id="4" w:author="Unknown"/>
          <w:rFonts w:ascii="Arial" w:eastAsia="Times New Roman" w:hAnsi="Arial" w:cs="Arial"/>
          <w:color w:val="333333"/>
        </w:rPr>
      </w:pPr>
      <w:ins w:id="5" w:author="Unknown">
        <w:r w:rsidRPr="00037DB0">
          <w:rPr>
            <w:rFonts w:ascii="Arial" w:eastAsia="Times New Roman" w:hAnsi="Arial" w:cs="Arial"/>
            <w:color w:val="333333"/>
          </w:rPr>
          <w:t>Web API service to return data in JSON format you set the Accept header to </w:t>
        </w:r>
        <w:r w:rsidRPr="00037DB0">
          <w:rPr>
            <w:rFonts w:ascii="Arial" w:eastAsia="Times New Roman" w:hAnsi="Arial" w:cs="Arial"/>
            <w:color w:val="0000FF"/>
          </w:rPr>
          <w:t>application/json</w:t>
        </w:r>
      </w:ins>
    </w:p>
    <w:p w:rsidR="00037DB0" w:rsidRPr="00037DB0" w:rsidRDefault="00037DB0" w:rsidP="00037DB0">
      <w:pPr>
        <w:spacing w:after="0" w:line="240" w:lineRule="auto"/>
        <w:rPr>
          <w:ins w:id="6" w:author="Unknown"/>
          <w:rFonts w:ascii="Times New Roman" w:eastAsia="Times New Roman" w:hAnsi="Times New Roman" w:cs="Times New Roman"/>
          <w:sz w:val="24"/>
          <w:szCs w:val="24"/>
        </w:rPr>
      </w:pPr>
      <w:ins w:id="7" w:author="Unknown">
        <w:r w:rsidRPr="00037DB0">
          <w:rPr>
            <w:rFonts w:ascii="Arial" w:eastAsia="Times New Roman" w:hAnsi="Arial" w:cs="Arial"/>
            <w:b/>
            <w:bCs/>
            <w:color w:val="333333"/>
            <w:shd w:val="clear" w:color="auto" w:fill="FFFFFF"/>
          </w:rPr>
          <w:t>Versioning a Web API Service using the accept header </w:t>
        </w:r>
        <w:r w:rsidRPr="00037DB0">
          <w:rPr>
            <w:rFonts w:ascii="Arial" w:eastAsia="Times New Roman" w:hAnsi="Arial" w:cs="Arial"/>
            <w:color w:val="333333"/>
          </w:rPr>
          <w:br/>
        </w:r>
        <w:r w:rsidRPr="00037DB0">
          <w:rPr>
            <w:rFonts w:ascii="Arial" w:eastAsia="Times New Roman" w:hAnsi="Arial" w:cs="Arial"/>
            <w:color w:val="333333"/>
            <w:shd w:val="clear" w:color="auto" w:fill="FFFFFF"/>
          </w:rPr>
          <w:t>Instead of creating a custom header, just for versioning purpose, we can use the standard Accept header. We can add parameters to the Accept header to send any additional data along with the request to the server. For example, we can specify the version of the service we want using the version parameter as shown below. </w:t>
        </w:r>
        <w:r w:rsidRPr="00037DB0">
          <w:rPr>
            <w:rFonts w:ascii="Arial" w:eastAsia="Times New Roman" w:hAnsi="Arial" w:cs="Arial"/>
            <w:color w:val="333333"/>
          </w:rPr>
          <w:br/>
        </w:r>
        <w:r w:rsidRPr="00037DB0">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3600450" cy="1762125"/>
            <wp:effectExtent l="19050" t="0" r="0" b="0"/>
            <wp:docPr id="1" name="Picture 1" descr="web api versioning using accep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versioning using accept header"/>
                    <pic:cNvPicPr>
                      <a:picLocks noChangeAspect="1" noChangeArrowheads="1"/>
                    </pic:cNvPicPr>
                  </pic:nvPicPr>
                  <pic:blipFill>
                    <a:blip r:embed="rId8"/>
                    <a:srcRect/>
                    <a:stretch>
                      <a:fillRect/>
                    </a:stretch>
                  </pic:blipFill>
                  <pic:spPr bwMode="auto">
                    <a:xfrm>
                      <a:off x="0" y="0"/>
                      <a:ext cx="3600450" cy="1762125"/>
                    </a:xfrm>
                    <a:prstGeom prst="rect">
                      <a:avLst/>
                    </a:prstGeom>
                    <a:noFill/>
                    <a:ln w="9525">
                      <a:noFill/>
                      <a:miter lim="800000"/>
                      <a:headEnd/>
                      <a:tailEnd/>
                    </a:ln>
                  </pic:spPr>
                </pic:pic>
              </a:graphicData>
            </a:graphic>
          </wp:inline>
        </w:drawing>
      </w:r>
      <w:ins w:id="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shd w:val="clear" w:color="auto" w:fill="FFFFFF"/>
          </w:rPr>
          <w:t>All we have to do now is, read the version parameter value from the Accept header in our </w:t>
        </w:r>
        <w:r w:rsidRPr="00037DB0">
          <w:rPr>
            <w:rFonts w:ascii="Arial" w:eastAsia="Times New Roman" w:hAnsi="Arial" w:cs="Arial"/>
            <w:color w:val="3D85C6"/>
            <w:shd w:val="clear" w:color="auto" w:fill="FFFFFF"/>
          </w:rPr>
          <w:t>CustomControllerSelector </w:t>
        </w:r>
        <w:r w:rsidRPr="00037DB0">
          <w:rPr>
            <w:rFonts w:ascii="Arial" w:eastAsia="Times New Roman" w:hAnsi="Arial" w:cs="Arial"/>
            <w:color w:val="333333"/>
            <w:shd w:val="clear" w:color="auto" w:fill="FFFFFF"/>
          </w:rPr>
          <w:t>class. The changes that are required are commented, so it is self-explanatory.</w:t>
        </w:r>
        <w:r w:rsidRPr="00037DB0">
          <w:rPr>
            <w:rFonts w:ascii="Arial" w:eastAsia="Times New Roman" w:hAnsi="Arial" w:cs="Arial"/>
            <w:color w:val="333333"/>
          </w:rPr>
          <w:br/>
        </w:r>
      </w:ins>
    </w:p>
    <w:p w:rsidR="00037DB0" w:rsidRPr="00037DB0" w:rsidRDefault="00037DB0" w:rsidP="00037DB0">
      <w:pPr>
        <w:shd w:val="clear" w:color="auto" w:fill="FFFFFF"/>
        <w:spacing w:after="0" w:line="240" w:lineRule="auto"/>
        <w:rPr>
          <w:ins w:id="9" w:author="Unknown"/>
          <w:rFonts w:ascii="Arial" w:eastAsia="Times New Roman" w:hAnsi="Arial" w:cs="Arial"/>
          <w:color w:val="333333"/>
        </w:rPr>
      </w:pPr>
      <w:ins w:id="10" w:author="Unknown">
        <w:r w:rsidRPr="00037DB0">
          <w:rPr>
            <w:rFonts w:ascii="Arial" w:eastAsia="Times New Roman" w:hAnsi="Arial" w:cs="Arial"/>
            <w:color w:val="0000FF"/>
            <w:shd w:val="clear" w:color="auto" w:fill="FFFFFF"/>
          </w:rPr>
          <w:t>using</w:t>
        </w:r>
        <w:r w:rsidRPr="00037DB0">
          <w:rPr>
            <w:rFonts w:ascii="Arial" w:eastAsia="Times New Roman" w:hAnsi="Arial" w:cs="Arial"/>
            <w:color w:val="333333"/>
            <w:shd w:val="clear" w:color="auto" w:fill="FFFFFF"/>
          </w:rPr>
          <w:t> System.Linq;</w:t>
        </w:r>
      </w:ins>
    </w:p>
    <w:p w:rsidR="00037DB0" w:rsidRPr="00037DB0" w:rsidRDefault="00037DB0" w:rsidP="00037DB0">
      <w:pPr>
        <w:shd w:val="clear" w:color="auto" w:fill="FFFFFF"/>
        <w:spacing w:after="0" w:line="240" w:lineRule="auto"/>
        <w:rPr>
          <w:ins w:id="11" w:author="Unknown"/>
          <w:rFonts w:ascii="Arial" w:eastAsia="Times New Roman" w:hAnsi="Arial" w:cs="Arial"/>
          <w:color w:val="333333"/>
        </w:rPr>
      </w:pPr>
      <w:ins w:id="12" w:author="Unknown">
        <w:r w:rsidRPr="00037DB0">
          <w:rPr>
            <w:rFonts w:ascii="Arial" w:eastAsia="Times New Roman" w:hAnsi="Arial" w:cs="Arial"/>
            <w:color w:val="0000FF"/>
            <w:shd w:val="clear" w:color="auto" w:fill="FFFFFF"/>
          </w:rPr>
          <w:t>using</w:t>
        </w:r>
        <w:r w:rsidRPr="00037DB0">
          <w:rPr>
            <w:rFonts w:ascii="Arial" w:eastAsia="Times New Roman" w:hAnsi="Arial" w:cs="Arial"/>
            <w:color w:val="333333"/>
            <w:shd w:val="clear" w:color="auto" w:fill="FFFFFF"/>
          </w:rPr>
          <w:t> System.Net.Http;</w:t>
        </w:r>
      </w:ins>
    </w:p>
    <w:p w:rsidR="00037DB0" w:rsidRPr="00037DB0" w:rsidRDefault="00037DB0" w:rsidP="00037DB0">
      <w:pPr>
        <w:shd w:val="clear" w:color="auto" w:fill="FFFFFF"/>
        <w:spacing w:after="0" w:line="240" w:lineRule="auto"/>
        <w:rPr>
          <w:ins w:id="13" w:author="Unknown"/>
          <w:rFonts w:ascii="Arial" w:eastAsia="Times New Roman" w:hAnsi="Arial" w:cs="Arial"/>
          <w:color w:val="333333"/>
        </w:rPr>
      </w:pPr>
      <w:ins w:id="14" w:author="Unknown">
        <w:r w:rsidRPr="00037DB0">
          <w:rPr>
            <w:rFonts w:ascii="Arial" w:eastAsia="Times New Roman" w:hAnsi="Arial" w:cs="Arial"/>
            <w:color w:val="0000FF"/>
            <w:shd w:val="clear" w:color="auto" w:fill="FFFFFF"/>
          </w:rPr>
          <w:t>using</w:t>
        </w:r>
        <w:r w:rsidRPr="00037DB0">
          <w:rPr>
            <w:rFonts w:ascii="Arial" w:eastAsia="Times New Roman" w:hAnsi="Arial" w:cs="Arial"/>
            <w:color w:val="333333"/>
            <w:shd w:val="clear" w:color="auto" w:fill="FFFFFF"/>
          </w:rPr>
          <w:t> System.Web.Http;</w:t>
        </w:r>
      </w:ins>
    </w:p>
    <w:p w:rsidR="00037DB0" w:rsidRPr="00037DB0" w:rsidRDefault="00037DB0" w:rsidP="00037DB0">
      <w:pPr>
        <w:shd w:val="clear" w:color="auto" w:fill="FFFFFF"/>
        <w:spacing w:after="0" w:line="240" w:lineRule="auto"/>
        <w:rPr>
          <w:ins w:id="15" w:author="Unknown"/>
          <w:rFonts w:ascii="Arial" w:eastAsia="Times New Roman" w:hAnsi="Arial" w:cs="Arial"/>
          <w:color w:val="333333"/>
        </w:rPr>
      </w:pPr>
      <w:ins w:id="16" w:author="Unknown">
        <w:r w:rsidRPr="00037DB0">
          <w:rPr>
            <w:rFonts w:ascii="Arial" w:eastAsia="Times New Roman" w:hAnsi="Arial" w:cs="Arial"/>
            <w:color w:val="0000FF"/>
            <w:shd w:val="clear" w:color="auto" w:fill="FFFFFF"/>
          </w:rPr>
          <w:t>using</w:t>
        </w:r>
        <w:r w:rsidRPr="00037DB0">
          <w:rPr>
            <w:rFonts w:ascii="Arial" w:eastAsia="Times New Roman" w:hAnsi="Arial" w:cs="Arial"/>
            <w:color w:val="333333"/>
            <w:shd w:val="clear" w:color="auto" w:fill="FFFFFF"/>
          </w:rPr>
          <w:t> System.Web.Http.Controllers;</w:t>
        </w:r>
      </w:ins>
    </w:p>
    <w:p w:rsidR="00037DB0" w:rsidRPr="00037DB0" w:rsidRDefault="00037DB0" w:rsidP="00037DB0">
      <w:pPr>
        <w:shd w:val="clear" w:color="auto" w:fill="FFFFFF"/>
        <w:spacing w:after="0" w:line="240" w:lineRule="auto"/>
        <w:rPr>
          <w:ins w:id="17" w:author="Unknown"/>
          <w:rFonts w:ascii="Arial" w:eastAsia="Times New Roman" w:hAnsi="Arial" w:cs="Arial"/>
          <w:color w:val="333333"/>
        </w:rPr>
      </w:pPr>
      <w:ins w:id="18" w:author="Unknown">
        <w:r w:rsidRPr="00037DB0">
          <w:rPr>
            <w:rFonts w:ascii="Arial" w:eastAsia="Times New Roman" w:hAnsi="Arial" w:cs="Arial"/>
            <w:color w:val="0000FF"/>
            <w:shd w:val="clear" w:color="auto" w:fill="FFFFFF"/>
          </w:rPr>
          <w:t>using</w:t>
        </w:r>
        <w:r w:rsidRPr="00037DB0">
          <w:rPr>
            <w:rFonts w:ascii="Arial" w:eastAsia="Times New Roman" w:hAnsi="Arial" w:cs="Arial"/>
            <w:color w:val="333333"/>
            <w:shd w:val="clear" w:color="auto" w:fill="FFFFFF"/>
          </w:rPr>
          <w:t> System.Web.Http.Dispatcher;</w:t>
        </w:r>
      </w:ins>
    </w:p>
    <w:p w:rsidR="00037DB0" w:rsidRPr="00037DB0" w:rsidRDefault="00037DB0" w:rsidP="00037DB0">
      <w:pPr>
        <w:shd w:val="clear" w:color="auto" w:fill="FFFFFF"/>
        <w:spacing w:after="0" w:line="240" w:lineRule="auto"/>
        <w:rPr>
          <w:ins w:id="19"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20" w:author="Unknown"/>
          <w:rFonts w:ascii="Arial" w:eastAsia="Times New Roman" w:hAnsi="Arial" w:cs="Arial"/>
          <w:color w:val="333333"/>
        </w:rPr>
      </w:pPr>
      <w:ins w:id="21" w:author="Unknown">
        <w:r w:rsidRPr="00037DB0">
          <w:rPr>
            <w:rFonts w:ascii="Arial" w:eastAsia="Times New Roman" w:hAnsi="Arial" w:cs="Arial"/>
            <w:color w:val="0000FF"/>
            <w:shd w:val="clear" w:color="auto" w:fill="FFFFFF"/>
          </w:rPr>
          <w:t>namespace</w:t>
        </w:r>
        <w:r w:rsidRPr="00037DB0">
          <w:rPr>
            <w:rFonts w:ascii="Arial" w:eastAsia="Times New Roman" w:hAnsi="Arial" w:cs="Arial"/>
            <w:color w:val="333333"/>
            <w:shd w:val="clear" w:color="auto" w:fill="FFFFFF"/>
          </w:rPr>
          <w:t> WebAPI.Custom</w:t>
        </w:r>
      </w:ins>
    </w:p>
    <w:p w:rsidR="00037DB0" w:rsidRPr="00037DB0" w:rsidRDefault="00037DB0" w:rsidP="00037DB0">
      <w:pPr>
        <w:shd w:val="clear" w:color="auto" w:fill="FFFFFF"/>
        <w:spacing w:after="0" w:line="240" w:lineRule="auto"/>
        <w:rPr>
          <w:ins w:id="22" w:author="Unknown"/>
          <w:rFonts w:ascii="Arial" w:eastAsia="Times New Roman" w:hAnsi="Arial" w:cs="Arial"/>
          <w:color w:val="333333"/>
        </w:rPr>
      </w:pPr>
      <w:ins w:id="23" w:author="Unknown">
        <w:r w:rsidRPr="00037DB0">
          <w:rPr>
            <w:rFonts w:ascii="Arial" w:eastAsia="Times New Roman" w:hAnsi="Arial" w:cs="Arial"/>
            <w:color w:val="333333"/>
            <w:shd w:val="clear" w:color="auto" w:fill="FFFFFF"/>
          </w:rPr>
          <w:lastRenderedPageBreak/>
          <w:t>{</w:t>
        </w:r>
      </w:ins>
    </w:p>
    <w:p w:rsidR="00037DB0" w:rsidRPr="00037DB0" w:rsidRDefault="00037DB0" w:rsidP="00037DB0">
      <w:pPr>
        <w:shd w:val="clear" w:color="auto" w:fill="FFFFFF"/>
        <w:spacing w:after="0" w:line="240" w:lineRule="auto"/>
        <w:rPr>
          <w:ins w:id="24" w:author="Unknown"/>
          <w:rFonts w:ascii="Arial" w:eastAsia="Times New Roman" w:hAnsi="Arial" w:cs="Arial"/>
          <w:color w:val="333333"/>
        </w:rPr>
      </w:pPr>
      <w:ins w:id="25"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public</w:t>
        </w:r>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class</w:t>
        </w:r>
        <w:r w:rsidRPr="00037DB0">
          <w:rPr>
            <w:rFonts w:ascii="Arial" w:eastAsia="Times New Roman" w:hAnsi="Arial" w:cs="Arial"/>
            <w:color w:val="333333"/>
            <w:shd w:val="clear" w:color="auto" w:fill="FFFFFF"/>
          </w:rPr>
          <w:t> </w:t>
        </w:r>
        <w:r w:rsidRPr="00037DB0">
          <w:rPr>
            <w:rFonts w:ascii="Arial" w:eastAsia="Times New Roman" w:hAnsi="Arial" w:cs="Arial"/>
            <w:color w:val="2B91AF"/>
            <w:shd w:val="clear" w:color="auto" w:fill="FFFFFF"/>
          </w:rPr>
          <w:t>CustomControllerSelector</w:t>
        </w:r>
        <w:r w:rsidRPr="00037DB0">
          <w:rPr>
            <w:rFonts w:ascii="Arial" w:eastAsia="Times New Roman" w:hAnsi="Arial" w:cs="Arial"/>
            <w:color w:val="333333"/>
            <w:shd w:val="clear" w:color="auto" w:fill="FFFFFF"/>
          </w:rPr>
          <w:t> : </w:t>
        </w:r>
        <w:r w:rsidRPr="00037DB0">
          <w:rPr>
            <w:rFonts w:ascii="Arial" w:eastAsia="Times New Roman" w:hAnsi="Arial" w:cs="Arial"/>
            <w:color w:val="2B91AF"/>
            <w:shd w:val="clear" w:color="auto" w:fill="FFFFFF"/>
          </w:rPr>
          <w:t>DefaultHttpControllerSelector</w:t>
        </w:r>
      </w:ins>
    </w:p>
    <w:p w:rsidR="00037DB0" w:rsidRPr="00037DB0" w:rsidRDefault="00037DB0" w:rsidP="00037DB0">
      <w:pPr>
        <w:shd w:val="clear" w:color="auto" w:fill="FFFFFF"/>
        <w:spacing w:after="0" w:line="240" w:lineRule="auto"/>
        <w:rPr>
          <w:ins w:id="26" w:author="Unknown"/>
          <w:rFonts w:ascii="Arial" w:eastAsia="Times New Roman" w:hAnsi="Arial" w:cs="Arial"/>
          <w:color w:val="333333"/>
        </w:rPr>
      </w:pPr>
      <w:ins w:id="27"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28" w:author="Unknown"/>
          <w:rFonts w:ascii="Arial" w:eastAsia="Times New Roman" w:hAnsi="Arial" w:cs="Arial"/>
          <w:color w:val="333333"/>
        </w:rPr>
      </w:pPr>
      <w:ins w:id="29"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private</w:t>
        </w:r>
        <w:r w:rsidRPr="00037DB0">
          <w:rPr>
            <w:rFonts w:ascii="Arial" w:eastAsia="Times New Roman" w:hAnsi="Arial" w:cs="Arial"/>
            <w:color w:val="333333"/>
            <w:shd w:val="clear" w:color="auto" w:fill="FFFFFF"/>
          </w:rPr>
          <w:t> </w:t>
        </w:r>
        <w:r w:rsidRPr="00037DB0">
          <w:rPr>
            <w:rFonts w:ascii="Arial" w:eastAsia="Times New Roman" w:hAnsi="Arial" w:cs="Arial"/>
            <w:color w:val="2B91AF"/>
            <w:shd w:val="clear" w:color="auto" w:fill="FFFFFF"/>
          </w:rPr>
          <w:t>HttpConfiguration</w:t>
        </w:r>
        <w:r w:rsidRPr="00037DB0">
          <w:rPr>
            <w:rFonts w:ascii="Arial" w:eastAsia="Times New Roman" w:hAnsi="Arial" w:cs="Arial"/>
            <w:color w:val="333333"/>
            <w:shd w:val="clear" w:color="auto" w:fill="FFFFFF"/>
          </w:rPr>
          <w:t> _config;</w:t>
        </w:r>
      </w:ins>
    </w:p>
    <w:p w:rsidR="00037DB0" w:rsidRPr="00037DB0" w:rsidRDefault="00037DB0" w:rsidP="00037DB0">
      <w:pPr>
        <w:shd w:val="clear" w:color="auto" w:fill="FFFFFF"/>
        <w:spacing w:after="0" w:line="240" w:lineRule="auto"/>
        <w:rPr>
          <w:ins w:id="30"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31" w:author="Unknown"/>
          <w:rFonts w:ascii="Arial" w:eastAsia="Times New Roman" w:hAnsi="Arial" w:cs="Arial"/>
          <w:color w:val="333333"/>
        </w:rPr>
      </w:pPr>
      <w:ins w:id="32"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public</w:t>
        </w:r>
        <w:r w:rsidRPr="00037DB0">
          <w:rPr>
            <w:rFonts w:ascii="Arial" w:eastAsia="Times New Roman" w:hAnsi="Arial" w:cs="Arial"/>
            <w:color w:val="333333"/>
            <w:shd w:val="clear" w:color="auto" w:fill="FFFFFF"/>
          </w:rPr>
          <w:t> CustomControllerSelector(</w:t>
        </w:r>
        <w:r w:rsidRPr="00037DB0">
          <w:rPr>
            <w:rFonts w:ascii="Arial" w:eastAsia="Times New Roman" w:hAnsi="Arial" w:cs="Arial"/>
            <w:color w:val="2B91AF"/>
            <w:shd w:val="clear" w:color="auto" w:fill="FFFFFF"/>
          </w:rPr>
          <w:t>HttpConfiguration</w:t>
        </w:r>
        <w:r w:rsidRPr="00037DB0">
          <w:rPr>
            <w:rFonts w:ascii="Arial" w:eastAsia="Times New Roman" w:hAnsi="Arial" w:cs="Arial"/>
            <w:color w:val="333333"/>
            <w:shd w:val="clear" w:color="auto" w:fill="FFFFFF"/>
          </w:rPr>
          <w:t> config) : </w:t>
        </w:r>
        <w:r w:rsidRPr="00037DB0">
          <w:rPr>
            <w:rFonts w:ascii="Arial" w:eastAsia="Times New Roman" w:hAnsi="Arial" w:cs="Arial"/>
            <w:color w:val="0000FF"/>
            <w:shd w:val="clear" w:color="auto" w:fill="FFFFFF"/>
          </w:rPr>
          <w:t>base</w:t>
        </w:r>
        <w:r w:rsidRPr="00037DB0">
          <w:rPr>
            <w:rFonts w:ascii="Arial" w:eastAsia="Times New Roman" w:hAnsi="Arial" w:cs="Arial"/>
            <w:color w:val="333333"/>
            <w:shd w:val="clear" w:color="auto" w:fill="FFFFFF"/>
          </w:rPr>
          <w:t>(config)</w:t>
        </w:r>
      </w:ins>
    </w:p>
    <w:p w:rsidR="00037DB0" w:rsidRPr="00037DB0" w:rsidRDefault="00037DB0" w:rsidP="00037DB0">
      <w:pPr>
        <w:shd w:val="clear" w:color="auto" w:fill="FFFFFF"/>
        <w:spacing w:after="0" w:line="240" w:lineRule="auto"/>
        <w:rPr>
          <w:ins w:id="33" w:author="Unknown"/>
          <w:rFonts w:ascii="Arial" w:eastAsia="Times New Roman" w:hAnsi="Arial" w:cs="Arial"/>
          <w:color w:val="333333"/>
        </w:rPr>
      </w:pPr>
      <w:ins w:id="34"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35" w:author="Unknown"/>
          <w:rFonts w:ascii="Arial" w:eastAsia="Times New Roman" w:hAnsi="Arial" w:cs="Arial"/>
          <w:color w:val="333333"/>
        </w:rPr>
      </w:pPr>
      <w:ins w:id="36" w:author="Unknown">
        <w:r w:rsidRPr="00037DB0">
          <w:rPr>
            <w:rFonts w:ascii="Arial" w:eastAsia="Times New Roman" w:hAnsi="Arial" w:cs="Arial"/>
            <w:color w:val="333333"/>
            <w:shd w:val="clear" w:color="auto" w:fill="FFFFFF"/>
          </w:rPr>
          <w:t>            _config = config;</w:t>
        </w:r>
      </w:ins>
    </w:p>
    <w:p w:rsidR="00037DB0" w:rsidRPr="00037DB0" w:rsidRDefault="00037DB0" w:rsidP="00037DB0">
      <w:pPr>
        <w:shd w:val="clear" w:color="auto" w:fill="FFFFFF"/>
        <w:spacing w:after="0" w:line="240" w:lineRule="auto"/>
        <w:rPr>
          <w:ins w:id="37" w:author="Unknown"/>
          <w:rFonts w:ascii="Arial" w:eastAsia="Times New Roman" w:hAnsi="Arial" w:cs="Arial"/>
          <w:color w:val="333333"/>
        </w:rPr>
      </w:pPr>
      <w:ins w:id="38"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39"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40" w:author="Unknown"/>
          <w:rFonts w:ascii="Arial" w:eastAsia="Times New Roman" w:hAnsi="Arial" w:cs="Arial"/>
          <w:color w:val="333333"/>
        </w:rPr>
      </w:pPr>
      <w:ins w:id="41"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public</w:t>
        </w:r>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override</w:t>
        </w:r>
        <w:r w:rsidRPr="00037DB0">
          <w:rPr>
            <w:rFonts w:ascii="Arial" w:eastAsia="Times New Roman" w:hAnsi="Arial" w:cs="Arial"/>
            <w:color w:val="333333"/>
            <w:shd w:val="clear" w:color="auto" w:fill="FFFFFF"/>
          </w:rPr>
          <w:t> </w:t>
        </w:r>
        <w:r w:rsidRPr="00037DB0">
          <w:rPr>
            <w:rFonts w:ascii="Arial" w:eastAsia="Times New Roman" w:hAnsi="Arial" w:cs="Arial"/>
            <w:color w:val="2B91AF"/>
            <w:shd w:val="clear" w:color="auto" w:fill="FFFFFF"/>
          </w:rPr>
          <w:t>HttpControllerDescriptor</w:t>
        </w:r>
      </w:ins>
    </w:p>
    <w:p w:rsidR="00037DB0" w:rsidRPr="00037DB0" w:rsidRDefault="00037DB0" w:rsidP="00037DB0">
      <w:pPr>
        <w:shd w:val="clear" w:color="auto" w:fill="FFFFFF"/>
        <w:spacing w:after="0" w:line="240" w:lineRule="auto"/>
        <w:rPr>
          <w:ins w:id="42" w:author="Unknown"/>
          <w:rFonts w:ascii="Arial" w:eastAsia="Times New Roman" w:hAnsi="Arial" w:cs="Arial"/>
          <w:color w:val="333333"/>
        </w:rPr>
      </w:pPr>
      <w:ins w:id="43" w:author="Unknown">
        <w:r w:rsidRPr="00037DB0">
          <w:rPr>
            <w:rFonts w:ascii="Arial" w:eastAsia="Times New Roman" w:hAnsi="Arial" w:cs="Arial"/>
            <w:color w:val="333333"/>
            <w:shd w:val="clear" w:color="auto" w:fill="FFFFFF"/>
          </w:rPr>
          <w:t>            SelectController(</w:t>
        </w:r>
        <w:r w:rsidRPr="00037DB0">
          <w:rPr>
            <w:rFonts w:ascii="Arial" w:eastAsia="Times New Roman" w:hAnsi="Arial" w:cs="Arial"/>
            <w:color w:val="2B91AF"/>
            <w:shd w:val="clear" w:color="auto" w:fill="FFFFFF"/>
          </w:rPr>
          <w:t>HttpRequestMessage</w:t>
        </w:r>
        <w:r w:rsidRPr="00037DB0">
          <w:rPr>
            <w:rFonts w:ascii="Arial" w:eastAsia="Times New Roman" w:hAnsi="Arial" w:cs="Arial"/>
            <w:color w:val="333333"/>
            <w:shd w:val="clear" w:color="auto" w:fill="FFFFFF"/>
          </w:rPr>
          <w:t> request)</w:t>
        </w:r>
      </w:ins>
    </w:p>
    <w:p w:rsidR="00037DB0" w:rsidRPr="00037DB0" w:rsidRDefault="00037DB0" w:rsidP="00037DB0">
      <w:pPr>
        <w:shd w:val="clear" w:color="auto" w:fill="FFFFFF"/>
        <w:spacing w:after="0" w:line="240" w:lineRule="auto"/>
        <w:rPr>
          <w:ins w:id="44" w:author="Unknown"/>
          <w:rFonts w:ascii="Arial" w:eastAsia="Times New Roman" w:hAnsi="Arial" w:cs="Arial"/>
          <w:color w:val="333333"/>
        </w:rPr>
      </w:pPr>
      <w:ins w:id="45"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46" w:author="Unknown"/>
          <w:rFonts w:ascii="Arial" w:eastAsia="Times New Roman" w:hAnsi="Arial" w:cs="Arial"/>
          <w:color w:val="333333"/>
        </w:rPr>
      </w:pPr>
      <w:ins w:id="47"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var</w:t>
        </w:r>
        <w:r w:rsidRPr="00037DB0">
          <w:rPr>
            <w:rFonts w:ascii="Arial" w:eastAsia="Times New Roman" w:hAnsi="Arial" w:cs="Arial"/>
            <w:color w:val="333333"/>
            <w:shd w:val="clear" w:color="auto" w:fill="FFFFFF"/>
          </w:rPr>
          <w:t> controllers = GetControllerMapping();</w:t>
        </w:r>
      </w:ins>
    </w:p>
    <w:p w:rsidR="00037DB0" w:rsidRPr="00037DB0" w:rsidRDefault="00037DB0" w:rsidP="00037DB0">
      <w:pPr>
        <w:shd w:val="clear" w:color="auto" w:fill="FFFFFF"/>
        <w:spacing w:after="0" w:line="240" w:lineRule="auto"/>
        <w:rPr>
          <w:ins w:id="48" w:author="Unknown"/>
          <w:rFonts w:ascii="Arial" w:eastAsia="Times New Roman" w:hAnsi="Arial" w:cs="Arial"/>
          <w:color w:val="333333"/>
        </w:rPr>
      </w:pPr>
      <w:ins w:id="49"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var</w:t>
        </w:r>
        <w:r w:rsidRPr="00037DB0">
          <w:rPr>
            <w:rFonts w:ascii="Arial" w:eastAsia="Times New Roman" w:hAnsi="Arial" w:cs="Arial"/>
            <w:color w:val="333333"/>
            <w:shd w:val="clear" w:color="auto" w:fill="FFFFFF"/>
          </w:rPr>
          <w:t> routeData = request.GetRouteData();</w:t>
        </w:r>
      </w:ins>
    </w:p>
    <w:p w:rsidR="00037DB0" w:rsidRPr="00037DB0" w:rsidRDefault="00037DB0" w:rsidP="00037DB0">
      <w:pPr>
        <w:shd w:val="clear" w:color="auto" w:fill="FFFFFF"/>
        <w:spacing w:after="0" w:line="240" w:lineRule="auto"/>
        <w:rPr>
          <w:ins w:id="50"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51" w:author="Unknown"/>
          <w:rFonts w:ascii="Arial" w:eastAsia="Times New Roman" w:hAnsi="Arial" w:cs="Arial"/>
          <w:color w:val="333333"/>
        </w:rPr>
      </w:pPr>
      <w:ins w:id="52"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var</w:t>
        </w:r>
        <w:r w:rsidRPr="00037DB0">
          <w:rPr>
            <w:rFonts w:ascii="Arial" w:eastAsia="Times New Roman" w:hAnsi="Arial" w:cs="Arial"/>
            <w:color w:val="333333"/>
            <w:shd w:val="clear" w:color="auto" w:fill="FFFFFF"/>
          </w:rPr>
          <w:t> controllerName = routeData.Values[</w:t>
        </w:r>
        <w:r w:rsidRPr="00037DB0">
          <w:rPr>
            <w:rFonts w:ascii="Arial" w:eastAsia="Times New Roman" w:hAnsi="Arial" w:cs="Arial"/>
            <w:color w:val="A31515"/>
            <w:shd w:val="clear" w:color="auto" w:fill="FFFFFF"/>
          </w:rPr>
          <w:t>"controller"</w:t>
        </w:r>
        <w:r w:rsidRPr="00037DB0">
          <w:rPr>
            <w:rFonts w:ascii="Arial" w:eastAsia="Times New Roman" w:hAnsi="Arial" w:cs="Arial"/>
            <w:color w:val="333333"/>
            <w:shd w:val="clear" w:color="auto" w:fill="FFFFFF"/>
          </w:rPr>
          <w:t>].ToString();</w:t>
        </w:r>
      </w:ins>
    </w:p>
    <w:p w:rsidR="00037DB0" w:rsidRPr="00037DB0" w:rsidRDefault="00037DB0" w:rsidP="00037DB0">
      <w:pPr>
        <w:shd w:val="clear" w:color="auto" w:fill="FFFFFF"/>
        <w:spacing w:after="0" w:line="240" w:lineRule="auto"/>
        <w:rPr>
          <w:ins w:id="53"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54" w:author="Unknown"/>
          <w:rFonts w:ascii="Arial" w:eastAsia="Times New Roman" w:hAnsi="Arial" w:cs="Arial"/>
          <w:color w:val="333333"/>
        </w:rPr>
      </w:pPr>
      <w:ins w:id="55"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string</w:t>
        </w:r>
        <w:r w:rsidRPr="00037DB0">
          <w:rPr>
            <w:rFonts w:ascii="Arial" w:eastAsia="Times New Roman" w:hAnsi="Arial" w:cs="Arial"/>
            <w:color w:val="333333"/>
            <w:shd w:val="clear" w:color="auto" w:fill="FFFFFF"/>
          </w:rPr>
          <w:t> versionNumber = </w:t>
        </w:r>
        <w:r w:rsidRPr="00037DB0">
          <w:rPr>
            <w:rFonts w:ascii="Arial" w:eastAsia="Times New Roman" w:hAnsi="Arial" w:cs="Arial"/>
            <w:color w:val="A31515"/>
            <w:shd w:val="clear" w:color="auto" w:fill="FFFFFF"/>
          </w:rPr>
          <w:t>"1"</w:t>
        </w:r>
        <w:r w:rsidRPr="00037DB0">
          <w:rPr>
            <w:rFonts w:ascii="Arial" w:eastAsia="Times New Roman" w:hAnsi="Arial" w:cs="Arial"/>
            <w:color w:val="333333"/>
            <w:shd w:val="clear" w:color="auto" w:fill="FFFFFF"/>
          </w:rPr>
          <w:t>;</w:t>
        </w:r>
      </w:ins>
    </w:p>
    <w:p w:rsidR="00037DB0" w:rsidRPr="00037DB0" w:rsidRDefault="00037DB0" w:rsidP="00037DB0">
      <w:pPr>
        <w:shd w:val="clear" w:color="auto" w:fill="FFFFFF"/>
        <w:spacing w:after="0" w:line="240" w:lineRule="auto"/>
        <w:rPr>
          <w:ins w:id="56"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57" w:author="Unknown"/>
          <w:rFonts w:ascii="Arial" w:eastAsia="Times New Roman" w:hAnsi="Arial" w:cs="Arial"/>
          <w:color w:val="333333"/>
        </w:rPr>
      </w:pPr>
      <w:ins w:id="5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Comment the code that gets the version number from Query String</w:t>
        </w:r>
      </w:ins>
    </w:p>
    <w:p w:rsidR="00037DB0" w:rsidRPr="00037DB0" w:rsidRDefault="00037DB0" w:rsidP="00037DB0">
      <w:pPr>
        <w:shd w:val="clear" w:color="auto" w:fill="FFFFFF"/>
        <w:spacing w:after="0" w:line="240" w:lineRule="auto"/>
        <w:rPr>
          <w:ins w:id="59" w:author="Unknown"/>
          <w:rFonts w:ascii="Arial" w:eastAsia="Times New Roman" w:hAnsi="Arial" w:cs="Arial"/>
          <w:color w:val="333333"/>
        </w:rPr>
      </w:pPr>
      <w:ins w:id="60"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//var versionQueryString = HttpUtility.ParseQueryString(request.RequestUri.Query);</w:t>
        </w:r>
      </w:ins>
    </w:p>
    <w:p w:rsidR="00037DB0" w:rsidRPr="00037DB0" w:rsidRDefault="00037DB0" w:rsidP="00037DB0">
      <w:pPr>
        <w:shd w:val="clear" w:color="auto" w:fill="FFFFFF"/>
        <w:spacing w:after="0" w:line="240" w:lineRule="auto"/>
        <w:rPr>
          <w:ins w:id="61" w:author="Unknown"/>
          <w:rFonts w:ascii="Arial" w:eastAsia="Times New Roman" w:hAnsi="Arial" w:cs="Arial"/>
          <w:color w:val="333333"/>
        </w:rPr>
      </w:pPr>
      <w:ins w:id="62"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//if (versionQueryString["v"] != null)</w:t>
        </w:r>
      </w:ins>
    </w:p>
    <w:p w:rsidR="00037DB0" w:rsidRPr="00037DB0" w:rsidRDefault="00037DB0" w:rsidP="00037DB0">
      <w:pPr>
        <w:shd w:val="clear" w:color="auto" w:fill="FFFFFF"/>
        <w:spacing w:after="0" w:line="240" w:lineRule="auto"/>
        <w:rPr>
          <w:ins w:id="63" w:author="Unknown"/>
          <w:rFonts w:ascii="Arial" w:eastAsia="Times New Roman" w:hAnsi="Arial" w:cs="Arial"/>
          <w:color w:val="333333"/>
        </w:rPr>
      </w:pPr>
      <w:ins w:id="64"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w:t>
        </w:r>
      </w:ins>
    </w:p>
    <w:p w:rsidR="00037DB0" w:rsidRPr="00037DB0" w:rsidRDefault="00037DB0" w:rsidP="00037DB0">
      <w:pPr>
        <w:shd w:val="clear" w:color="auto" w:fill="FFFFFF"/>
        <w:spacing w:after="0" w:line="240" w:lineRule="auto"/>
        <w:rPr>
          <w:ins w:id="65" w:author="Unknown"/>
          <w:rFonts w:ascii="Arial" w:eastAsia="Times New Roman" w:hAnsi="Arial" w:cs="Arial"/>
          <w:color w:val="333333"/>
        </w:rPr>
      </w:pPr>
      <w:ins w:id="66"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versionNumber = versionQueryString["v"];</w:t>
        </w:r>
      </w:ins>
    </w:p>
    <w:p w:rsidR="00037DB0" w:rsidRPr="00037DB0" w:rsidRDefault="00037DB0" w:rsidP="00037DB0">
      <w:pPr>
        <w:shd w:val="clear" w:color="auto" w:fill="FFFFFF"/>
        <w:spacing w:after="0" w:line="240" w:lineRule="auto"/>
        <w:rPr>
          <w:ins w:id="67" w:author="Unknown"/>
          <w:rFonts w:ascii="Arial" w:eastAsia="Times New Roman" w:hAnsi="Arial" w:cs="Arial"/>
          <w:color w:val="333333"/>
        </w:rPr>
      </w:pPr>
      <w:ins w:id="6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w:t>
        </w:r>
      </w:ins>
    </w:p>
    <w:p w:rsidR="00037DB0" w:rsidRPr="00037DB0" w:rsidRDefault="00037DB0" w:rsidP="00037DB0">
      <w:pPr>
        <w:shd w:val="clear" w:color="auto" w:fill="FFFFFF"/>
        <w:spacing w:after="0" w:line="240" w:lineRule="auto"/>
        <w:rPr>
          <w:ins w:id="69"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70" w:author="Unknown"/>
          <w:rFonts w:ascii="Arial" w:eastAsia="Times New Roman" w:hAnsi="Arial" w:cs="Arial"/>
          <w:color w:val="333333"/>
        </w:rPr>
      </w:pPr>
      <w:ins w:id="71"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Get the version number from Custom version header</w:t>
        </w:r>
      </w:ins>
    </w:p>
    <w:p w:rsidR="00037DB0" w:rsidRPr="00037DB0" w:rsidRDefault="00037DB0" w:rsidP="00037DB0">
      <w:pPr>
        <w:shd w:val="clear" w:color="auto" w:fill="FFFFFF"/>
        <w:spacing w:after="0" w:line="240" w:lineRule="auto"/>
        <w:rPr>
          <w:ins w:id="72"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73" w:author="Unknown"/>
          <w:rFonts w:ascii="Arial" w:eastAsia="Times New Roman" w:hAnsi="Arial" w:cs="Arial"/>
          <w:color w:val="333333"/>
        </w:rPr>
      </w:pPr>
      <w:ins w:id="74"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//string customHeader = "X-StudentService-Version";</w:t>
        </w:r>
      </w:ins>
    </w:p>
    <w:p w:rsidR="00037DB0" w:rsidRPr="00037DB0" w:rsidRDefault="00037DB0" w:rsidP="00037DB0">
      <w:pPr>
        <w:shd w:val="clear" w:color="auto" w:fill="FFFFFF"/>
        <w:spacing w:after="0" w:line="240" w:lineRule="auto"/>
        <w:rPr>
          <w:ins w:id="75" w:author="Unknown"/>
          <w:rFonts w:ascii="Arial" w:eastAsia="Times New Roman" w:hAnsi="Arial" w:cs="Arial"/>
          <w:color w:val="333333"/>
        </w:rPr>
      </w:pPr>
      <w:ins w:id="76"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//if (request.Headers.Contains(customHeader))</w:t>
        </w:r>
      </w:ins>
    </w:p>
    <w:p w:rsidR="00037DB0" w:rsidRPr="00037DB0" w:rsidRDefault="00037DB0" w:rsidP="00037DB0">
      <w:pPr>
        <w:shd w:val="clear" w:color="auto" w:fill="FFFFFF"/>
        <w:spacing w:after="0" w:line="240" w:lineRule="auto"/>
        <w:rPr>
          <w:ins w:id="77" w:author="Unknown"/>
          <w:rFonts w:ascii="Arial" w:eastAsia="Times New Roman" w:hAnsi="Arial" w:cs="Arial"/>
          <w:color w:val="333333"/>
        </w:rPr>
      </w:pPr>
      <w:ins w:id="7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w:t>
        </w:r>
      </w:ins>
    </w:p>
    <w:p w:rsidR="00037DB0" w:rsidRPr="00037DB0" w:rsidRDefault="00037DB0" w:rsidP="00037DB0">
      <w:pPr>
        <w:shd w:val="clear" w:color="auto" w:fill="FFFFFF"/>
        <w:spacing w:after="0" w:line="240" w:lineRule="auto"/>
        <w:rPr>
          <w:ins w:id="79" w:author="Unknown"/>
          <w:rFonts w:ascii="Arial" w:eastAsia="Times New Roman" w:hAnsi="Arial" w:cs="Arial"/>
          <w:color w:val="333333"/>
        </w:rPr>
      </w:pPr>
      <w:ins w:id="80"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 If X-StudentService-Version:1 is specified twice in the request</w:t>
        </w:r>
      </w:ins>
    </w:p>
    <w:p w:rsidR="00037DB0" w:rsidRPr="00037DB0" w:rsidRDefault="00037DB0" w:rsidP="00037DB0">
      <w:pPr>
        <w:shd w:val="clear" w:color="auto" w:fill="FFFFFF"/>
        <w:spacing w:after="0" w:line="240" w:lineRule="auto"/>
        <w:rPr>
          <w:ins w:id="81" w:author="Unknown"/>
          <w:rFonts w:ascii="Arial" w:eastAsia="Times New Roman" w:hAnsi="Arial" w:cs="Arial"/>
          <w:color w:val="333333"/>
        </w:rPr>
      </w:pPr>
      <w:ins w:id="82"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 then in versionNumber variable will get a value of "1,1"</w:t>
        </w:r>
      </w:ins>
    </w:p>
    <w:p w:rsidR="00037DB0" w:rsidRPr="00037DB0" w:rsidRDefault="00037DB0" w:rsidP="00037DB0">
      <w:pPr>
        <w:shd w:val="clear" w:color="auto" w:fill="FFFFFF"/>
        <w:spacing w:after="0" w:line="240" w:lineRule="auto"/>
        <w:rPr>
          <w:ins w:id="83" w:author="Unknown"/>
          <w:rFonts w:ascii="Arial" w:eastAsia="Times New Roman" w:hAnsi="Arial" w:cs="Arial"/>
          <w:color w:val="333333"/>
        </w:rPr>
      </w:pPr>
      <w:ins w:id="84"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versionNumber = request.Headers.GetValues(customHeader).FirstOrDefault();</w:t>
        </w:r>
      </w:ins>
    </w:p>
    <w:p w:rsidR="00037DB0" w:rsidRPr="00037DB0" w:rsidRDefault="00037DB0" w:rsidP="00037DB0">
      <w:pPr>
        <w:shd w:val="clear" w:color="auto" w:fill="FFFFFF"/>
        <w:spacing w:after="0" w:line="240" w:lineRule="auto"/>
        <w:rPr>
          <w:ins w:id="85" w:author="Unknown"/>
          <w:rFonts w:ascii="Arial" w:eastAsia="Times New Roman" w:hAnsi="Arial" w:cs="Arial"/>
          <w:color w:val="333333"/>
        </w:rPr>
      </w:pPr>
      <w:ins w:id="86"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 Check if versionNumber string contains a comma, and take only</w:t>
        </w:r>
      </w:ins>
    </w:p>
    <w:p w:rsidR="00037DB0" w:rsidRPr="00037DB0" w:rsidRDefault="00037DB0" w:rsidP="00037DB0">
      <w:pPr>
        <w:shd w:val="clear" w:color="auto" w:fill="FFFFFF"/>
        <w:spacing w:after="0" w:line="240" w:lineRule="auto"/>
        <w:rPr>
          <w:ins w:id="87" w:author="Unknown"/>
          <w:rFonts w:ascii="Arial" w:eastAsia="Times New Roman" w:hAnsi="Arial" w:cs="Arial"/>
          <w:color w:val="333333"/>
        </w:rPr>
      </w:pPr>
      <w:ins w:id="8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 the first number from the comma separated list of version numbers</w:t>
        </w:r>
      </w:ins>
    </w:p>
    <w:p w:rsidR="00037DB0" w:rsidRPr="00037DB0" w:rsidRDefault="00037DB0" w:rsidP="00037DB0">
      <w:pPr>
        <w:shd w:val="clear" w:color="auto" w:fill="FFFFFF"/>
        <w:spacing w:after="0" w:line="240" w:lineRule="auto"/>
        <w:rPr>
          <w:ins w:id="89" w:author="Unknown"/>
          <w:rFonts w:ascii="Arial" w:eastAsia="Times New Roman" w:hAnsi="Arial" w:cs="Arial"/>
          <w:color w:val="333333"/>
        </w:rPr>
      </w:pPr>
      <w:ins w:id="90"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if (versionNumber.Contains(","))</w:t>
        </w:r>
      </w:ins>
    </w:p>
    <w:p w:rsidR="00037DB0" w:rsidRPr="00037DB0" w:rsidRDefault="00037DB0" w:rsidP="00037DB0">
      <w:pPr>
        <w:shd w:val="clear" w:color="auto" w:fill="FFFFFF"/>
        <w:spacing w:after="0" w:line="240" w:lineRule="auto"/>
        <w:rPr>
          <w:ins w:id="91" w:author="Unknown"/>
          <w:rFonts w:ascii="Arial" w:eastAsia="Times New Roman" w:hAnsi="Arial" w:cs="Arial"/>
          <w:color w:val="333333"/>
        </w:rPr>
      </w:pPr>
      <w:ins w:id="92"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w:t>
        </w:r>
      </w:ins>
    </w:p>
    <w:p w:rsidR="00037DB0" w:rsidRPr="00037DB0" w:rsidRDefault="00037DB0" w:rsidP="00037DB0">
      <w:pPr>
        <w:shd w:val="clear" w:color="auto" w:fill="FFFFFF"/>
        <w:spacing w:after="0" w:line="240" w:lineRule="auto"/>
        <w:rPr>
          <w:ins w:id="93" w:author="Unknown"/>
          <w:rFonts w:ascii="Arial" w:eastAsia="Times New Roman" w:hAnsi="Arial" w:cs="Arial"/>
          <w:color w:val="333333"/>
        </w:rPr>
      </w:pPr>
      <w:ins w:id="94"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versionNumber = versionNumber.Substring(0, versionNumber.IndexOf(","));</w:t>
        </w:r>
      </w:ins>
    </w:p>
    <w:p w:rsidR="00037DB0" w:rsidRPr="00037DB0" w:rsidRDefault="00037DB0" w:rsidP="00037DB0">
      <w:pPr>
        <w:shd w:val="clear" w:color="auto" w:fill="FFFFFF"/>
        <w:spacing w:after="0" w:line="240" w:lineRule="auto"/>
        <w:rPr>
          <w:ins w:id="95" w:author="Unknown"/>
          <w:rFonts w:ascii="Arial" w:eastAsia="Times New Roman" w:hAnsi="Arial" w:cs="Arial"/>
          <w:color w:val="333333"/>
        </w:rPr>
      </w:pPr>
      <w:ins w:id="96"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w:t>
        </w:r>
      </w:ins>
    </w:p>
    <w:p w:rsidR="00037DB0" w:rsidRPr="00037DB0" w:rsidRDefault="00037DB0" w:rsidP="00037DB0">
      <w:pPr>
        <w:shd w:val="clear" w:color="auto" w:fill="FFFFFF"/>
        <w:spacing w:after="0" w:line="240" w:lineRule="auto"/>
        <w:rPr>
          <w:ins w:id="97" w:author="Unknown"/>
          <w:rFonts w:ascii="Arial" w:eastAsia="Times New Roman" w:hAnsi="Arial" w:cs="Arial"/>
          <w:color w:val="333333"/>
        </w:rPr>
      </w:pPr>
      <w:ins w:id="9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w:t>
        </w:r>
      </w:ins>
    </w:p>
    <w:p w:rsidR="00037DB0" w:rsidRPr="00037DB0" w:rsidRDefault="00037DB0" w:rsidP="00037DB0">
      <w:pPr>
        <w:shd w:val="clear" w:color="auto" w:fill="FFFFFF"/>
        <w:spacing w:after="0" w:line="240" w:lineRule="auto"/>
        <w:rPr>
          <w:ins w:id="99"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100" w:author="Unknown"/>
          <w:rFonts w:ascii="Arial" w:eastAsia="Times New Roman" w:hAnsi="Arial" w:cs="Arial"/>
          <w:color w:val="333333"/>
        </w:rPr>
      </w:pPr>
      <w:ins w:id="101"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Get the version number from the Accept header</w:t>
        </w:r>
      </w:ins>
    </w:p>
    <w:p w:rsidR="00037DB0" w:rsidRPr="00037DB0" w:rsidRDefault="00037DB0" w:rsidP="00037DB0">
      <w:pPr>
        <w:shd w:val="clear" w:color="auto" w:fill="FFFFFF"/>
        <w:spacing w:after="0" w:line="240" w:lineRule="auto"/>
        <w:rPr>
          <w:ins w:id="102"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103" w:author="Unknown"/>
          <w:rFonts w:ascii="Arial" w:eastAsia="Times New Roman" w:hAnsi="Arial" w:cs="Arial"/>
          <w:color w:val="333333"/>
        </w:rPr>
      </w:pPr>
      <w:ins w:id="104"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Users can include multiple Accept headers in the request</w:t>
        </w:r>
      </w:ins>
    </w:p>
    <w:p w:rsidR="00037DB0" w:rsidRPr="00037DB0" w:rsidRDefault="00037DB0" w:rsidP="00037DB0">
      <w:pPr>
        <w:shd w:val="clear" w:color="auto" w:fill="FFFFFF"/>
        <w:spacing w:after="0" w:line="240" w:lineRule="auto"/>
        <w:rPr>
          <w:ins w:id="105" w:author="Unknown"/>
          <w:rFonts w:ascii="Arial" w:eastAsia="Times New Roman" w:hAnsi="Arial" w:cs="Arial"/>
          <w:color w:val="333333"/>
        </w:rPr>
      </w:pPr>
      <w:ins w:id="106"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Check if any of the Accept headers has a parameter with name version</w:t>
        </w:r>
      </w:ins>
    </w:p>
    <w:p w:rsidR="00037DB0" w:rsidRPr="00037DB0" w:rsidRDefault="00037DB0" w:rsidP="00037DB0">
      <w:pPr>
        <w:shd w:val="clear" w:color="auto" w:fill="FFFFFF"/>
        <w:spacing w:after="0" w:line="240" w:lineRule="auto"/>
        <w:rPr>
          <w:ins w:id="107" w:author="Unknown"/>
          <w:rFonts w:ascii="Arial" w:eastAsia="Times New Roman" w:hAnsi="Arial" w:cs="Arial"/>
          <w:color w:val="333333"/>
        </w:rPr>
      </w:pPr>
      <w:ins w:id="10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var</w:t>
        </w:r>
        <w:r w:rsidRPr="00037DB0">
          <w:rPr>
            <w:rFonts w:ascii="Arial" w:eastAsia="Times New Roman" w:hAnsi="Arial" w:cs="Arial"/>
            <w:color w:val="333333"/>
            <w:shd w:val="clear" w:color="auto" w:fill="FFFFFF"/>
          </w:rPr>
          <w:t> acceptHeader = request.Headers.Accept.Where(a =&gt; a.Parameters</w:t>
        </w:r>
      </w:ins>
    </w:p>
    <w:p w:rsidR="00037DB0" w:rsidRPr="00037DB0" w:rsidRDefault="00037DB0" w:rsidP="00037DB0">
      <w:pPr>
        <w:shd w:val="clear" w:color="auto" w:fill="FFFFFF"/>
        <w:spacing w:after="0" w:line="240" w:lineRule="auto"/>
        <w:rPr>
          <w:ins w:id="109" w:author="Unknown"/>
          <w:rFonts w:ascii="Arial" w:eastAsia="Times New Roman" w:hAnsi="Arial" w:cs="Arial"/>
          <w:color w:val="333333"/>
        </w:rPr>
      </w:pPr>
      <w:ins w:id="110" w:author="Unknown">
        <w:r w:rsidRPr="00037DB0">
          <w:rPr>
            <w:rFonts w:ascii="Arial" w:eastAsia="Times New Roman" w:hAnsi="Arial" w:cs="Arial"/>
            <w:color w:val="333333"/>
            <w:shd w:val="clear" w:color="auto" w:fill="FFFFFF"/>
          </w:rPr>
          <w:t>                                .Count(p =&gt; p.Name.ToLower() == </w:t>
        </w:r>
        <w:r w:rsidRPr="00037DB0">
          <w:rPr>
            <w:rFonts w:ascii="Arial" w:eastAsia="Times New Roman" w:hAnsi="Arial" w:cs="Arial"/>
            <w:color w:val="A31515"/>
            <w:shd w:val="clear" w:color="auto" w:fill="FFFFFF"/>
          </w:rPr>
          <w:t>"version"</w:t>
        </w:r>
        <w:r w:rsidRPr="00037DB0">
          <w:rPr>
            <w:rFonts w:ascii="Arial" w:eastAsia="Times New Roman" w:hAnsi="Arial" w:cs="Arial"/>
            <w:color w:val="333333"/>
            <w:shd w:val="clear" w:color="auto" w:fill="FFFFFF"/>
          </w:rPr>
          <w:t>) &gt; 0);</w:t>
        </w:r>
      </w:ins>
    </w:p>
    <w:p w:rsidR="00037DB0" w:rsidRPr="00037DB0" w:rsidRDefault="00037DB0" w:rsidP="00037DB0">
      <w:pPr>
        <w:shd w:val="clear" w:color="auto" w:fill="FFFFFF"/>
        <w:spacing w:after="0" w:line="240" w:lineRule="auto"/>
        <w:rPr>
          <w:ins w:id="111"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112" w:author="Unknown"/>
          <w:rFonts w:ascii="Arial" w:eastAsia="Times New Roman" w:hAnsi="Arial" w:cs="Arial"/>
          <w:color w:val="333333"/>
        </w:rPr>
      </w:pPr>
      <w:ins w:id="113"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If there is atleast one header with a "version" parameter</w:t>
        </w:r>
      </w:ins>
    </w:p>
    <w:p w:rsidR="00037DB0" w:rsidRPr="00037DB0" w:rsidRDefault="00037DB0" w:rsidP="00037DB0">
      <w:pPr>
        <w:shd w:val="clear" w:color="auto" w:fill="FFFFFF"/>
        <w:spacing w:after="0" w:line="240" w:lineRule="auto"/>
        <w:rPr>
          <w:ins w:id="114" w:author="Unknown"/>
          <w:rFonts w:ascii="Arial" w:eastAsia="Times New Roman" w:hAnsi="Arial" w:cs="Arial"/>
          <w:color w:val="333333"/>
        </w:rPr>
      </w:pPr>
      <w:ins w:id="115" w:author="Unknown">
        <w:r w:rsidRPr="00037DB0">
          <w:rPr>
            <w:rFonts w:ascii="Arial" w:eastAsia="Times New Roman" w:hAnsi="Arial" w:cs="Arial"/>
            <w:color w:val="333333"/>
            <w:shd w:val="clear" w:color="auto" w:fill="FFFFFF"/>
          </w:rPr>
          <w:lastRenderedPageBreak/>
          <w:t>            </w:t>
        </w:r>
        <w:r w:rsidRPr="00037DB0">
          <w:rPr>
            <w:rFonts w:ascii="Arial" w:eastAsia="Times New Roman" w:hAnsi="Arial" w:cs="Arial"/>
            <w:color w:val="0000FF"/>
            <w:shd w:val="clear" w:color="auto" w:fill="FFFFFF"/>
          </w:rPr>
          <w:t>if</w:t>
        </w:r>
        <w:r w:rsidRPr="00037DB0">
          <w:rPr>
            <w:rFonts w:ascii="Arial" w:eastAsia="Times New Roman" w:hAnsi="Arial" w:cs="Arial"/>
            <w:color w:val="333333"/>
            <w:shd w:val="clear" w:color="auto" w:fill="FFFFFF"/>
          </w:rPr>
          <w:t> (acceptHeader.Any())</w:t>
        </w:r>
      </w:ins>
    </w:p>
    <w:p w:rsidR="00037DB0" w:rsidRPr="00037DB0" w:rsidRDefault="00037DB0" w:rsidP="00037DB0">
      <w:pPr>
        <w:shd w:val="clear" w:color="auto" w:fill="FFFFFF"/>
        <w:spacing w:after="0" w:line="240" w:lineRule="auto"/>
        <w:rPr>
          <w:ins w:id="116" w:author="Unknown"/>
          <w:rFonts w:ascii="Arial" w:eastAsia="Times New Roman" w:hAnsi="Arial" w:cs="Arial"/>
          <w:color w:val="333333"/>
        </w:rPr>
      </w:pPr>
      <w:ins w:id="117"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18" w:author="Unknown"/>
          <w:rFonts w:ascii="Arial" w:eastAsia="Times New Roman" w:hAnsi="Arial" w:cs="Arial"/>
          <w:color w:val="333333"/>
        </w:rPr>
      </w:pPr>
      <w:ins w:id="119"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8000"/>
            <w:shd w:val="clear" w:color="auto" w:fill="FFFFFF"/>
          </w:rPr>
          <w:t>// Get the version parameter value from the Accept header</w:t>
        </w:r>
      </w:ins>
    </w:p>
    <w:p w:rsidR="00037DB0" w:rsidRPr="00037DB0" w:rsidRDefault="00037DB0" w:rsidP="00037DB0">
      <w:pPr>
        <w:shd w:val="clear" w:color="auto" w:fill="FFFFFF"/>
        <w:spacing w:after="0" w:line="240" w:lineRule="auto"/>
        <w:rPr>
          <w:ins w:id="120" w:author="Unknown"/>
          <w:rFonts w:ascii="Arial" w:eastAsia="Times New Roman" w:hAnsi="Arial" w:cs="Arial"/>
          <w:color w:val="333333"/>
        </w:rPr>
      </w:pPr>
      <w:ins w:id="121" w:author="Unknown">
        <w:r w:rsidRPr="00037DB0">
          <w:rPr>
            <w:rFonts w:ascii="Arial" w:eastAsia="Times New Roman" w:hAnsi="Arial" w:cs="Arial"/>
            <w:color w:val="333333"/>
            <w:shd w:val="clear" w:color="auto" w:fill="FFFFFF"/>
          </w:rPr>
          <w:t>                versionNumber = acceptHeader.First().Parameters</w:t>
        </w:r>
      </w:ins>
    </w:p>
    <w:p w:rsidR="00037DB0" w:rsidRPr="00037DB0" w:rsidRDefault="00037DB0" w:rsidP="00037DB0">
      <w:pPr>
        <w:shd w:val="clear" w:color="auto" w:fill="FFFFFF"/>
        <w:spacing w:after="0" w:line="240" w:lineRule="auto"/>
        <w:rPr>
          <w:ins w:id="122" w:author="Unknown"/>
          <w:rFonts w:ascii="Arial" w:eastAsia="Times New Roman" w:hAnsi="Arial" w:cs="Arial"/>
          <w:color w:val="333333"/>
        </w:rPr>
      </w:pPr>
      <w:ins w:id="123" w:author="Unknown">
        <w:r w:rsidRPr="00037DB0">
          <w:rPr>
            <w:rFonts w:ascii="Arial" w:eastAsia="Times New Roman" w:hAnsi="Arial" w:cs="Arial"/>
            <w:color w:val="333333"/>
            <w:shd w:val="clear" w:color="auto" w:fill="FFFFFF"/>
          </w:rPr>
          <w:t>                                .First(p =&gt; p.Name.ToLower() == </w:t>
        </w:r>
        <w:r w:rsidRPr="00037DB0">
          <w:rPr>
            <w:rFonts w:ascii="Arial" w:eastAsia="Times New Roman" w:hAnsi="Arial" w:cs="Arial"/>
            <w:color w:val="A31515"/>
            <w:shd w:val="clear" w:color="auto" w:fill="FFFFFF"/>
          </w:rPr>
          <w:t>"version"</w:t>
        </w:r>
        <w:r w:rsidRPr="00037DB0">
          <w:rPr>
            <w:rFonts w:ascii="Arial" w:eastAsia="Times New Roman" w:hAnsi="Arial" w:cs="Arial"/>
            <w:color w:val="333333"/>
            <w:shd w:val="clear" w:color="auto" w:fill="FFFFFF"/>
          </w:rPr>
          <w:t>).Value;</w:t>
        </w:r>
      </w:ins>
    </w:p>
    <w:p w:rsidR="00037DB0" w:rsidRPr="00037DB0" w:rsidRDefault="00037DB0" w:rsidP="00037DB0">
      <w:pPr>
        <w:shd w:val="clear" w:color="auto" w:fill="FFFFFF"/>
        <w:spacing w:after="0" w:line="240" w:lineRule="auto"/>
        <w:rPr>
          <w:ins w:id="124" w:author="Unknown"/>
          <w:rFonts w:ascii="Arial" w:eastAsia="Times New Roman" w:hAnsi="Arial" w:cs="Arial"/>
          <w:color w:val="333333"/>
        </w:rPr>
      </w:pPr>
      <w:ins w:id="125"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26"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127" w:author="Unknown"/>
          <w:rFonts w:ascii="Arial" w:eastAsia="Times New Roman" w:hAnsi="Arial" w:cs="Arial"/>
          <w:color w:val="333333"/>
        </w:rPr>
      </w:pPr>
      <w:ins w:id="12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2B91AF"/>
            <w:shd w:val="clear" w:color="auto" w:fill="FFFFFF"/>
          </w:rPr>
          <w:t>HttpControllerDescriptor</w:t>
        </w:r>
        <w:r w:rsidRPr="00037DB0">
          <w:rPr>
            <w:rFonts w:ascii="Arial" w:eastAsia="Times New Roman" w:hAnsi="Arial" w:cs="Arial"/>
            <w:color w:val="333333"/>
            <w:shd w:val="clear" w:color="auto" w:fill="FFFFFF"/>
          </w:rPr>
          <w:t> controllerDescriptor;</w:t>
        </w:r>
      </w:ins>
    </w:p>
    <w:p w:rsidR="00037DB0" w:rsidRPr="00037DB0" w:rsidRDefault="00037DB0" w:rsidP="00037DB0">
      <w:pPr>
        <w:shd w:val="clear" w:color="auto" w:fill="FFFFFF"/>
        <w:spacing w:after="0" w:line="240" w:lineRule="auto"/>
        <w:rPr>
          <w:ins w:id="129" w:author="Unknown"/>
          <w:rFonts w:ascii="Arial" w:eastAsia="Times New Roman" w:hAnsi="Arial" w:cs="Arial"/>
          <w:color w:val="333333"/>
        </w:rPr>
      </w:pPr>
      <w:ins w:id="130"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if</w:t>
        </w:r>
        <w:r w:rsidRPr="00037DB0">
          <w:rPr>
            <w:rFonts w:ascii="Arial" w:eastAsia="Times New Roman" w:hAnsi="Arial" w:cs="Arial"/>
            <w:color w:val="333333"/>
            <w:shd w:val="clear" w:color="auto" w:fill="FFFFFF"/>
          </w:rPr>
          <w:t> (versionNumber == </w:t>
        </w:r>
        <w:r w:rsidRPr="00037DB0">
          <w:rPr>
            <w:rFonts w:ascii="Arial" w:eastAsia="Times New Roman" w:hAnsi="Arial" w:cs="Arial"/>
            <w:color w:val="A31515"/>
            <w:shd w:val="clear" w:color="auto" w:fill="FFFFFF"/>
          </w:rPr>
          <w:t>"1"</w:t>
        </w:r>
        <w:r w:rsidRPr="00037DB0">
          <w:rPr>
            <w:rFonts w:ascii="Arial" w:eastAsia="Times New Roman" w:hAnsi="Arial" w:cs="Arial"/>
            <w:color w:val="333333"/>
            <w:shd w:val="clear" w:color="auto" w:fill="FFFFFF"/>
          </w:rPr>
          <w:t>)</w:t>
        </w:r>
      </w:ins>
    </w:p>
    <w:p w:rsidR="00037DB0" w:rsidRPr="00037DB0" w:rsidRDefault="00037DB0" w:rsidP="00037DB0">
      <w:pPr>
        <w:shd w:val="clear" w:color="auto" w:fill="FFFFFF"/>
        <w:spacing w:after="0" w:line="240" w:lineRule="auto"/>
        <w:rPr>
          <w:ins w:id="131" w:author="Unknown"/>
          <w:rFonts w:ascii="Arial" w:eastAsia="Times New Roman" w:hAnsi="Arial" w:cs="Arial"/>
          <w:color w:val="333333"/>
        </w:rPr>
      </w:pPr>
      <w:ins w:id="132"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33" w:author="Unknown"/>
          <w:rFonts w:ascii="Arial" w:eastAsia="Times New Roman" w:hAnsi="Arial" w:cs="Arial"/>
          <w:color w:val="333333"/>
        </w:rPr>
      </w:pPr>
      <w:ins w:id="134" w:author="Unknown">
        <w:r w:rsidRPr="00037DB0">
          <w:rPr>
            <w:rFonts w:ascii="Arial" w:eastAsia="Times New Roman" w:hAnsi="Arial" w:cs="Arial"/>
            <w:color w:val="333333"/>
            <w:shd w:val="clear" w:color="auto" w:fill="FFFFFF"/>
          </w:rPr>
          <w:t>                controllerName = </w:t>
        </w:r>
        <w:r w:rsidRPr="00037DB0">
          <w:rPr>
            <w:rFonts w:ascii="Arial" w:eastAsia="Times New Roman" w:hAnsi="Arial" w:cs="Arial"/>
            <w:color w:val="0000FF"/>
            <w:shd w:val="clear" w:color="auto" w:fill="FFFFFF"/>
          </w:rPr>
          <w:t>string</w:t>
        </w:r>
        <w:r w:rsidRPr="00037DB0">
          <w:rPr>
            <w:rFonts w:ascii="Arial" w:eastAsia="Times New Roman" w:hAnsi="Arial" w:cs="Arial"/>
            <w:color w:val="333333"/>
            <w:shd w:val="clear" w:color="auto" w:fill="FFFFFF"/>
          </w:rPr>
          <w:t>.Concat(controllerName, </w:t>
        </w:r>
        <w:r w:rsidRPr="00037DB0">
          <w:rPr>
            <w:rFonts w:ascii="Arial" w:eastAsia="Times New Roman" w:hAnsi="Arial" w:cs="Arial"/>
            <w:color w:val="A31515"/>
            <w:shd w:val="clear" w:color="auto" w:fill="FFFFFF"/>
          </w:rPr>
          <w:t>"V1"</w:t>
        </w:r>
        <w:r w:rsidRPr="00037DB0">
          <w:rPr>
            <w:rFonts w:ascii="Arial" w:eastAsia="Times New Roman" w:hAnsi="Arial" w:cs="Arial"/>
            <w:color w:val="333333"/>
            <w:shd w:val="clear" w:color="auto" w:fill="FFFFFF"/>
          </w:rPr>
          <w:t>);</w:t>
        </w:r>
      </w:ins>
    </w:p>
    <w:p w:rsidR="00037DB0" w:rsidRPr="00037DB0" w:rsidRDefault="00037DB0" w:rsidP="00037DB0">
      <w:pPr>
        <w:shd w:val="clear" w:color="auto" w:fill="FFFFFF"/>
        <w:spacing w:after="0" w:line="240" w:lineRule="auto"/>
        <w:rPr>
          <w:ins w:id="135" w:author="Unknown"/>
          <w:rFonts w:ascii="Arial" w:eastAsia="Times New Roman" w:hAnsi="Arial" w:cs="Arial"/>
          <w:color w:val="333333"/>
        </w:rPr>
      </w:pPr>
      <w:ins w:id="136"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37" w:author="Unknown"/>
          <w:rFonts w:ascii="Arial" w:eastAsia="Times New Roman" w:hAnsi="Arial" w:cs="Arial"/>
          <w:color w:val="333333"/>
        </w:rPr>
      </w:pPr>
      <w:ins w:id="138"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else</w:t>
        </w:r>
      </w:ins>
    </w:p>
    <w:p w:rsidR="00037DB0" w:rsidRPr="00037DB0" w:rsidRDefault="00037DB0" w:rsidP="00037DB0">
      <w:pPr>
        <w:shd w:val="clear" w:color="auto" w:fill="FFFFFF"/>
        <w:spacing w:after="0" w:line="240" w:lineRule="auto"/>
        <w:rPr>
          <w:ins w:id="139" w:author="Unknown"/>
          <w:rFonts w:ascii="Arial" w:eastAsia="Times New Roman" w:hAnsi="Arial" w:cs="Arial"/>
          <w:color w:val="333333"/>
        </w:rPr>
      </w:pPr>
      <w:ins w:id="140"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41" w:author="Unknown"/>
          <w:rFonts w:ascii="Arial" w:eastAsia="Times New Roman" w:hAnsi="Arial" w:cs="Arial"/>
          <w:color w:val="333333"/>
        </w:rPr>
      </w:pPr>
      <w:ins w:id="142" w:author="Unknown">
        <w:r w:rsidRPr="00037DB0">
          <w:rPr>
            <w:rFonts w:ascii="Arial" w:eastAsia="Times New Roman" w:hAnsi="Arial" w:cs="Arial"/>
            <w:color w:val="333333"/>
            <w:shd w:val="clear" w:color="auto" w:fill="FFFFFF"/>
          </w:rPr>
          <w:t>                controllerName = </w:t>
        </w:r>
        <w:r w:rsidRPr="00037DB0">
          <w:rPr>
            <w:rFonts w:ascii="Arial" w:eastAsia="Times New Roman" w:hAnsi="Arial" w:cs="Arial"/>
            <w:color w:val="0000FF"/>
            <w:shd w:val="clear" w:color="auto" w:fill="FFFFFF"/>
          </w:rPr>
          <w:t>string</w:t>
        </w:r>
        <w:r w:rsidRPr="00037DB0">
          <w:rPr>
            <w:rFonts w:ascii="Arial" w:eastAsia="Times New Roman" w:hAnsi="Arial" w:cs="Arial"/>
            <w:color w:val="333333"/>
            <w:shd w:val="clear" w:color="auto" w:fill="FFFFFF"/>
          </w:rPr>
          <w:t>.Concat(controllerName, </w:t>
        </w:r>
        <w:r w:rsidRPr="00037DB0">
          <w:rPr>
            <w:rFonts w:ascii="Arial" w:eastAsia="Times New Roman" w:hAnsi="Arial" w:cs="Arial"/>
            <w:color w:val="A31515"/>
            <w:shd w:val="clear" w:color="auto" w:fill="FFFFFF"/>
          </w:rPr>
          <w:t>"V2"</w:t>
        </w:r>
        <w:r w:rsidRPr="00037DB0">
          <w:rPr>
            <w:rFonts w:ascii="Arial" w:eastAsia="Times New Roman" w:hAnsi="Arial" w:cs="Arial"/>
            <w:color w:val="333333"/>
            <w:shd w:val="clear" w:color="auto" w:fill="FFFFFF"/>
          </w:rPr>
          <w:t>);</w:t>
        </w:r>
      </w:ins>
    </w:p>
    <w:p w:rsidR="00037DB0" w:rsidRPr="00037DB0" w:rsidRDefault="00037DB0" w:rsidP="00037DB0">
      <w:pPr>
        <w:shd w:val="clear" w:color="auto" w:fill="FFFFFF"/>
        <w:spacing w:after="0" w:line="240" w:lineRule="auto"/>
        <w:rPr>
          <w:ins w:id="143" w:author="Unknown"/>
          <w:rFonts w:ascii="Arial" w:eastAsia="Times New Roman" w:hAnsi="Arial" w:cs="Arial"/>
          <w:color w:val="333333"/>
        </w:rPr>
      </w:pPr>
      <w:ins w:id="144"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45"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146" w:author="Unknown"/>
          <w:rFonts w:ascii="Arial" w:eastAsia="Times New Roman" w:hAnsi="Arial" w:cs="Arial"/>
          <w:color w:val="333333"/>
        </w:rPr>
      </w:pPr>
      <w:ins w:id="147"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if</w:t>
        </w:r>
        <w:r w:rsidRPr="00037DB0">
          <w:rPr>
            <w:rFonts w:ascii="Arial" w:eastAsia="Times New Roman" w:hAnsi="Arial" w:cs="Arial"/>
            <w:color w:val="333333"/>
            <w:shd w:val="clear" w:color="auto" w:fill="FFFFFF"/>
          </w:rPr>
          <w:t> (controllers.TryGetValue(controllerName, </w:t>
        </w:r>
        <w:r w:rsidRPr="00037DB0">
          <w:rPr>
            <w:rFonts w:ascii="Arial" w:eastAsia="Times New Roman" w:hAnsi="Arial" w:cs="Arial"/>
            <w:color w:val="0000FF"/>
            <w:shd w:val="clear" w:color="auto" w:fill="FFFFFF"/>
          </w:rPr>
          <w:t>out</w:t>
        </w:r>
        <w:r w:rsidRPr="00037DB0">
          <w:rPr>
            <w:rFonts w:ascii="Arial" w:eastAsia="Times New Roman" w:hAnsi="Arial" w:cs="Arial"/>
            <w:color w:val="333333"/>
            <w:shd w:val="clear" w:color="auto" w:fill="FFFFFF"/>
          </w:rPr>
          <w:t> controllerDescriptor))</w:t>
        </w:r>
      </w:ins>
    </w:p>
    <w:p w:rsidR="00037DB0" w:rsidRPr="00037DB0" w:rsidRDefault="00037DB0" w:rsidP="00037DB0">
      <w:pPr>
        <w:shd w:val="clear" w:color="auto" w:fill="FFFFFF"/>
        <w:spacing w:after="0" w:line="240" w:lineRule="auto"/>
        <w:rPr>
          <w:ins w:id="148" w:author="Unknown"/>
          <w:rFonts w:ascii="Arial" w:eastAsia="Times New Roman" w:hAnsi="Arial" w:cs="Arial"/>
          <w:color w:val="333333"/>
        </w:rPr>
      </w:pPr>
      <w:ins w:id="149"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50" w:author="Unknown"/>
          <w:rFonts w:ascii="Arial" w:eastAsia="Times New Roman" w:hAnsi="Arial" w:cs="Arial"/>
          <w:color w:val="333333"/>
        </w:rPr>
      </w:pPr>
      <w:ins w:id="151"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return</w:t>
        </w:r>
        <w:r w:rsidRPr="00037DB0">
          <w:rPr>
            <w:rFonts w:ascii="Arial" w:eastAsia="Times New Roman" w:hAnsi="Arial" w:cs="Arial"/>
            <w:color w:val="333333"/>
            <w:shd w:val="clear" w:color="auto" w:fill="FFFFFF"/>
          </w:rPr>
          <w:t> controllerDescriptor;</w:t>
        </w:r>
      </w:ins>
    </w:p>
    <w:p w:rsidR="00037DB0" w:rsidRPr="00037DB0" w:rsidRDefault="00037DB0" w:rsidP="00037DB0">
      <w:pPr>
        <w:shd w:val="clear" w:color="auto" w:fill="FFFFFF"/>
        <w:spacing w:after="0" w:line="240" w:lineRule="auto"/>
        <w:rPr>
          <w:ins w:id="152" w:author="Unknown"/>
          <w:rFonts w:ascii="Arial" w:eastAsia="Times New Roman" w:hAnsi="Arial" w:cs="Arial"/>
          <w:color w:val="333333"/>
        </w:rPr>
      </w:pPr>
      <w:ins w:id="153"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54" w:author="Unknown"/>
          <w:rFonts w:ascii="Arial" w:eastAsia="Times New Roman" w:hAnsi="Arial" w:cs="Arial"/>
          <w:color w:val="333333"/>
        </w:rPr>
      </w:pPr>
    </w:p>
    <w:p w:rsidR="00037DB0" w:rsidRPr="00037DB0" w:rsidRDefault="00037DB0" w:rsidP="00037DB0">
      <w:pPr>
        <w:shd w:val="clear" w:color="auto" w:fill="FFFFFF"/>
        <w:spacing w:after="0" w:line="240" w:lineRule="auto"/>
        <w:rPr>
          <w:ins w:id="155" w:author="Unknown"/>
          <w:rFonts w:ascii="Arial" w:eastAsia="Times New Roman" w:hAnsi="Arial" w:cs="Arial"/>
          <w:color w:val="333333"/>
        </w:rPr>
      </w:pPr>
      <w:ins w:id="156" w:author="Unknown">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return</w:t>
        </w:r>
        <w:r w:rsidRPr="00037DB0">
          <w:rPr>
            <w:rFonts w:ascii="Arial" w:eastAsia="Times New Roman" w:hAnsi="Arial" w:cs="Arial"/>
            <w:color w:val="333333"/>
            <w:shd w:val="clear" w:color="auto" w:fill="FFFFFF"/>
          </w:rPr>
          <w:t> </w:t>
        </w:r>
        <w:r w:rsidRPr="00037DB0">
          <w:rPr>
            <w:rFonts w:ascii="Arial" w:eastAsia="Times New Roman" w:hAnsi="Arial" w:cs="Arial"/>
            <w:color w:val="0000FF"/>
            <w:shd w:val="clear" w:color="auto" w:fill="FFFFFF"/>
          </w:rPr>
          <w:t>null</w:t>
        </w:r>
        <w:r w:rsidRPr="00037DB0">
          <w:rPr>
            <w:rFonts w:ascii="Arial" w:eastAsia="Times New Roman" w:hAnsi="Arial" w:cs="Arial"/>
            <w:color w:val="333333"/>
            <w:shd w:val="clear" w:color="auto" w:fill="FFFFFF"/>
          </w:rPr>
          <w:t>;</w:t>
        </w:r>
      </w:ins>
    </w:p>
    <w:p w:rsidR="00037DB0" w:rsidRPr="00037DB0" w:rsidRDefault="00037DB0" w:rsidP="00037DB0">
      <w:pPr>
        <w:shd w:val="clear" w:color="auto" w:fill="FFFFFF"/>
        <w:spacing w:after="0" w:line="240" w:lineRule="auto"/>
        <w:rPr>
          <w:ins w:id="157" w:author="Unknown"/>
          <w:rFonts w:ascii="Arial" w:eastAsia="Times New Roman" w:hAnsi="Arial" w:cs="Arial"/>
          <w:color w:val="333333"/>
        </w:rPr>
      </w:pPr>
      <w:ins w:id="158"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59" w:author="Unknown"/>
          <w:rFonts w:ascii="Arial" w:eastAsia="Times New Roman" w:hAnsi="Arial" w:cs="Arial"/>
          <w:color w:val="333333"/>
        </w:rPr>
      </w:pPr>
      <w:ins w:id="160" w:author="Unknown">
        <w:r w:rsidRPr="00037DB0">
          <w:rPr>
            <w:rFonts w:ascii="Arial" w:eastAsia="Times New Roman" w:hAnsi="Arial" w:cs="Arial"/>
            <w:color w:val="333333"/>
            <w:shd w:val="clear" w:color="auto" w:fill="FFFFFF"/>
          </w:rPr>
          <w:t>    }</w:t>
        </w:r>
      </w:ins>
    </w:p>
    <w:p w:rsidR="00037DB0" w:rsidRPr="00037DB0" w:rsidRDefault="00037DB0" w:rsidP="00037DB0">
      <w:pPr>
        <w:shd w:val="clear" w:color="auto" w:fill="FFFFFF"/>
        <w:spacing w:after="0" w:line="240" w:lineRule="auto"/>
        <w:rPr>
          <w:ins w:id="161" w:author="Unknown"/>
          <w:rFonts w:ascii="Arial" w:eastAsia="Times New Roman" w:hAnsi="Arial" w:cs="Arial"/>
          <w:color w:val="333333"/>
        </w:rPr>
      </w:pPr>
      <w:ins w:id="162" w:author="Unknown">
        <w:r w:rsidRPr="00037DB0">
          <w:rPr>
            <w:rFonts w:ascii="Arial" w:eastAsia="Times New Roman" w:hAnsi="Arial" w:cs="Arial"/>
            <w:color w:val="333333"/>
            <w:shd w:val="clear" w:color="auto" w:fill="FFFFFF"/>
          </w:rPr>
          <w:t>}</w:t>
        </w:r>
      </w:ins>
    </w:p>
    <w:p w:rsidR="00AC182A" w:rsidRDefault="00037DB0" w:rsidP="00037DB0">
      <w:ins w:id="163" w:author="Unknown">
        <w:r w:rsidRPr="00037DB0">
          <w:rPr>
            <w:rFonts w:ascii="Arial" w:eastAsia="Times New Roman" w:hAnsi="Arial" w:cs="Arial"/>
            <w:color w:val="333333"/>
            <w:shd w:val="clear" w:color="auto" w:fill="FFFFFF"/>
          </w:rPr>
          <w:br/>
          <w:t>With the above changes in place, if we issue a request without the Accept header from fiddler, the service falls back to version 1 and returns version 1 student objects in JSON format as expected. </w:t>
        </w:r>
        <w:r w:rsidRPr="00037DB0">
          <w:rPr>
            <w:rFonts w:ascii="Arial" w:eastAsia="Times New Roman" w:hAnsi="Arial" w:cs="Arial"/>
            <w:color w:val="333333"/>
          </w:rPr>
          <w:br/>
        </w:r>
        <w:r w:rsidRPr="00037DB0">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3657600" cy="1552575"/>
            <wp:effectExtent l="19050" t="0" r="0" b="0"/>
            <wp:docPr id="2" name="Picture 2" descr="web api service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 service accept header version"/>
                    <pic:cNvPicPr>
                      <a:picLocks noChangeAspect="1" noChangeArrowheads="1"/>
                    </pic:cNvPicPr>
                  </pic:nvPicPr>
                  <pic:blipFill>
                    <a:blip r:embed="rId9"/>
                    <a:srcRect/>
                    <a:stretch>
                      <a:fillRect/>
                    </a:stretch>
                  </pic:blipFill>
                  <pic:spPr bwMode="auto">
                    <a:xfrm>
                      <a:off x="0" y="0"/>
                      <a:ext cx="3657600" cy="1552575"/>
                    </a:xfrm>
                    <a:prstGeom prst="rect">
                      <a:avLst/>
                    </a:prstGeom>
                    <a:noFill/>
                    <a:ln w="9525">
                      <a:noFill/>
                      <a:miter lim="800000"/>
                      <a:headEnd/>
                      <a:tailEnd/>
                    </a:ln>
                  </pic:spPr>
                </pic:pic>
              </a:graphicData>
            </a:graphic>
          </wp:inline>
        </w:drawing>
      </w:r>
      <w:ins w:id="164" w:author="Unknown">
        <w:r w:rsidRPr="00037DB0">
          <w:rPr>
            <w:rFonts w:ascii="Arial" w:eastAsia="Times New Roman" w:hAnsi="Arial" w:cs="Arial"/>
            <w:color w:val="333333"/>
            <w:shd w:val="clear" w:color="auto" w:fill="FFFFFF"/>
          </w:rPr>
          <w:t> </w:t>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shd w:val="clear" w:color="auto" w:fill="FFFFFF"/>
          </w:rPr>
          <w:t>Response from the Web API service</w:t>
        </w:r>
        <w:r w:rsidRPr="00037DB0">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1971675" cy="2771775"/>
            <wp:effectExtent l="19050" t="0" r="9525" b="0"/>
            <wp:docPr id="3" name="Picture 3" descr="web api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accept header version"/>
                    <pic:cNvPicPr>
                      <a:picLocks noChangeAspect="1" noChangeArrowheads="1"/>
                    </pic:cNvPicPr>
                  </pic:nvPicPr>
                  <pic:blipFill>
                    <a:blip r:embed="rId10"/>
                    <a:srcRect/>
                    <a:stretch>
                      <a:fillRect/>
                    </a:stretch>
                  </pic:blipFill>
                  <pic:spPr bwMode="auto">
                    <a:xfrm>
                      <a:off x="0" y="0"/>
                      <a:ext cx="1971675" cy="2771775"/>
                    </a:xfrm>
                    <a:prstGeom prst="rect">
                      <a:avLst/>
                    </a:prstGeom>
                    <a:noFill/>
                    <a:ln w="9525">
                      <a:noFill/>
                      <a:miter lim="800000"/>
                      <a:headEnd/>
                      <a:tailEnd/>
                    </a:ln>
                  </pic:spPr>
                </pic:pic>
              </a:graphicData>
            </a:graphic>
          </wp:inline>
        </w:drawing>
      </w:r>
      <w:ins w:id="165" w:author="Unknown">
        <w:r w:rsidRPr="00037DB0">
          <w:rPr>
            <w:rFonts w:ascii="Arial" w:eastAsia="Times New Roman" w:hAnsi="Arial" w:cs="Arial"/>
            <w:color w:val="333333"/>
            <w:shd w:val="clear" w:color="auto" w:fill="FFFFFF"/>
          </w:rPr>
          <w:t> </w:t>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shd w:val="clear" w:color="auto" w:fill="FFFFFF"/>
          </w:rPr>
          <w:t>On the other hand if we specify the version parameter as part of the Accept header, we get the specified version as expected. </w:t>
        </w:r>
        <w:r w:rsidRPr="00037DB0">
          <w:rPr>
            <w:rFonts w:ascii="Arial" w:eastAsia="Times New Roman" w:hAnsi="Arial" w:cs="Arial"/>
            <w:color w:val="333333"/>
          </w:rPr>
          <w:br/>
        </w:r>
        <w:r w:rsidRPr="00037DB0">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3114675" cy="1762125"/>
            <wp:effectExtent l="19050" t="0" r="9525" b="0"/>
            <wp:docPr id="4" name="Picture 4" descr="rest service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 service accept header version"/>
                    <pic:cNvPicPr>
                      <a:picLocks noChangeAspect="1" noChangeArrowheads="1"/>
                    </pic:cNvPicPr>
                  </pic:nvPicPr>
                  <pic:blipFill>
                    <a:blip r:embed="rId11"/>
                    <a:srcRect/>
                    <a:stretch>
                      <a:fillRect/>
                    </a:stretch>
                  </pic:blipFill>
                  <pic:spPr bwMode="auto">
                    <a:xfrm>
                      <a:off x="0" y="0"/>
                      <a:ext cx="3114675" cy="1762125"/>
                    </a:xfrm>
                    <a:prstGeom prst="rect">
                      <a:avLst/>
                    </a:prstGeom>
                    <a:noFill/>
                    <a:ln w="9525">
                      <a:noFill/>
                      <a:miter lim="800000"/>
                      <a:headEnd/>
                      <a:tailEnd/>
                    </a:ln>
                  </pic:spPr>
                </pic:pic>
              </a:graphicData>
            </a:graphic>
          </wp:inline>
        </w:drawing>
      </w:r>
      <w:ins w:id="166" w:author="Unknown">
        <w:r w:rsidRPr="00037DB0">
          <w:rPr>
            <w:rFonts w:ascii="Arial" w:eastAsia="Times New Roman" w:hAnsi="Arial" w:cs="Arial"/>
            <w:color w:val="333333"/>
            <w:shd w:val="clear" w:color="auto" w:fill="FFFFFF"/>
          </w:rPr>
          <w:t> </w:t>
        </w:r>
        <w:r w:rsidRPr="00037DB0">
          <w:rPr>
            <w:rFonts w:ascii="Arial" w:eastAsia="Times New Roman" w:hAnsi="Arial" w:cs="Arial"/>
            <w:color w:val="333333"/>
          </w:rPr>
          <w:br/>
        </w:r>
        <w:r w:rsidRPr="00037DB0">
          <w:rPr>
            <w:rFonts w:ascii="Arial" w:eastAsia="Times New Roman" w:hAnsi="Arial" w:cs="Arial"/>
            <w:color w:val="333333"/>
          </w:rPr>
          <w:br/>
        </w:r>
        <w:r w:rsidRPr="00037DB0">
          <w:rPr>
            <w:rFonts w:ascii="Arial" w:eastAsia="Times New Roman" w:hAnsi="Arial" w:cs="Arial"/>
            <w:color w:val="333333"/>
            <w:shd w:val="clear" w:color="auto" w:fill="FFFFFF"/>
          </w:rPr>
          <w:t>Response from the Web API service </w:t>
        </w:r>
        <w:r w:rsidRPr="00037DB0">
          <w:rPr>
            <w:rFonts w:ascii="Arial" w:eastAsia="Times New Roman" w:hAnsi="Arial" w:cs="Arial"/>
            <w:color w:val="333333"/>
          </w:rPr>
          <w:br/>
        </w:r>
        <w:r w:rsidRPr="00037DB0">
          <w:rPr>
            <w:rFonts w:ascii="Arial" w:eastAsia="Times New Roman" w:hAnsi="Arial" w:cs="Arial"/>
            <w:color w:val="333333"/>
          </w:rPr>
          <w:lastRenderedPageBreak/>
          <w:br/>
        </w:r>
      </w:ins>
      <w:r>
        <w:rPr>
          <w:rFonts w:ascii="Times New Roman" w:eastAsia="Times New Roman" w:hAnsi="Times New Roman" w:cs="Times New Roman"/>
          <w:noProof/>
          <w:sz w:val="24"/>
          <w:szCs w:val="24"/>
        </w:rPr>
        <w:drawing>
          <wp:inline distT="0" distB="0" distL="0" distR="0">
            <wp:extent cx="2057400" cy="3505200"/>
            <wp:effectExtent l="19050" t="0" r="0" b="0"/>
            <wp:docPr id="5" name="Picture 5" descr="asp net web api version accep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 net web api version accept header"/>
                    <pic:cNvPicPr>
                      <a:picLocks noChangeAspect="1" noChangeArrowheads="1"/>
                    </pic:cNvPicPr>
                  </pic:nvPicPr>
                  <pic:blipFill>
                    <a:blip r:embed="rId12"/>
                    <a:srcRect/>
                    <a:stretch>
                      <a:fillRect/>
                    </a:stretch>
                  </pic:blipFill>
                  <pic:spPr bwMode="auto">
                    <a:xfrm>
                      <a:off x="0" y="0"/>
                      <a:ext cx="2057400" cy="3505200"/>
                    </a:xfrm>
                    <a:prstGeom prst="rect">
                      <a:avLst/>
                    </a:prstGeom>
                    <a:noFill/>
                    <a:ln w="9525">
                      <a:noFill/>
                      <a:miter lim="800000"/>
                      <a:headEnd/>
                      <a:tailEnd/>
                    </a:ln>
                  </pic:spPr>
                </pic:pic>
              </a:graphicData>
            </a:graphic>
          </wp:inline>
        </w:drawing>
      </w:r>
      <w:ins w:id="167" w:author="Unknown">
        <w:r w:rsidRPr="00037DB0">
          <w:rPr>
            <w:rFonts w:ascii="Arial" w:eastAsia="Times New Roman" w:hAnsi="Arial" w:cs="Arial"/>
            <w:color w:val="333333"/>
            <w:shd w:val="clear" w:color="auto" w:fill="FFFFFF"/>
          </w:rPr>
          <w:t> </w:t>
        </w:r>
      </w:ins>
    </w:p>
    <w:sectPr w:rsidR="00AC1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C13D5"/>
    <w:multiLevelType w:val="multilevel"/>
    <w:tmpl w:val="344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37DB0"/>
    <w:rsid w:val="00037DB0"/>
    <w:rsid w:val="00AC1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DB0"/>
    <w:rPr>
      <w:color w:val="0000FF"/>
      <w:u w:val="single"/>
    </w:rPr>
  </w:style>
  <w:style w:type="paragraph" w:styleId="BalloonText">
    <w:name w:val="Balloon Text"/>
    <w:basedOn w:val="Normal"/>
    <w:link w:val="BalloonTextChar"/>
    <w:uiPriority w:val="99"/>
    <w:semiHidden/>
    <w:unhideWhenUsed/>
    <w:rsid w:val="0003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D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9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6n9fhu94yhW7yoUOGNOfHurUE6bpOO2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p-video-tutorials.blogspot.com/2017/03/web-api-versioning-using-custom-header.html" TargetMode="External"/><Relationship Id="rId11" Type="http://schemas.openxmlformats.org/officeDocument/2006/relationships/image" Target="media/image4.png"/><Relationship Id="rId5" Type="http://schemas.openxmlformats.org/officeDocument/2006/relationships/hyperlink" Target="http://csharp-video-tutorials.blogspot.com/2017/03/web-api-versioning-using-custom-header.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2018-02-19T07:19:00Z</dcterms:created>
  <dcterms:modified xsi:type="dcterms:W3CDTF">2018-02-19T07:19:00Z</dcterms:modified>
</cp:coreProperties>
</file>