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0D" w:rsidRPr="004A680D" w:rsidRDefault="004A680D" w:rsidP="004A680D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4A680D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4A680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pass basic authentication credentials to the Web API service using jQuery AJAX</w:t>
      </w:r>
      <w:r w:rsidRPr="004A680D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4A680D">
        <w:rPr>
          <w:rFonts w:ascii="Arial" w:eastAsia="Times New Roman" w:hAnsi="Arial" w:cs="Arial"/>
          <w:color w:val="333333"/>
        </w:rPr>
        <w:br/>
      </w:r>
      <w:r w:rsidRPr="004A680D">
        <w:rPr>
          <w:rFonts w:ascii="Arial" w:eastAsia="Times New Roman" w:hAnsi="Arial" w:cs="Arial"/>
          <w:color w:val="333333"/>
        </w:rPr>
        <w:br/>
      </w:r>
      <w:r w:rsidRPr="004A680D">
        <w:rPr>
          <w:rFonts w:ascii="Arial" w:eastAsia="Times New Roman" w:hAnsi="Arial" w:cs="Arial"/>
          <w:color w:val="333333"/>
          <w:shd w:val="clear" w:color="auto" w:fill="FFFFFF"/>
        </w:rPr>
        <w:t>Depending on the credentials provided the web api service should authenticate and return the correct results. If </w:t>
      </w:r>
      <w:r w:rsidRPr="004A680D">
        <w:rPr>
          <w:rFonts w:ascii="Arial" w:eastAsia="Times New Roman" w:hAnsi="Arial" w:cs="Arial"/>
          <w:color w:val="E06666"/>
          <w:shd w:val="clear" w:color="auto" w:fill="FFFFFF"/>
        </w:rPr>
        <w:t>female</w:t>
      </w:r>
      <w:r w:rsidRPr="004A680D">
        <w:rPr>
          <w:rFonts w:ascii="Arial" w:eastAsia="Times New Roman" w:hAnsi="Arial" w:cs="Arial"/>
          <w:color w:val="333333"/>
          <w:shd w:val="clear" w:color="auto" w:fill="FFFFFF"/>
        </w:rPr>
        <w:t> username and password are used only female employees should be returned. If </w:t>
      </w:r>
      <w:r w:rsidRPr="004A680D">
        <w:rPr>
          <w:rFonts w:ascii="Arial" w:eastAsia="Times New Roman" w:hAnsi="Arial" w:cs="Arial"/>
          <w:color w:val="CC0000"/>
          <w:shd w:val="clear" w:color="auto" w:fill="FFFFFF"/>
        </w:rPr>
        <w:t>male</w:t>
      </w:r>
      <w:r w:rsidRPr="004A680D">
        <w:rPr>
          <w:rFonts w:ascii="Arial" w:eastAsia="Times New Roman" w:hAnsi="Arial" w:cs="Arial"/>
          <w:color w:val="333333"/>
          <w:shd w:val="clear" w:color="auto" w:fill="FFFFFF"/>
        </w:rPr>
        <w:t> username and password are used only male employees should be returned.  </w:t>
      </w:r>
      <w:r w:rsidRPr="004A680D">
        <w:rPr>
          <w:rFonts w:ascii="Arial" w:eastAsia="Times New Roman" w:hAnsi="Arial" w:cs="Arial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225" cy="1133475"/>
            <wp:effectExtent l="19050" t="0" r="9525" b="0"/>
            <wp:docPr id="1" name="Picture 1" descr="asp net web api basic authentication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web api basic authentication jquer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680D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A680D">
        <w:rPr>
          <w:rFonts w:ascii="Arial" w:eastAsia="Times New Roman" w:hAnsi="Arial" w:cs="Arial"/>
          <w:color w:val="333333"/>
        </w:rPr>
        <w:br/>
      </w:r>
      <w:r w:rsidRPr="004A680D">
        <w:rPr>
          <w:rFonts w:ascii="Arial" w:eastAsia="Times New Roman" w:hAnsi="Arial" w:cs="Arial"/>
          <w:color w:val="333333"/>
        </w:rPr>
        <w:br/>
      </w:r>
      <w:ins w:id="1" w:author="Unknown">
        <w:r w:rsidRPr="004A680D">
          <w:rPr>
            <w:rFonts w:ascii="Arial" w:eastAsia="Times New Roman" w:hAnsi="Arial" w:cs="Arial"/>
            <w:color w:val="333333"/>
          </w:rPr>
          <w:br/>
        </w:r>
        <w:r w:rsidRPr="004A680D">
          <w:rPr>
            <w:rFonts w:ascii="Arial" w:eastAsia="Times New Roman" w:hAnsi="Arial" w:cs="Arial"/>
            <w:color w:val="333333"/>
          </w:rPr>
          <w:br/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If invalid username and password are used the service should return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401 Unauthorized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message. </w:t>
        </w:r>
        <w:r w:rsidRPr="004A680D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1009650"/>
            <wp:effectExtent l="19050" t="0" r="0" b="0"/>
            <wp:docPr id="2" name="Picture 2" descr="basic authentication web api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authentication web api jque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333333"/>
          </w:rPr>
          <w:br/>
        </w:r>
        <w:r w:rsidRPr="004A680D">
          <w:rPr>
            <w:rFonts w:ascii="Arial" w:eastAsia="Times New Roman" w:hAnsi="Arial" w:cs="Arial"/>
            <w:color w:val="333333"/>
          </w:rPr>
          <w:br/>
        </w:r>
        <w:r w:rsidRPr="004A680D">
          <w:rPr>
            <w:rFonts w:ascii="Arial" w:eastAsia="Times New Roman" w:hAnsi="Arial" w:cs="Arial"/>
            <w:color w:val="333333"/>
          </w:rPr>
          <w:br/>
        </w:r>
        <w:r w:rsidRPr="004A680D">
          <w:rPr>
            <w:rFonts w:ascii="Arial" w:eastAsia="Times New Roman" w:hAnsi="Arial" w:cs="Arial"/>
            <w:color w:val="333333"/>
          </w:rPr>
          <w:br/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HTML and jQuery code used in the demo. Copy and paste the following code in HtmlPage1.html in ClientApplication project.</w:t>
        </w:r>
        <w:r w:rsidRPr="004A680D">
          <w:rPr>
            <w:rFonts w:ascii="Arial" w:eastAsia="Times New Roman" w:hAnsi="Arial" w:cs="Arial"/>
            <w:color w:val="333333"/>
          </w:rPr>
          <w:br/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" w:author="Unknown"/>
          <w:rFonts w:ascii="Arial" w:eastAsia="Times New Roman" w:hAnsi="Arial" w:cs="Arial"/>
          <w:color w:val="333333"/>
        </w:rPr>
      </w:pPr>
      <w:ins w:id="4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!DOCTYPE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html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5" w:author="Unknown"/>
          <w:rFonts w:ascii="Arial" w:eastAsia="Times New Roman" w:hAnsi="Arial" w:cs="Arial"/>
          <w:color w:val="333333"/>
        </w:rPr>
      </w:pPr>
      <w:ins w:id="6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html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7" w:author="Unknown"/>
          <w:rFonts w:ascii="Arial" w:eastAsia="Times New Roman" w:hAnsi="Arial" w:cs="Arial"/>
          <w:color w:val="333333"/>
        </w:rPr>
      </w:pPr>
      <w:ins w:id="8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head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9" w:author="Unknown"/>
          <w:rFonts w:ascii="Arial" w:eastAsia="Times New Roman" w:hAnsi="Arial" w:cs="Arial"/>
          <w:color w:val="333333"/>
        </w:rPr>
      </w:pPr>
      <w:ins w:id="1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title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title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1" w:author="Unknown"/>
          <w:rFonts w:ascii="Arial" w:eastAsia="Times New Roman" w:hAnsi="Arial" w:cs="Arial"/>
          <w:color w:val="333333"/>
        </w:rPr>
      </w:pPr>
      <w:ins w:id="1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meta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charset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="utf-8"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3" w:author="Unknown"/>
          <w:rFonts w:ascii="Arial" w:eastAsia="Times New Roman" w:hAnsi="Arial" w:cs="Arial"/>
          <w:color w:val="333333"/>
        </w:rPr>
      </w:pPr>
      <w:ins w:id="1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src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="Scripts/jquery-1.10.2.js"&gt;&lt;/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  <w:ins w:id="1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="text/javascript"&gt;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 $(document).ready(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ulEmployees = $(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'#ulEmployees'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22" w:author="Unknown"/>
          <w:rFonts w:ascii="Arial" w:eastAsia="Times New Roman" w:hAnsi="Arial" w:cs="Arial"/>
          <w:color w:val="333333"/>
        </w:rPr>
      </w:pPr>
      <w:ins w:id="23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$(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'#btn'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).click(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24" w:author="Unknown"/>
          <w:rFonts w:ascii="Arial" w:eastAsia="Times New Roman" w:hAnsi="Arial" w:cs="Arial"/>
          <w:color w:val="333333"/>
        </w:rPr>
      </w:pPr>
      <w:ins w:id="25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A680D">
          <w:rPr>
            <w:rFonts w:ascii="Arial" w:eastAsia="Times New Roman" w:hAnsi="Arial" w:cs="Arial"/>
            <w:color w:val="008000"/>
            <w:shd w:val="clear" w:color="auto" w:fill="FFFFFF"/>
          </w:rPr>
          <w:t>// Get the username &amp; password from textboxes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26" w:author="Unknown"/>
          <w:rFonts w:ascii="Arial" w:eastAsia="Times New Roman" w:hAnsi="Arial" w:cs="Arial"/>
          <w:color w:val="333333"/>
        </w:rPr>
      </w:pPr>
      <w:ins w:id="27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username = $(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'#txtUsername'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).val();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28" w:author="Unknown"/>
          <w:rFonts w:ascii="Arial" w:eastAsia="Times New Roman" w:hAnsi="Arial" w:cs="Arial"/>
          <w:color w:val="333333"/>
        </w:rPr>
      </w:pPr>
      <w:ins w:id="29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password = $(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'#txtPassword'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).val();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0" w:author="Unknown"/>
          <w:rFonts w:ascii="Arial" w:eastAsia="Times New Roman" w:hAnsi="Arial" w:cs="Arial"/>
          <w:color w:val="333333"/>
        </w:rPr>
      </w:pPr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$.ajax({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type: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'GET'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A680D">
          <w:rPr>
            <w:rFonts w:ascii="Arial" w:eastAsia="Times New Roman" w:hAnsi="Arial" w:cs="Arial"/>
            <w:color w:val="008000"/>
            <w:shd w:val="clear" w:color="auto" w:fill="FFFFFF"/>
          </w:rPr>
          <w:t>// Make sure to change the port number to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A680D">
          <w:rPr>
            <w:rFonts w:ascii="Arial" w:eastAsia="Times New Roman" w:hAnsi="Arial" w:cs="Arial"/>
            <w:color w:val="008000"/>
            <w:shd w:val="clear" w:color="auto" w:fill="FFFFFF"/>
          </w:rPr>
          <w:t>// where you have the employee service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A680D">
          <w:rPr>
            <w:rFonts w:ascii="Arial" w:eastAsia="Times New Roman" w:hAnsi="Arial" w:cs="Arial"/>
            <w:color w:val="008000"/>
            <w:shd w:val="clear" w:color="auto" w:fill="FFFFFF"/>
          </w:rPr>
          <w:t>// running on your local machine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             url: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'http://localhost:35171/api/Employees'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dataType: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'json'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A680D">
          <w:rPr>
            <w:rFonts w:ascii="Arial" w:eastAsia="Times New Roman" w:hAnsi="Arial" w:cs="Arial"/>
            <w:color w:val="008000"/>
            <w:shd w:val="clear" w:color="auto" w:fill="FFFFFF"/>
          </w:rPr>
          <w:t>// Specify the authentication header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4A680D">
          <w:rPr>
            <w:rFonts w:ascii="Arial" w:eastAsia="Times New Roman" w:hAnsi="Arial" w:cs="Arial"/>
            <w:color w:val="008000"/>
            <w:shd w:val="clear" w:color="auto" w:fill="FFFFFF"/>
          </w:rPr>
          <w:t>// btoa() method encodes a string to Base64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headers: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'Authorization'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: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'Basic 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+ btoa(username +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':'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+ password)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},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success: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(data)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  <w:ins w:id="58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ulEmployees.empty();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$.each(data,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(index, val)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61" w:author="Unknown"/>
          <w:rFonts w:ascii="Arial" w:eastAsia="Times New Roman" w:hAnsi="Arial" w:cs="Arial"/>
          <w:color w:val="333333"/>
        </w:rPr>
      </w:pPr>
      <w:ins w:id="6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fullName = val.FirstName +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 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+ val.LastName;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 ulEmployees.append(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'&lt;li&gt;'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+ fullName +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 ('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+ val.Gender +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')&lt;/li&gt;'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});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},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color w:val="333333"/>
        </w:rPr>
      </w:pPr>
      <w:ins w:id="7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complete: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(jqXHR)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(jqXHR.status ==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'401'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 ulEmployees.empty();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 ulEmployees.append(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'&lt;li style="color:red"&gt;'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    + jqXHR.status +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 : 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+ jqXHR.statusText + 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'&lt;/li&gt;'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 }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81" w:author="Unknown"/>
          <w:rFonts w:ascii="Arial" w:eastAsia="Times New Roman" w:hAnsi="Arial" w:cs="Arial"/>
          <w:color w:val="333333"/>
        </w:rPr>
      </w:pPr>
      <w:ins w:id="82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}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83" w:author="Unknown"/>
          <w:rFonts w:ascii="Arial" w:eastAsia="Times New Roman" w:hAnsi="Arial" w:cs="Arial"/>
          <w:color w:val="333333"/>
        </w:rPr>
      </w:pPr>
      <w:ins w:id="84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});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85" w:author="Unknown"/>
          <w:rFonts w:ascii="Arial" w:eastAsia="Times New Roman" w:hAnsi="Arial" w:cs="Arial"/>
          <w:color w:val="333333"/>
        </w:rPr>
      </w:pPr>
      <w:ins w:id="86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color w:val="333333"/>
        </w:rPr>
      </w:pPr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88" w:author="Unknown"/>
          <w:rFonts w:ascii="Arial" w:eastAsia="Times New Roman" w:hAnsi="Arial" w:cs="Arial"/>
          <w:color w:val="333333"/>
        </w:rPr>
      </w:pPr>
      <w:ins w:id="89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$(</w:t>
        </w:r>
        <w:r w:rsidRPr="004A680D">
          <w:rPr>
            <w:rFonts w:ascii="Arial" w:eastAsia="Times New Roman" w:hAnsi="Arial" w:cs="Arial"/>
            <w:color w:val="A31515"/>
            <w:shd w:val="clear" w:color="auto" w:fill="FFFFFF"/>
          </w:rPr>
          <w:t>'#btnClear'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).click(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function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() {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90" w:author="Unknown"/>
          <w:rFonts w:ascii="Arial" w:eastAsia="Times New Roman" w:hAnsi="Arial" w:cs="Arial"/>
          <w:color w:val="333333"/>
        </w:rPr>
      </w:pPr>
      <w:ins w:id="91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ulEmployees.empty();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92" w:author="Unknown"/>
          <w:rFonts w:ascii="Arial" w:eastAsia="Times New Roman" w:hAnsi="Arial" w:cs="Arial"/>
          <w:color w:val="333333"/>
        </w:rPr>
      </w:pPr>
      <w:ins w:id="93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94" w:author="Unknown"/>
          <w:rFonts w:ascii="Arial" w:eastAsia="Times New Roman" w:hAnsi="Arial" w:cs="Arial"/>
          <w:color w:val="333333"/>
        </w:rPr>
      </w:pPr>
      <w:ins w:id="95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    });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96" w:author="Unknown"/>
          <w:rFonts w:ascii="Arial" w:eastAsia="Times New Roman" w:hAnsi="Arial" w:cs="Arial"/>
          <w:color w:val="333333"/>
        </w:rPr>
      </w:pPr>
      <w:ins w:id="97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script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head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  <w:ins w:id="101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body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02" w:author="Unknown"/>
          <w:rFonts w:ascii="Arial" w:eastAsia="Times New Roman" w:hAnsi="Arial" w:cs="Arial"/>
          <w:color w:val="333333"/>
        </w:rPr>
      </w:pPr>
      <w:ins w:id="103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 Username :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="text"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="txtUsername"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04" w:author="Unknown"/>
          <w:rFonts w:ascii="Arial" w:eastAsia="Times New Roman" w:hAnsi="Arial" w:cs="Arial"/>
          <w:color w:val="333333"/>
        </w:rPr>
      </w:pPr>
      <w:ins w:id="105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 Password :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="password"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="txtPassword"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06" w:author="Unknown"/>
          <w:rFonts w:ascii="Arial" w:eastAsia="Times New Roman" w:hAnsi="Arial" w:cs="Arial"/>
          <w:color w:val="333333"/>
        </w:rPr>
      </w:pPr>
      <w:ins w:id="107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br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br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08" w:author="Unknown"/>
          <w:rFonts w:ascii="Arial" w:eastAsia="Times New Roman" w:hAnsi="Arial" w:cs="Arial"/>
          <w:color w:val="333333"/>
        </w:rPr>
      </w:pPr>
      <w:ins w:id="109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="btn"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="button"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value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="Authenticate and Get Employees"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10" w:author="Unknown"/>
          <w:rFonts w:ascii="Arial" w:eastAsia="Times New Roman" w:hAnsi="Arial" w:cs="Arial"/>
          <w:color w:val="333333"/>
        </w:rPr>
      </w:pPr>
      <w:ins w:id="111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input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="btnClear"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type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="button"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value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="Clear"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/&gt;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12" w:author="Unknown"/>
          <w:rFonts w:ascii="Arial" w:eastAsia="Times New Roman" w:hAnsi="Arial" w:cs="Arial"/>
          <w:color w:val="333333"/>
        </w:rPr>
      </w:pPr>
      <w:ins w:id="113" w:author="Unknown"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ul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4A680D">
          <w:rPr>
            <w:rFonts w:ascii="Arial" w:eastAsia="Times New Roman" w:hAnsi="Arial" w:cs="Arial"/>
            <w:color w:val="FF0000"/>
            <w:shd w:val="clear" w:color="auto" w:fill="FFFFFF"/>
          </w:rPr>
          <w:t>id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="ulEmployees"&gt;&lt;/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ul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A680D" w:rsidRPr="004A680D" w:rsidRDefault="004A680D" w:rsidP="004A680D">
      <w:pPr>
        <w:shd w:val="clear" w:color="auto" w:fill="FFFFFF"/>
        <w:spacing w:after="0" w:line="240" w:lineRule="auto"/>
        <w:rPr>
          <w:ins w:id="114" w:author="Unknown"/>
          <w:rFonts w:ascii="Arial" w:eastAsia="Times New Roman" w:hAnsi="Arial" w:cs="Arial"/>
          <w:color w:val="333333"/>
        </w:rPr>
      </w:pPr>
      <w:ins w:id="115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body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</w:ins>
    </w:p>
    <w:p w:rsidR="0043491D" w:rsidRDefault="004A680D" w:rsidP="004A680D">
      <w:ins w:id="116" w:author="Unknown"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&lt;/</w:t>
        </w:r>
        <w:r w:rsidRPr="004A680D">
          <w:rPr>
            <w:rFonts w:ascii="Arial" w:eastAsia="Times New Roman" w:hAnsi="Arial" w:cs="Arial"/>
            <w:color w:val="800000"/>
            <w:shd w:val="clear" w:color="auto" w:fill="FFFFFF"/>
          </w:rPr>
          <w:t>html</w:t>
        </w:r>
        <w:r w:rsidRPr="004A680D">
          <w:rPr>
            <w:rFonts w:ascii="Arial" w:eastAsia="Times New Roman" w:hAnsi="Arial" w:cs="Arial"/>
            <w:color w:val="0000FF"/>
            <w:shd w:val="clear" w:color="auto" w:fill="FFFFFF"/>
          </w:rPr>
          <w:t>&gt;</w:t>
        </w:r>
        <w:r w:rsidRPr="004A680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</w:ins>
    </w:p>
    <w:sectPr w:rsidR="0043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680D"/>
    <w:rsid w:val="0043491D"/>
    <w:rsid w:val="004A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2018-02-19T06:31:00Z</dcterms:created>
  <dcterms:modified xsi:type="dcterms:W3CDTF">2018-02-19T06:31:00Z</dcterms:modified>
</cp:coreProperties>
</file>