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473" w:rsidRPr="002C3473" w:rsidRDefault="002C3473" w:rsidP="002C3473">
      <w:pPr>
        <w:spacing w:after="0" w:line="240" w:lineRule="auto"/>
        <w:rPr>
          <w:rFonts w:ascii="Times New Roman" w:eastAsia="Times New Roman" w:hAnsi="Times New Roman" w:cs="Times New Roman"/>
          <w:sz w:val="24"/>
          <w:szCs w:val="24"/>
        </w:rPr>
      </w:pPr>
      <w:r w:rsidRPr="002C3473">
        <w:rPr>
          <w:rFonts w:ascii="Arial" w:eastAsia="Times New Roman" w:hAnsi="Arial" w:cs="Arial"/>
          <w:b/>
          <w:bCs/>
          <w:color w:val="333333"/>
          <w:shd w:val="clear" w:color="auto" w:fill="FFFFFF"/>
        </w:rPr>
        <w:t>In this video we will discuss </w:t>
      </w:r>
      <w:r w:rsidRPr="002C3473">
        <w:rPr>
          <w:rFonts w:ascii="Arial" w:eastAsia="Times New Roman" w:hAnsi="Arial" w:cs="Arial"/>
          <w:color w:val="333333"/>
        </w:rPr>
        <w:br/>
      </w:r>
    </w:p>
    <w:p w:rsidR="002C3473" w:rsidRPr="002C3473" w:rsidRDefault="002C3473" w:rsidP="002C3473">
      <w:pPr>
        <w:numPr>
          <w:ilvl w:val="0"/>
          <w:numId w:val="1"/>
        </w:numPr>
        <w:shd w:val="clear" w:color="auto" w:fill="FFFFFF"/>
        <w:spacing w:after="60" w:line="240" w:lineRule="auto"/>
        <w:ind w:left="0" w:firstLine="0"/>
        <w:rPr>
          <w:rFonts w:ascii="Arial" w:eastAsia="Times New Roman" w:hAnsi="Arial" w:cs="Arial"/>
          <w:color w:val="333333"/>
        </w:rPr>
      </w:pPr>
      <w:r w:rsidRPr="002C3473">
        <w:rPr>
          <w:rFonts w:ascii="Arial" w:eastAsia="Times New Roman" w:hAnsi="Arial" w:cs="Arial"/>
          <w:color w:val="333333"/>
        </w:rPr>
        <w:t>Why is versioning required in Web API</w:t>
      </w:r>
    </w:p>
    <w:p w:rsidR="002C3473" w:rsidRPr="002C3473" w:rsidRDefault="002C3473" w:rsidP="002C3473">
      <w:pPr>
        <w:numPr>
          <w:ilvl w:val="0"/>
          <w:numId w:val="1"/>
        </w:numPr>
        <w:shd w:val="clear" w:color="auto" w:fill="FFFFFF"/>
        <w:spacing w:after="60" w:line="240" w:lineRule="auto"/>
        <w:ind w:left="0" w:firstLine="0"/>
        <w:rPr>
          <w:rFonts w:ascii="Arial" w:eastAsia="Times New Roman" w:hAnsi="Arial" w:cs="Arial"/>
          <w:color w:val="333333"/>
        </w:rPr>
      </w:pPr>
      <w:r w:rsidRPr="002C3473">
        <w:rPr>
          <w:rFonts w:ascii="Arial" w:eastAsia="Times New Roman" w:hAnsi="Arial" w:cs="Arial"/>
          <w:color w:val="333333"/>
        </w:rPr>
        <w:t>Different options available to version Web API services</w:t>
      </w:r>
    </w:p>
    <w:p w:rsidR="002C3473" w:rsidRPr="002C3473" w:rsidRDefault="002C3473" w:rsidP="002C3473">
      <w:pPr>
        <w:numPr>
          <w:ilvl w:val="0"/>
          <w:numId w:val="1"/>
        </w:numPr>
        <w:shd w:val="clear" w:color="auto" w:fill="FFFFFF"/>
        <w:spacing w:after="60" w:line="240" w:lineRule="auto"/>
        <w:ind w:left="0" w:firstLine="0"/>
        <w:rPr>
          <w:rFonts w:ascii="Arial" w:eastAsia="Times New Roman" w:hAnsi="Arial" w:cs="Arial"/>
          <w:color w:val="333333"/>
        </w:rPr>
      </w:pPr>
      <w:r w:rsidRPr="002C3473">
        <w:rPr>
          <w:rFonts w:ascii="Arial" w:eastAsia="Times New Roman" w:hAnsi="Arial" w:cs="Arial"/>
          <w:color w:val="333333"/>
        </w:rPr>
        <w:t>How to version a Web API service using URI's</w:t>
      </w:r>
    </w:p>
    <w:p w:rsidR="002C3473" w:rsidRPr="002C3473" w:rsidRDefault="002C3473" w:rsidP="002C3473">
      <w:pPr>
        <w:spacing w:after="0" w:line="240" w:lineRule="auto"/>
        <w:rPr>
          <w:ins w:id="0" w:author="Unknown"/>
          <w:rFonts w:ascii="Times New Roman" w:eastAsia="Times New Roman" w:hAnsi="Times New Roman" w:cs="Times New Roman"/>
          <w:sz w:val="24"/>
          <w:szCs w:val="24"/>
        </w:rPr>
      </w:pPr>
      <w:ins w:id="1" w:author="Unknown">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b/>
            <w:bCs/>
            <w:color w:val="333333"/>
            <w:shd w:val="clear" w:color="auto" w:fill="FFFFFF"/>
          </w:rPr>
          <w:t>Why is versioning required in Web API?</w:t>
        </w:r>
        <w:r w:rsidRPr="002C3473">
          <w:rPr>
            <w:rFonts w:ascii="Arial" w:eastAsia="Times New Roman" w:hAnsi="Arial" w:cs="Arial"/>
            <w:color w:val="333333"/>
          </w:rPr>
          <w:br/>
        </w:r>
      </w:ins>
    </w:p>
    <w:p w:rsidR="002C3473" w:rsidRPr="002C3473" w:rsidRDefault="002C3473" w:rsidP="002C3473">
      <w:pPr>
        <w:numPr>
          <w:ilvl w:val="0"/>
          <w:numId w:val="2"/>
        </w:numPr>
        <w:shd w:val="clear" w:color="auto" w:fill="FFFFFF"/>
        <w:spacing w:after="60" w:line="240" w:lineRule="auto"/>
        <w:ind w:left="0" w:firstLine="0"/>
        <w:rPr>
          <w:ins w:id="2" w:author="Unknown"/>
          <w:rFonts w:ascii="Arial" w:eastAsia="Times New Roman" w:hAnsi="Arial" w:cs="Arial"/>
          <w:color w:val="333333"/>
        </w:rPr>
      </w:pPr>
      <w:ins w:id="3" w:author="Unknown">
        <w:r w:rsidRPr="002C3473">
          <w:rPr>
            <w:rFonts w:ascii="Arial" w:eastAsia="Times New Roman" w:hAnsi="Arial" w:cs="Arial"/>
            <w:color w:val="333333"/>
          </w:rPr>
          <w:t>Once a Web API service is made public, different client applications start using your Web API services.</w:t>
        </w:r>
      </w:ins>
    </w:p>
    <w:p w:rsidR="002C3473" w:rsidRPr="002C3473" w:rsidRDefault="002C3473" w:rsidP="002C3473">
      <w:pPr>
        <w:numPr>
          <w:ilvl w:val="0"/>
          <w:numId w:val="2"/>
        </w:numPr>
        <w:shd w:val="clear" w:color="auto" w:fill="FFFFFF"/>
        <w:spacing w:after="60" w:line="240" w:lineRule="auto"/>
        <w:ind w:left="0" w:firstLine="0"/>
        <w:rPr>
          <w:ins w:id="4" w:author="Unknown"/>
          <w:rFonts w:ascii="Arial" w:eastAsia="Times New Roman" w:hAnsi="Arial" w:cs="Arial"/>
          <w:color w:val="333333"/>
        </w:rPr>
      </w:pPr>
      <w:ins w:id="5" w:author="Unknown">
        <w:r w:rsidRPr="002C3473">
          <w:rPr>
            <w:rFonts w:ascii="Arial" w:eastAsia="Times New Roman" w:hAnsi="Arial" w:cs="Arial"/>
            <w:color w:val="333333"/>
          </w:rPr>
          <w:t>As the business grows and requirements change, we may have to change the services as well, but the changes to the services should be done in way that does not break any existing client applications.</w:t>
        </w:r>
      </w:ins>
    </w:p>
    <w:p w:rsidR="002C3473" w:rsidRPr="002C3473" w:rsidRDefault="002C3473" w:rsidP="002C3473">
      <w:pPr>
        <w:numPr>
          <w:ilvl w:val="0"/>
          <w:numId w:val="2"/>
        </w:numPr>
        <w:shd w:val="clear" w:color="auto" w:fill="FFFFFF"/>
        <w:spacing w:after="60" w:line="240" w:lineRule="auto"/>
        <w:ind w:left="0" w:firstLine="0"/>
        <w:rPr>
          <w:ins w:id="6" w:author="Unknown"/>
          <w:rFonts w:ascii="Arial" w:eastAsia="Times New Roman" w:hAnsi="Arial" w:cs="Arial"/>
          <w:color w:val="333333"/>
        </w:rPr>
      </w:pPr>
      <w:ins w:id="7" w:author="Unknown">
        <w:r w:rsidRPr="002C3473">
          <w:rPr>
            <w:rFonts w:ascii="Arial" w:eastAsia="Times New Roman" w:hAnsi="Arial" w:cs="Arial"/>
            <w:color w:val="333333"/>
          </w:rPr>
          <w:t>This is when Web API versioning helps. We keep the existing services as is, so we are not breaking the existing client applications, and develop a new version of the service that new client applications can start using.</w:t>
        </w:r>
      </w:ins>
    </w:p>
    <w:p w:rsidR="002C3473" w:rsidRPr="002C3473" w:rsidRDefault="002C3473" w:rsidP="002C3473">
      <w:pPr>
        <w:spacing w:after="0" w:line="240" w:lineRule="auto"/>
        <w:rPr>
          <w:ins w:id="8" w:author="Unknown"/>
          <w:rFonts w:ascii="Times New Roman" w:eastAsia="Times New Roman" w:hAnsi="Times New Roman" w:cs="Times New Roman"/>
          <w:sz w:val="24"/>
          <w:szCs w:val="24"/>
        </w:rPr>
      </w:pPr>
      <w:ins w:id="9" w:author="Unknown">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b/>
            <w:bCs/>
            <w:color w:val="333333"/>
            <w:shd w:val="clear" w:color="auto" w:fill="FFFFFF"/>
          </w:rPr>
          <w:t>Different options available to version Web API services :</w:t>
        </w:r>
        <w:r w:rsidRPr="002C3473">
          <w:rPr>
            <w:rFonts w:ascii="Arial" w:eastAsia="Times New Roman" w:hAnsi="Arial" w:cs="Arial"/>
            <w:color w:val="333333"/>
            <w:shd w:val="clear" w:color="auto" w:fill="FFFFFF"/>
          </w:rPr>
          <w:t> Versioning can be implemented using</w:t>
        </w:r>
        <w:r w:rsidRPr="002C3473">
          <w:rPr>
            <w:rFonts w:ascii="Arial" w:eastAsia="Times New Roman" w:hAnsi="Arial" w:cs="Arial"/>
            <w:color w:val="333333"/>
          </w:rPr>
          <w:br/>
        </w:r>
        <w:r w:rsidRPr="002C3473">
          <w:rPr>
            <w:rFonts w:ascii="Arial" w:eastAsia="Times New Roman" w:hAnsi="Arial" w:cs="Arial"/>
            <w:color w:val="333333"/>
            <w:shd w:val="clear" w:color="auto" w:fill="FFFFFF"/>
          </w:rPr>
          <w:t>1. URI's</w:t>
        </w:r>
        <w:r w:rsidRPr="002C3473">
          <w:rPr>
            <w:rFonts w:ascii="Arial" w:eastAsia="Times New Roman" w:hAnsi="Arial" w:cs="Arial"/>
            <w:color w:val="333333"/>
          </w:rPr>
          <w:br/>
        </w:r>
        <w:r w:rsidRPr="002C3473">
          <w:rPr>
            <w:rFonts w:ascii="Arial" w:eastAsia="Times New Roman" w:hAnsi="Arial" w:cs="Arial"/>
            <w:color w:val="333333"/>
            <w:shd w:val="clear" w:color="auto" w:fill="FFFFFF"/>
          </w:rPr>
          <w:t>2. Query String</w:t>
        </w:r>
        <w:r w:rsidRPr="002C3473">
          <w:rPr>
            <w:rFonts w:ascii="Arial" w:eastAsia="Times New Roman" w:hAnsi="Arial" w:cs="Arial"/>
            <w:color w:val="333333"/>
          </w:rPr>
          <w:br/>
        </w:r>
        <w:r w:rsidRPr="002C3473">
          <w:rPr>
            <w:rFonts w:ascii="Arial" w:eastAsia="Times New Roman" w:hAnsi="Arial" w:cs="Arial"/>
            <w:color w:val="333333"/>
            <w:shd w:val="clear" w:color="auto" w:fill="FFFFFF"/>
          </w:rPr>
          <w:t>3. Version Header</w:t>
        </w:r>
        <w:r w:rsidRPr="002C3473">
          <w:rPr>
            <w:rFonts w:ascii="Arial" w:eastAsia="Times New Roman" w:hAnsi="Arial" w:cs="Arial"/>
            <w:color w:val="333333"/>
          </w:rPr>
          <w:br/>
        </w:r>
        <w:r w:rsidRPr="002C3473">
          <w:rPr>
            <w:rFonts w:ascii="Arial" w:eastAsia="Times New Roman" w:hAnsi="Arial" w:cs="Arial"/>
            <w:color w:val="333333"/>
            <w:shd w:val="clear" w:color="auto" w:fill="FFFFFF"/>
          </w:rPr>
          <w:t>4. Accept Header</w:t>
        </w:r>
        <w:r w:rsidRPr="002C3473">
          <w:rPr>
            <w:rFonts w:ascii="Arial" w:eastAsia="Times New Roman" w:hAnsi="Arial" w:cs="Arial"/>
            <w:color w:val="333333"/>
          </w:rPr>
          <w:br/>
        </w:r>
        <w:r w:rsidRPr="002C3473">
          <w:rPr>
            <w:rFonts w:ascii="Arial" w:eastAsia="Times New Roman" w:hAnsi="Arial" w:cs="Arial"/>
            <w:color w:val="333333"/>
            <w:shd w:val="clear" w:color="auto" w:fill="FFFFFF"/>
          </w:rPr>
          <w:t>5. Media Type </w:t>
        </w:r>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b/>
            <w:bCs/>
            <w:color w:val="333333"/>
            <w:shd w:val="clear" w:color="auto" w:fill="FFFFFF"/>
          </w:rPr>
          <w:t>How to version a Web API service using URI's :</w:t>
        </w:r>
        <w:r w:rsidRPr="002C3473">
          <w:rPr>
            <w:rFonts w:ascii="Arial" w:eastAsia="Times New Roman" w:hAnsi="Arial" w:cs="Arial"/>
            <w:color w:val="333333"/>
            <w:shd w:val="clear" w:color="auto" w:fill="FFFFFF"/>
          </w:rPr>
          <w:t> In this video we will discuss versioning using URI's. In our upcoming videos we will discuss the rest of the versioning options. Let us understand versioning using URI's with an example. </w:t>
        </w:r>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color w:val="333333"/>
            <w:shd w:val="clear" w:color="auto" w:fill="FFFFFF"/>
          </w:rPr>
          <w:t>Version 1 of Student class (</w:t>
        </w:r>
        <w:r w:rsidRPr="002C3473">
          <w:rPr>
            <w:rFonts w:ascii="Arial" w:eastAsia="Times New Roman" w:hAnsi="Arial" w:cs="Arial"/>
            <w:color w:val="6FA8DC"/>
            <w:shd w:val="clear" w:color="auto" w:fill="FFFFFF"/>
          </w:rPr>
          <w:t>StudentV1</w:t>
        </w:r>
        <w:r w:rsidRPr="002C3473">
          <w:rPr>
            <w:rFonts w:ascii="Arial" w:eastAsia="Times New Roman" w:hAnsi="Arial" w:cs="Arial"/>
            <w:color w:val="333333"/>
            <w:shd w:val="clear" w:color="auto" w:fill="FFFFFF"/>
          </w:rPr>
          <w:t>) has just 2 properties (Id &amp; Name). </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10" w:author="Unknown"/>
          <w:rFonts w:ascii="Arial" w:eastAsia="Times New Roman" w:hAnsi="Arial" w:cs="Arial"/>
          <w:color w:val="333333"/>
        </w:rPr>
      </w:pPr>
      <w:ins w:id="11" w:author="Unknown">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class</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StudentV1</w:t>
        </w:r>
      </w:ins>
    </w:p>
    <w:p w:rsidR="002C3473" w:rsidRPr="002C3473" w:rsidRDefault="002C3473" w:rsidP="002C3473">
      <w:pPr>
        <w:shd w:val="clear" w:color="auto" w:fill="FFFFFF"/>
        <w:spacing w:after="0" w:line="240" w:lineRule="auto"/>
        <w:rPr>
          <w:ins w:id="12" w:author="Unknown"/>
          <w:rFonts w:ascii="Arial" w:eastAsia="Times New Roman" w:hAnsi="Arial" w:cs="Arial"/>
          <w:color w:val="333333"/>
        </w:rPr>
      </w:pPr>
      <w:ins w:id="13"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4" w:author="Unknown"/>
          <w:rFonts w:ascii="Arial" w:eastAsia="Times New Roman" w:hAnsi="Arial" w:cs="Arial"/>
          <w:color w:val="333333"/>
        </w:rPr>
      </w:pPr>
      <w:ins w:id="15"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int</w:t>
        </w:r>
        <w:r w:rsidRPr="002C3473">
          <w:rPr>
            <w:rFonts w:ascii="Arial" w:eastAsia="Times New Roman" w:hAnsi="Arial" w:cs="Arial"/>
            <w:color w:val="333333"/>
            <w:shd w:val="clear" w:color="auto" w:fill="FFFFFF"/>
          </w:rPr>
          <w:t> Id { </w:t>
        </w:r>
        <w:r w:rsidRPr="002C3473">
          <w:rPr>
            <w:rFonts w:ascii="Arial" w:eastAsia="Times New Roman" w:hAnsi="Arial" w:cs="Arial"/>
            <w:color w:val="0000FF"/>
            <w:shd w:val="clear" w:color="auto" w:fill="FFFFFF"/>
          </w:rPr>
          <w:t>get</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set</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6" w:author="Unknown"/>
          <w:rFonts w:ascii="Arial" w:eastAsia="Times New Roman" w:hAnsi="Arial" w:cs="Arial"/>
          <w:color w:val="333333"/>
        </w:rPr>
      </w:pPr>
      <w:ins w:id="17"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string</w:t>
        </w:r>
        <w:r w:rsidRPr="002C3473">
          <w:rPr>
            <w:rFonts w:ascii="Arial" w:eastAsia="Times New Roman" w:hAnsi="Arial" w:cs="Arial"/>
            <w:color w:val="333333"/>
            <w:shd w:val="clear" w:color="auto" w:fill="FFFFFF"/>
          </w:rPr>
          <w:t> Name { </w:t>
        </w:r>
        <w:r w:rsidRPr="002C3473">
          <w:rPr>
            <w:rFonts w:ascii="Arial" w:eastAsia="Times New Roman" w:hAnsi="Arial" w:cs="Arial"/>
            <w:color w:val="0000FF"/>
            <w:shd w:val="clear" w:color="auto" w:fill="FFFFFF"/>
          </w:rPr>
          <w:t>get</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set</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8" w:author="Unknown"/>
          <w:rFonts w:ascii="Arial" w:eastAsia="Times New Roman" w:hAnsi="Arial" w:cs="Arial"/>
          <w:color w:val="333333"/>
        </w:rPr>
      </w:pPr>
      <w:ins w:id="19"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20" w:author="Unknown"/>
          <w:rFonts w:ascii="Times New Roman" w:eastAsia="Times New Roman" w:hAnsi="Times New Roman" w:cs="Times New Roman"/>
          <w:sz w:val="24"/>
          <w:szCs w:val="24"/>
        </w:rPr>
      </w:pPr>
      <w:ins w:id="21" w:author="Unknown">
        <w:r w:rsidRPr="002C3473">
          <w:rPr>
            <w:rFonts w:ascii="Arial" w:eastAsia="Times New Roman" w:hAnsi="Arial" w:cs="Arial"/>
            <w:color w:val="333333"/>
            <w:shd w:val="clear" w:color="auto" w:fill="FFFFFF"/>
          </w:rPr>
          <w:br/>
          <w:t>Consider the following </w:t>
        </w:r>
        <w:r w:rsidRPr="002C3473">
          <w:rPr>
            <w:rFonts w:ascii="Arial" w:eastAsia="Times New Roman" w:hAnsi="Arial" w:cs="Arial"/>
            <w:color w:val="6FA8DC"/>
            <w:shd w:val="clear" w:color="auto" w:fill="FFFFFF"/>
          </w:rPr>
          <w:t>StudentsV1Controller </w:t>
        </w:r>
        <w:r w:rsidRPr="002C3473">
          <w:rPr>
            <w:rFonts w:ascii="Arial" w:eastAsia="Times New Roman" w:hAnsi="Arial" w:cs="Arial"/>
            <w:color w:val="333333"/>
            <w:shd w:val="clear" w:color="auto" w:fill="FFFFFF"/>
          </w:rPr>
          <w:t>: This is our Version 1 controller.</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22" w:author="Unknown"/>
          <w:rFonts w:ascii="Arial" w:eastAsia="Times New Roman" w:hAnsi="Arial" w:cs="Arial"/>
          <w:color w:val="333333"/>
        </w:rPr>
      </w:pPr>
      <w:ins w:id="23" w:author="Unknown">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class</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StudentsV1Controller</w:t>
        </w:r>
        <w:r w:rsidRPr="002C3473">
          <w:rPr>
            <w:rFonts w:ascii="Arial" w:eastAsia="Times New Roman" w:hAnsi="Arial" w:cs="Arial"/>
            <w:color w:val="333333"/>
            <w:shd w:val="clear" w:color="auto" w:fill="FFFFFF"/>
          </w:rPr>
          <w:t> : </w:t>
        </w:r>
        <w:r w:rsidRPr="002C3473">
          <w:rPr>
            <w:rFonts w:ascii="Arial" w:eastAsia="Times New Roman" w:hAnsi="Arial" w:cs="Arial"/>
            <w:color w:val="2B91AF"/>
            <w:shd w:val="clear" w:color="auto" w:fill="FFFFFF"/>
          </w:rPr>
          <w:t>ApiController</w:t>
        </w:r>
      </w:ins>
    </w:p>
    <w:p w:rsidR="002C3473" w:rsidRPr="002C3473" w:rsidRDefault="002C3473" w:rsidP="002C3473">
      <w:pPr>
        <w:shd w:val="clear" w:color="auto" w:fill="FFFFFF"/>
        <w:spacing w:after="0" w:line="240" w:lineRule="auto"/>
        <w:rPr>
          <w:ins w:id="24" w:author="Unknown"/>
          <w:rFonts w:ascii="Arial" w:eastAsia="Times New Roman" w:hAnsi="Arial" w:cs="Arial"/>
          <w:color w:val="333333"/>
        </w:rPr>
      </w:pPr>
      <w:ins w:id="25"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26" w:author="Unknown"/>
          <w:rFonts w:ascii="Arial" w:eastAsia="Times New Roman" w:hAnsi="Arial" w:cs="Arial"/>
          <w:color w:val="333333"/>
        </w:rPr>
      </w:pPr>
      <w:ins w:id="27" w:author="Unknown">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List</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&gt; students =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List</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&gt;()</w:t>
        </w:r>
      </w:ins>
    </w:p>
    <w:p w:rsidR="002C3473" w:rsidRPr="002C3473" w:rsidRDefault="002C3473" w:rsidP="002C3473">
      <w:pPr>
        <w:shd w:val="clear" w:color="auto" w:fill="FFFFFF"/>
        <w:spacing w:after="0" w:line="240" w:lineRule="auto"/>
        <w:rPr>
          <w:ins w:id="28" w:author="Unknown"/>
          <w:rFonts w:ascii="Arial" w:eastAsia="Times New Roman" w:hAnsi="Arial" w:cs="Arial"/>
          <w:color w:val="333333"/>
        </w:rPr>
      </w:pPr>
      <w:ins w:id="29"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30" w:author="Unknown"/>
          <w:rFonts w:ascii="Arial" w:eastAsia="Times New Roman" w:hAnsi="Arial" w:cs="Arial"/>
          <w:color w:val="333333"/>
        </w:rPr>
      </w:pPr>
      <w:ins w:id="31"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 { Id = 1, Name = </w:t>
        </w:r>
        <w:r w:rsidRPr="002C3473">
          <w:rPr>
            <w:rFonts w:ascii="Arial" w:eastAsia="Times New Roman" w:hAnsi="Arial" w:cs="Arial"/>
            <w:color w:val="A31515"/>
            <w:shd w:val="clear" w:color="auto" w:fill="FFFFFF"/>
          </w:rPr>
          <w:t>"Tom"</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32" w:author="Unknown"/>
          <w:rFonts w:ascii="Arial" w:eastAsia="Times New Roman" w:hAnsi="Arial" w:cs="Arial"/>
          <w:color w:val="333333"/>
        </w:rPr>
      </w:pPr>
      <w:ins w:id="33"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 { Id = 2, Name = </w:t>
        </w:r>
        <w:r w:rsidRPr="002C3473">
          <w:rPr>
            <w:rFonts w:ascii="Arial" w:eastAsia="Times New Roman" w:hAnsi="Arial" w:cs="Arial"/>
            <w:color w:val="A31515"/>
            <w:shd w:val="clear" w:color="auto" w:fill="FFFFFF"/>
          </w:rPr>
          <w:t>"Sam"</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34" w:author="Unknown"/>
          <w:rFonts w:ascii="Arial" w:eastAsia="Times New Roman" w:hAnsi="Arial" w:cs="Arial"/>
          <w:color w:val="333333"/>
        </w:rPr>
      </w:pPr>
      <w:ins w:id="35"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 { Id = 3, Name = </w:t>
        </w:r>
        <w:r w:rsidRPr="002C3473">
          <w:rPr>
            <w:rFonts w:ascii="Arial" w:eastAsia="Times New Roman" w:hAnsi="Arial" w:cs="Arial"/>
            <w:color w:val="A31515"/>
            <w:shd w:val="clear" w:color="auto" w:fill="FFFFFF"/>
          </w:rPr>
          <w:t>"John"</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36" w:author="Unknown"/>
          <w:rFonts w:ascii="Arial" w:eastAsia="Times New Roman" w:hAnsi="Arial" w:cs="Arial"/>
          <w:color w:val="333333"/>
        </w:rPr>
      </w:pPr>
      <w:ins w:id="37"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38"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39" w:author="Unknown"/>
          <w:rFonts w:ascii="Arial" w:eastAsia="Times New Roman" w:hAnsi="Arial" w:cs="Arial"/>
          <w:color w:val="333333"/>
        </w:rPr>
      </w:pPr>
      <w:ins w:id="40"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IEnumerable</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&gt; Get()</w:t>
        </w:r>
      </w:ins>
    </w:p>
    <w:p w:rsidR="002C3473" w:rsidRPr="002C3473" w:rsidRDefault="002C3473" w:rsidP="002C3473">
      <w:pPr>
        <w:shd w:val="clear" w:color="auto" w:fill="FFFFFF"/>
        <w:spacing w:after="0" w:line="240" w:lineRule="auto"/>
        <w:rPr>
          <w:ins w:id="41" w:author="Unknown"/>
          <w:rFonts w:ascii="Arial" w:eastAsia="Times New Roman" w:hAnsi="Arial" w:cs="Arial"/>
          <w:color w:val="333333"/>
        </w:rPr>
      </w:pPr>
      <w:ins w:id="42"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43" w:author="Unknown"/>
          <w:rFonts w:ascii="Arial" w:eastAsia="Times New Roman" w:hAnsi="Arial" w:cs="Arial"/>
          <w:color w:val="333333"/>
        </w:rPr>
      </w:pPr>
      <w:ins w:id="44"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return</w:t>
        </w:r>
        <w:r w:rsidRPr="002C3473">
          <w:rPr>
            <w:rFonts w:ascii="Arial" w:eastAsia="Times New Roman" w:hAnsi="Arial" w:cs="Arial"/>
            <w:color w:val="333333"/>
            <w:shd w:val="clear" w:color="auto" w:fill="FFFFFF"/>
          </w:rPr>
          <w:t> students;</w:t>
        </w:r>
      </w:ins>
    </w:p>
    <w:p w:rsidR="002C3473" w:rsidRPr="002C3473" w:rsidRDefault="002C3473" w:rsidP="002C3473">
      <w:pPr>
        <w:shd w:val="clear" w:color="auto" w:fill="FFFFFF"/>
        <w:spacing w:after="0" w:line="240" w:lineRule="auto"/>
        <w:rPr>
          <w:ins w:id="45" w:author="Unknown"/>
          <w:rFonts w:ascii="Arial" w:eastAsia="Times New Roman" w:hAnsi="Arial" w:cs="Arial"/>
          <w:color w:val="333333"/>
        </w:rPr>
      </w:pPr>
      <w:ins w:id="46"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47"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48" w:author="Unknown"/>
          <w:rFonts w:ascii="Arial" w:eastAsia="Times New Roman" w:hAnsi="Arial" w:cs="Arial"/>
          <w:color w:val="333333"/>
        </w:rPr>
      </w:pPr>
      <w:ins w:id="49"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 Get(</w:t>
        </w:r>
        <w:r w:rsidRPr="002C3473">
          <w:rPr>
            <w:rFonts w:ascii="Arial" w:eastAsia="Times New Roman" w:hAnsi="Arial" w:cs="Arial"/>
            <w:color w:val="0000FF"/>
            <w:shd w:val="clear" w:color="auto" w:fill="FFFFFF"/>
          </w:rPr>
          <w:t>int</w:t>
        </w:r>
        <w:r w:rsidRPr="002C3473">
          <w:rPr>
            <w:rFonts w:ascii="Arial" w:eastAsia="Times New Roman" w:hAnsi="Arial" w:cs="Arial"/>
            <w:color w:val="333333"/>
            <w:shd w:val="clear" w:color="auto" w:fill="FFFFFF"/>
          </w:rPr>
          <w:t> id)</w:t>
        </w:r>
      </w:ins>
    </w:p>
    <w:p w:rsidR="002C3473" w:rsidRPr="002C3473" w:rsidRDefault="002C3473" w:rsidP="002C3473">
      <w:pPr>
        <w:shd w:val="clear" w:color="auto" w:fill="FFFFFF"/>
        <w:spacing w:after="0" w:line="240" w:lineRule="auto"/>
        <w:rPr>
          <w:ins w:id="50" w:author="Unknown"/>
          <w:rFonts w:ascii="Arial" w:eastAsia="Times New Roman" w:hAnsi="Arial" w:cs="Arial"/>
          <w:color w:val="333333"/>
        </w:rPr>
      </w:pPr>
      <w:ins w:id="51"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52" w:author="Unknown"/>
          <w:rFonts w:ascii="Arial" w:eastAsia="Times New Roman" w:hAnsi="Arial" w:cs="Arial"/>
          <w:color w:val="333333"/>
        </w:rPr>
      </w:pPr>
      <w:ins w:id="53"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return</w:t>
        </w:r>
        <w:r w:rsidRPr="002C3473">
          <w:rPr>
            <w:rFonts w:ascii="Arial" w:eastAsia="Times New Roman" w:hAnsi="Arial" w:cs="Arial"/>
            <w:color w:val="333333"/>
            <w:shd w:val="clear" w:color="auto" w:fill="FFFFFF"/>
          </w:rPr>
          <w:t> students.FirstOrDefault(s =&gt; s.Id == id);</w:t>
        </w:r>
      </w:ins>
    </w:p>
    <w:p w:rsidR="002C3473" w:rsidRPr="002C3473" w:rsidRDefault="002C3473" w:rsidP="002C3473">
      <w:pPr>
        <w:shd w:val="clear" w:color="auto" w:fill="FFFFFF"/>
        <w:spacing w:after="0" w:line="240" w:lineRule="auto"/>
        <w:rPr>
          <w:ins w:id="54" w:author="Unknown"/>
          <w:rFonts w:ascii="Arial" w:eastAsia="Times New Roman" w:hAnsi="Arial" w:cs="Arial"/>
          <w:color w:val="333333"/>
        </w:rPr>
      </w:pPr>
      <w:ins w:id="55"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56" w:author="Unknown"/>
          <w:rFonts w:ascii="Arial" w:eastAsia="Times New Roman" w:hAnsi="Arial" w:cs="Arial"/>
          <w:color w:val="333333"/>
        </w:rPr>
      </w:pPr>
      <w:ins w:id="57"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58" w:author="Unknown"/>
          <w:rFonts w:ascii="Times New Roman" w:eastAsia="Times New Roman" w:hAnsi="Times New Roman" w:cs="Times New Roman"/>
          <w:sz w:val="24"/>
          <w:szCs w:val="24"/>
        </w:rPr>
      </w:pPr>
      <w:ins w:id="59" w:author="Unknown">
        <w:r w:rsidRPr="002C3473">
          <w:rPr>
            <w:rFonts w:ascii="Arial" w:eastAsia="Times New Roman" w:hAnsi="Arial" w:cs="Arial"/>
            <w:color w:val="333333"/>
            <w:shd w:val="clear" w:color="auto" w:fill="FFFFFF"/>
          </w:rPr>
          <w:br/>
          <w:t>In </w:t>
        </w:r>
        <w:r w:rsidRPr="002C3473">
          <w:rPr>
            <w:rFonts w:ascii="Arial" w:eastAsia="Times New Roman" w:hAnsi="Arial" w:cs="Arial"/>
            <w:b/>
            <w:bCs/>
            <w:color w:val="333333"/>
            <w:shd w:val="clear" w:color="auto" w:fill="FFFFFF"/>
          </w:rPr>
          <w:t>WebApiConfig.cs</w:t>
        </w:r>
        <w:r w:rsidRPr="002C3473">
          <w:rPr>
            <w:rFonts w:ascii="Arial" w:eastAsia="Times New Roman" w:hAnsi="Arial" w:cs="Arial"/>
            <w:color w:val="333333"/>
            <w:shd w:val="clear" w:color="auto" w:fill="FFFFFF"/>
          </w:rPr>
          <w:t> file we have the following route.</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60" w:author="Unknown"/>
          <w:rFonts w:ascii="Arial" w:eastAsia="Times New Roman" w:hAnsi="Arial" w:cs="Arial"/>
          <w:color w:val="333333"/>
        </w:rPr>
      </w:pPr>
      <w:ins w:id="61" w:author="Unknown">
        <w:r w:rsidRPr="002C3473">
          <w:rPr>
            <w:rFonts w:ascii="Arial" w:eastAsia="Times New Roman" w:hAnsi="Arial" w:cs="Arial"/>
            <w:color w:val="333333"/>
            <w:shd w:val="clear" w:color="auto" w:fill="FFFFFF"/>
          </w:rPr>
          <w:t>config.Routes.MapHttpRoute(</w:t>
        </w:r>
      </w:ins>
    </w:p>
    <w:p w:rsidR="002C3473" w:rsidRPr="002C3473" w:rsidRDefault="002C3473" w:rsidP="002C3473">
      <w:pPr>
        <w:shd w:val="clear" w:color="auto" w:fill="FFFFFF"/>
        <w:spacing w:after="0" w:line="240" w:lineRule="auto"/>
        <w:rPr>
          <w:ins w:id="62" w:author="Unknown"/>
          <w:rFonts w:ascii="Arial" w:eastAsia="Times New Roman" w:hAnsi="Arial" w:cs="Arial"/>
          <w:color w:val="333333"/>
        </w:rPr>
      </w:pPr>
      <w:ins w:id="63" w:author="Unknown">
        <w:r w:rsidRPr="002C3473">
          <w:rPr>
            <w:rFonts w:ascii="Arial" w:eastAsia="Times New Roman" w:hAnsi="Arial" w:cs="Arial"/>
            <w:color w:val="333333"/>
            <w:shd w:val="clear" w:color="auto" w:fill="FFFFFF"/>
          </w:rPr>
          <w:t>    name: </w:t>
        </w:r>
        <w:r w:rsidRPr="002C3473">
          <w:rPr>
            <w:rFonts w:ascii="Arial" w:eastAsia="Times New Roman" w:hAnsi="Arial" w:cs="Arial"/>
            <w:color w:val="A31515"/>
            <w:shd w:val="clear" w:color="auto" w:fill="FFFFFF"/>
          </w:rPr>
          <w:t>"Version1"</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64" w:author="Unknown"/>
          <w:rFonts w:ascii="Arial" w:eastAsia="Times New Roman" w:hAnsi="Arial" w:cs="Arial"/>
          <w:color w:val="333333"/>
        </w:rPr>
      </w:pPr>
      <w:ins w:id="65" w:author="Unknown">
        <w:r w:rsidRPr="002C3473">
          <w:rPr>
            <w:rFonts w:ascii="Arial" w:eastAsia="Times New Roman" w:hAnsi="Arial" w:cs="Arial"/>
            <w:color w:val="333333"/>
            <w:shd w:val="clear" w:color="auto" w:fill="FFFFFF"/>
          </w:rPr>
          <w:t>    routeTemplate: </w:t>
        </w:r>
        <w:r w:rsidRPr="002C3473">
          <w:rPr>
            <w:rFonts w:ascii="Arial" w:eastAsia="Times New Roman" w:hAnsi="Arial" w:cs="Arial"/>
            <w:color w:val="A31515"/>
            <w:shd w:val="clear" w:color="auto" w:fill="FFFFFF"/>
          </w:rPr>
          <w:t>"api/v1/Students/{id}"</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66" w:author="Unknown"/>
          <w:rFonts w:ascii="Arial" w:eastAsia="Times New Roman" w:hAnsi="Arial" w:cs="Arial"/>
          <w:color w:val="333333"/>
        </w:rPr>
      </w:pPr>
      <w:ins w:id="67" w:author="Unknown">
        <w:r w:rsidRPr="002C3473">
          <w:rPr>
            <w:rFonts w:ascii="Arial" w:eastAsia="Times New Roman" w:hAnsi="Arial" w:cs="Arial"/>
            <w:color w:val="333333"/>
            <w:shd w:val="clear" w:color="auto" w:fill="FFFFFF"/>
          </w:rPr>
          <w:t>    defaults: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 id = </w:t>
        </w:r>
        <w:r w:rsidRPr="002C3473">
          <w:rPr>
            <w:rFonts w:ascii="Arial" w:eastAsia="Times New Roman" w:hAnsi="Arial" w:cs="Arial"/>
            <w:color w:val="2B91AF"/>
            <w:shd w:val="clear" w:color="auto" w:fill="FFFFFF"/>
          </w:rPr>
          <w:t>RouteParameter</w:t>
        </w:r>
        <w:r w:rsidRPr="002C3473">
          <w:rPr>
            <w:rFonts w:ascii="Arial" w:eastAsia="Times New Roman" w:hAnsi="Arial" w:cs="Arial"/>
            <w:color w:val="333333"/>
            <w:shd w:val="clear" w:color="auto" w:fill="FFFFFF"/>
          </w:rPr>
          <w:t>.Optional, controller = </w:t>
        </w:r>
        <w:r w:rsidRPr="002C3473">
          <w:rPr>
            <w:rFonts w:ascii="Arial" w:eastAsia="Times New Roman" w:hAnsi="Arial" w:cs="Arial"/>
            <w:color w:val="A31515"/>
            <w:shd w:val="clear" w:color="auto" w:fill="FFFFFF"/>
          </w:rPr>
          <w:t>"StudentsV1"</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68" w:author="Unknown"/>
          <w:rFonts w:ascii="Arial" w:eastAsia="Times New Roman" w:hAnsi="Arial" w:cs="Arial"/>
          <w:color w:val="333333"/>
        </w:rPr>
      </w:pPr>
      <w:ins w:id="69"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70" w:author="Unknown"/>
          <w:rFonts w:ascii="Times New Roman" w:eastAsia="Times New Roman" w:hAnsi="Times New Roman" w:cs="Times New Roman"/>
          <w:sz w:val="24"/>
          <w:szCs w:val="24"/>
        </w:rPr>
      </w:pPr>
      <w:ins w:id="71" w:author="Unknown">
        <w:r w:rsidRPr="002C3473">
          <w:rPr>
            <w:rFonts w:ascii="Arial" w:eastAsia="Times New Roman" w:hAnsi="Arial" w:cs="Arial"/>
            <w:color w:val="333333"/>
            <w:shd w:val="clear" w:color="auto" w:fill="FFFFFF"/>
          </w:rPr>
          <w:br/>
          <w:t>Clients of our Version1 service can use the following URLs to get either the list of all students or a specific student by Id. At the moment, the student objects the service return has Id and Name properties. </w:t>
        </w:r>
        <w:r w:rsidRPr="002C3473">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3848100" cy="742950"/>
            <wp:effectExtent l="19050" t="0" r="0" b="0"/>
            <wp:docPr id="1" name="Picture 1" descr="web api 2 versioning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2 versioning url"/>
                    <pic:cNvPicPr>
                      <a:picLocks noChangeAspect="1" noChangeArrowheads="1"/>
                    </pic:cNvPicPr>
                  </pic:nvPicPr>
                  <pic:blipFill>
                    <a:blip r:embed="rId5"/>
                    <a:srcRect/>
                    <a:stretch>
                      <a:fillRect/>
                    </a:stretch>
                  </pic:blipFill>
                  <pic:spPr bwMode="auto">
                    <a:xfrm>
                      <a:off x="0" y="0"/>
                      <a:ext cx="3848100" cy="742950"/>
                    </a:xfrm>
                    <a:prstGeom prst="rect">
                      <a:avLst/>
                    </a:prstGeom>
                    <a:noFill/>
                    <a:ln w="9525">
                      <a:noFill/>
                      <a:miter lim="800000"/>
                      <a:headEnd/>
                      <a:tailEnd/>
                    </a:ln>
                  </pic:spPr>
                </pic:pic>
              </a:graphicData>
            </a:graphic>
          </wp:inline>
        </w:drawing>
      </w:r>
      <w:ins w:id="72" w:author="Unknown">
        <w:r w:rsidRPr="002C3473">
          <w:rPr>
            <w:rFonts w:ascii="Arial" w:eastAsia="Times New Roman" w:hAnsi="Arial" w:cs="Arial"/>
            <w:color w:val="333333"/>
            <w:shd w:val="clear" w:color="auto" w:fill="FFFFFF"/>
          </w:rPr>
          <w:t> </w:t>
        </w:r>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color w:val="333333"/>
            <w:shd w:val="clear" w:color="auto" w:fill="FFFFFF"/>
          </w:rPr>
          <w:t>Now let's say the business requirements have changed and some new clients want want FirstName and LastName properties instead of Name. If we change the existing Version 1 service, it will break all the existing client applications. So there is a need to create Version 2 of the service which the new client applications can use. </w:t>
        </w:r>
        <w:r w:rsidRPr="002C3473">
          <w:rPr>
            <w:rFonts w:ascii="Arial" w:eastAsia="Times New Roman" w:hAnsi="Arial" w:cs="Arial"/>
            <w:color w:val="333333"/>
            <w:shd w:val="clear" w:color="auto" w:fill="FFFFFF"/>
          </w:rPr>
          <w:br/>
        </w:r>
        <w:r w:rsidRPr="002C3473">
          <w:rPr>
            <w:rFonts w:ascii="Arial" w:eastAsia="Times New Roman" w:hAnsi="Arial" w:cs="Arial"/>
            <w:color w:val="333333"/>
            <w:shd w:val="clear" w:color="auto" w:fill="FFFFFF"/>
          </w:rPr>
          <w:br/>
          <w:t>All the existing client application will continue to work the same way as before and they have 2 options now. If they do not want to make changes to their application they can continue to use our version 1 of the service or they can use version 2 by modifying their application code. The important point is with versioning we are not breaking the existing clients and at the same time we are also satisfying the new client requirements.</w:t>
        </w:r>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b/>
            <w:bCs/>
            <w:color w:val="333333"/>
            <w:shd w:val="clear" w:color="auto" w:fill="FFFFFF"/>
          </w:rPr>
          <w:t>Here are the steps to create Version 2 of our service</w:t>
        </w:r>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b/>
            <w:bCs/>
            <w:color w:val="333333"/>
            <w:shd w:val="clear" w:color="auto" w:fill="FFFFFF"/>
          </w:rPr>
          <w:t>Step 1 : </w:t>
        </w:r>
        <w:r w:rsidRPr="002C3473">
          <w:rPr>
            <w:rFonts w:ascii="Arial" w:eastAsia="Times New Roman" w:hAnsi="Arial" w:cs="Arial"/>
            <w:color w:val="333333"/>
            <w:shd w:val="clear" w:color="auto" w:fill="FFFFFF"/>
          </w:rPr>
          <w:t>Add a class file in the Models folder. Name it </w:t>
        </w:r>
        <w:r w:rsidRPr="002C3473">
          <w:rPr>
            <w:rFonts w:ascii="Arial" w:eastAsia="Times New Roman" w:hAnsi="Arial" w:cs="Arial"/>
            <w:color w:val="6FA8DC"/>
            <w:shd w:val="clear" w:color="auto" w:fill="FFFFFF"/>
          </w:rPr>
          <w:t>StudentV2</w:t>
        </w:r>
        <w:r w:rsidRPr="002C3473">
          <w:rPr>
            <w:rFonts w:ascii="Arial" w:eastAsia="Times New Roman" w:hAnsi="Arial" w:cs="Arial"/>
            <w:color w:val="333333"/>
            <w:shd w:val="clear" w:color="auto" w:fill="FFFFFF"/>
          </w:rPr>
          <w:t>. Copy and paste the following code. Notice, instead of Name we have FirstName and LastName properties.</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73" w:author="Unknown"/>
          <w:rFonts w:ascii="Arial" w:eastAsia="Times New Roman" w:hAnsi="Arial" w:cs="Arial"/>
          <w:color w:val="333333"/>
        </w:rPr>
      </w:pPr>
      <w:ins w:id="74" w:author="Unknown">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class</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StudentV2</w:t>
        </w:r>
      </w:ins>
    </w:p>
    <w:p w:rsidR="002C3473" w:rsidRPr="002C3473" w:rsidRDefault="002C3473" w:rsidP="002C3473">
      <w:pPr>
        <w:shd w:val="clear" w:color="auto" w:fill="FFFFFF"/>
        <w:spacing w:after="0" w:line="240" w:lineRule="auto"/>
        <w:rPr>
          <w:ins w:id="75" w:author="Unknown"/>
          <w:rFonts w:ascii="Arial" w:eastAsia="Times New Roman" w:hAnsi="Arial" w:cs="Arial"/>
          <w:color w:val="333333"/>
        </w:rPr>
      </w:pPr>
      <w:ins w:id="76"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77" w:author="Unknown"/>
          <w:rFonts w:ascii="Arial" w:eastAsia="Times New Roman" w:hAnsi="Arial" w:cs="Arial"/>
          <w:color w:val="333333"/>
        </w:rPr>
      </w:pPr>
      <w:ins w:id="78"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int</w:t>
        </w:r>
        <w:r w:rsidRPr="002C3473">
          <w:rPr>
            <w:rFonts w:ascii="Arial" w:eastAsia="Times New Roman" w:hAnsi="Arial" w:cs="Arial"/>
            <w:color w:val="333333"/>
            <w:shd w:val="clear" w:color="auto" w:fill="FFFFFF"/>
          </w:rPr>
          <w:t> Id { </w:t>
        </w:r>
        <w:r w:rsidRPr="002C3473">
          <w:rPr>
            <w:rFonts w:ascii="Arial" w:eastAsia="Times New Roman" w:hAnsi="Arial" w:cs="Arial"/>
            <w:color w:val="0000FF"/>
            <w:shd w:val="clear" w:color="auto" w:fill="FFFFFF"/>
          </w:rPr>
          <w:t>get</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set</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79" w:author="Unknown"/>
          <w:rFonts w:ascii="Arial" w:eastAsia="Times New Roman" w:hAnsi="Arial" w:cs="Arial"/>
          <w:color w:val="333333"/>
        </w:rPr>
      </w:pPr>
      <w:ins w:id="80"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string</w:t>
        </w:r>
        <w:r w:rsidRPr="002C3473">
          <w:rPr>
            <w:rFonts w:ascii="Arial" w:eastAsia="Times New Roman" w:hAnsi="Arial" w:cs="Arial"/>
            <w:color w:val="333333"/>
            <w:shd w:val="clear" w:color="auto" w:fill="FFFFFF"/>
          </w:rPr>
          <w:t> FirstName { </w:t>
        </w:r>
        <w:r w:rsidRPr="002C3473">
          <w:rPr>
            <w:rFonts w:ascii="Arial" w:eastAsia="Times New Roman" w:hAnsi="Arial" w:cs="Arial"/>
            <w:color w:val="0000FF"/>
            <w:shd w:val="clear" w:color="auto" w:fill="FFFFFF"/>
          </w:rPr>
          <w:t>get</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set</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81" w:author="Unknown"/>
          <w:rFonts w:ascii="Arial" w:eastAsia="Times New Roman" w:hAnsi="Arial" w:cs="Arial"/>
          <w:color w:val="333333"/>
        </w:rPr>
      </w:pPr>
      <w:ins w:id="82"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string</w:t>
        </w:r>
        <w:r w:rsidRPr="002C3473">
          <w:rPr>
            <w:rFonts w:ascii="Arial" w:eastAsia="Times New Roman" w:hAnsi="Arial" w:cs="Arial"/>
            <w:color w:val="333333"/>
            <w:shd w:val="clear" w:color="auto" w:fill="FFFFFF"/>
          </w:rPr>
          <w:t> LastName { </w:t>
        </w:r>
        <w:r w:rsidRPr="002C3473">
          <w:rPr>
            <w:rFonts w:ascii="Arial" w:eastAsia="Times New Roman" w:hAnsi="Arial" w:cs="Arial"/>
            <w:color w:val="0000FF"/>
            <w:shd w:val="clear" w:color="auto" w:fill="FFFFFF"/>
          </w:rPr>
          <w:t>get</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set</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83" w:author="Unknown"/>
          <w:rFonts w:ascii="Arial" w:eastAsia="Times New Roman" w:hAnsi="Arial" w:cs="Arial"/>
          <w:color w:val="333333"/>
        </w:rPr>
      </w:pPr>
      <w:ins w:id="84"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85" w:author="Unknown"/>
          <w:rFonts w:ascii="Times New Roman" w:eastAsia="Times New Roman" w:hAnsi="Times New Roman" w:cs="Times New Roman"/>
          <w:sz w:val="24"/>
          <w:szCs w:val="24"/>
        </w:rPr>
      </w:pPr>
      <w:ins w:id="86" w:author="Unknown">
        <w:r w:rsidRPr="002C3473">
          <w:rPr>
            <w:rFonts w:ascii="Arial" w:eastAsia="Times New Roman" w:hAnsi="Arial" w:cs="Arial"/>
            <w:color w:val="333333"/>
            <w:shd w:val="clear" w:color="auto" w:fill="FFFFFF"/>
          </w:rPr>
          <w:lastRenderedPageBreak/>
          <w:br/>
        </w:r>
        <w:r w:rsidRPr="002C3473">
          <w:rPr>
            <w:rFonts w:ascii="Arial" w:eastAsia="Times New Roman" w:hAnsi="Arial" w:cs="Arial"/>
            <w:b/>
            <w:bCs/>
            <w:color w:val="333333"/>
            <w:shd w:val="clear" w:color="auto" w:fill="FFFFFF"/>
          </w:rPr>
          <w:t>Step 2 :</w:t>
        </w:r>
        <w:r w:rsidRPr="002C3473">
          <w:rPr>
            <w:rFonts w:ascii="Arial" w:eastAsia="Times New Roman" w:hAnsi="Arial" w:cs="Arial"/>
            <w:color w:val="333333"/>
            <w:shd w:val="clear" w:color="auto" w:fill="FFFFFF"/>
          </w:rPr>
          <w:t> Add a new Web API 2 empty controller to the controllers folder. Name it "StudentsV2Controller". Copy and paste the following code. Notice "StudentsV2Controller" returns "StudentsV2" object that has FirstName and LastName instead of Name property. </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87" w:author="Unknown"/>
          <w:rFonts w:ascii="Arial" w:eastAsia="Times New Roman" w:hAnsi="Arial" w:cs="Arial"/>
          <w:color w:val="333333"/>
        </w:rPr>
      </w:pPr>
      <w:ins w:id="88" w:author="Unknown">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class</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StudentsV2Controller</w:t>
        </w:r>
        <w:r w:rsidRPr="002C3473">
          <w:rPr>
            <w:rFonts w:ascii="Arial" w:eastAsia="Times New Roman" w:hAnsi="Arial" w:cs="Arial"/>
            <w:color w:val="333333"/>
            <w:shd w:val="clear" w:color="auto" w:fill="FFFFFF"/>
          </w:rPr>
          <w:t> : </w:t>
        </w:r>
        <w:r w:rsidRPr="002C3473">
          <w:rPr>
            <w:rFonts w:ascii="Arial" w:eastAsia="Times New Roman" w:hAnsi="Arial" w:cs="Arial"/>
            <w:color w:val="2B91AF"/>
            <w:shd w:val="clear" w:color="auto" w:fill="FFFFFF"/>
          </w:rPr>
          <w:t>ApiController</w:t>
        </w:r>
      </w:ins>
    </w:p>
    <w:p w:rsidR="002C3473" w:rsidRPr="002C3473" w:rsidRDefault="002C3473" w:rsidP="002C3473">
      <w:pPr>
        <w:shd w:val="clear" w:color="auto" w:fill="FFFFFF"/>
        <w:spacing w:after="0" w:line="240" w:lineRule="auto"/>
        <w:rPr>
          <w:ins w:id="89" w:author="Unknown"/>
          <w:rFonts w:ascii="Arial" w:eastAsia="Times New Roman" w:hAnsi="Arial" w:cs="Arial"/>
          <w:color w:val="333333"/>
        </w:rPr>
      </w:pPr>
      <w:ins w:id="90"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91" w:author="Unknown"/>
          <w:rFonts w:ascii="Arial" w:eastAsia="Times New Roman" w:hAnsi="Arial" w:cs="Arial"/>
          <w:color w:val="333333"/>
        </w:rPr>
      </w:pPr>
      <w:ins w:id="92" w:author="Unknown">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List</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&gt; students =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List</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&gt;()</w:t>
        </w:r>
      </w:ins>
    </w:p>
    <w:p w:rsidR="002C3473" w:rsidRPr="002C3473" w:rsidRDefault="002C3473" w:rsidP="002C3473">
      <w:pPr>
        <w:shd w:val="clear" w:color="auto" w:fill="FFFFFF"/>
        <w:spacing w:after="0" w:line="240" w:lineRule="auto"/>
        <w:rPr>
          <w:ins w:id="93" w:author="Unknown"/>
          <w:rFonts w:ascii="Arial" w:eastAsia="Times New Roman" w:hAnsi="Arial" w:cs="Arial"/>
          <w:color w:val="333333"/>
        </w:rPr>
      </w:pPr>
      <w:ins w:id="94"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95" w:author="Unknown"/>
          <w:rFonts w:ascii="Arial" w:eastAsia="Times New Roman" w:hAnsi="Arial" w:cs="Arial"/>
          <w:color w:val="333333"/>
        </w:rPr>
      </w:pPr>
      <w:ins w:id="96"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 { Id = 1, FirstName = </w:t>
        </w:r>
        <w:r w:rsidRPr="002C3473">
          <w:rPr>
            <w:rFonts w:ascii="Arial" w:eastAsia="Times New Roman" w:hAnsi="Arial" w:cs="Arial"/>
            <w:color w:val="A31515"/>
            <w:shd w:val="clear" w:color="auto" w:fill="FFFFFF"/>
          </w:rPr>
          <w:t>"Tom"</w:t>
        </w:r>
        <w:r w:rsidRPr="002C3473">
          <w:rPr>
            <w:rFonts w:ascii="Arial" w:eastAsia="Times New Roman" w:hAnsi="Arial" w:cs="Arial"/>
            <w:color w:val="333333"/>
            <w:shd w:val="clear" w:color="auto" w:fill="FFFFFF"/>
          </w:rPr>
          <w:t>, LastName = </w:t>
        </w:r>
        <w:r w:rsidRPr="002C3473">
          <w:rPr>
            <w:rFonts w:ascii="Arial" w:eastAsia="Times New Roman" w:hAnsi="Arial" w:cs="Arial"/>
            <w:color w:val="A31515"/>
            <w:shd w:val="clear" w:color="auto" w:fill="FFFFFF"/>
          </w:rPr>
          <w:t>"T"</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97" w:author="Unknown"/>
          <w:rFonts w:ascii="Arial" w:eastAsia="Times New Roman" w:hAnsi="Arial" w:cs="Arial"/>
          <w:color w:val="333333"/>
        </w:rPr>
      </w:pPr>
      <w:ins w:id="98"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 { Id = 2, FirstName = </w:t>
        </w:r>
        <w:r w:rsidRPr="002C3473">
          <w:rPr>
            <w:rFonts w:ascii="Arial" w:eastAsia="Times New Roman" w:hAnsi="Arial" w:cs="Arial"/>
            <w:color w:val="A31515"/>
            <w:shd w:val="clear" w:color="auto" w:fill="FFFFFF"/>
          </w:rPr>
          <w:t>"Sam"</w:t>
        </w:r>
        <w:r w:rsidRPr="002C3473">
          <w:rPr>
            <w:rFonts w:ascii="Arial" w:eastAsia="Times New Roman" w:hAnsi="Arial" w:cs="Arial"/>
            <w:color w:val="333333"/>
            <w:shd w:val="clear" w:color="auto" w:fill="FFFFFF"/>
          </w:rPr>
          <w:t>, LastName = </w:t>
        </w:r>
        <w:r w:rsidRPr="002C3473">
          <w:rPr>
            <w:rFonts w:ascii="Arial" w:eastAsia="Times New Roman" w:hAnsi="Arial" w:cs="Arial"/>
            <w:color w:val="A31515"/>
            <w:shd w:val="clear" w:color="auto" w:fill="FFFFFF"/>
          </w:rPr>
          <w:t>"S"</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99" w:author="Unknown"/>
          <w:rFonts w:ascii="Arial" w:eastAsia="Times New Roman" w:hAnsi="Arial" w:cs="Arial"/>
          <w:color w:val="333333"/>
        </w:rPr>
      </w:pPr>
      <w:ins w:id="100"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 { Id = 3, FirstName = </w:t>
        </w:r>
        <w:r w:rsidRPr="002C3473">
          <w:rPr>
            <w:rFonts w:ascii="Arial" w:eastAsia="Times New Roman" w:hAnsi="Arial" w:cs="Arial"/>
            <w:color w:val="A31515"/>
            <w:shd w:val="clear" w:color="auto" w:fill="FFFFFF"/>
          </w:rPr>
          <w:t>"John"</w:t>
        </w:r>
        <w:r w:rsidRPr="002C3473">
          <w:rPr>
            <w:rFonts w:ascii="Arial" w:eastAsia="Times New Roman" w:hAnsi="Arial" w:cs="Arial"/>
            <w:color w:val="333333"/>
            <w:shd w:val="clear" w:color="auto" w:fill="FFFFFF"/>
          </w:rPr>
          <w:t>, LastName = </w:t>
        </w:r>
        <w:r w:rsidRPr="002C3473">
          <w:rPr>
            <w:rFonts w:ascii="Arial" w:eastAsia="Times New Roman" w:hAnsi="Arial" w:cs="Arial"/>
            <w:color w:val="A31515"/>
            <w:shd w:val="clear" w:color="auto" w:fill="FFFFFF"/>
          </w:rPr>
          <w:t>"J"</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01" w:author="Unknown"/>
          <w:rFonts w:ascii="Arial" w:eastAsia="Times New Roman" w:hAnsi="Arial" w:cs="Arial"/>
          <w:color w:val="333333"/>
        </w:rPr>
      </w:pPr>
      <w:ins w:id="102"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03"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104" w:author="Unknown"/>
          <w:rFonts w:ascii="Arial" w:eastAsia="Times New Roman" w:hAnsi="Arial" w:cs="Arial"/>
          <w:color w:val="333333"/>
        </w:rPr>
      </w:pPr>
      <w:ins w:id="105"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IEnumerable</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&gt; Get()</w:t>
        </w:r>
      </w:ins>
    </w:p>
    <w:p w:rsidR="002C3473" w:rsidRPr="002C3473" w:rsidRDefault="002C3473" w:rsidP="002C3473">
      <w:pPr>
        <w:shd w:val="clear" w:color="auto" w:fill="FFFFFF"/>
        <w:spacing w:after="0" w:line="240" w:lineRule="auto"/>
        <w:rPr>
          <w:ins w:id="106" w:author="Unknown"/>
          <w:rFonts w:ascii="Arial" w:eastAsia="Times New Roman" w:hAnsi="Arial" w:cs="Arial"/>
          <w:color w:val="333333"/>
        </w:rPr>
      </w:pPr>
      <w:ins w:id="107"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08" w:author="Unknown"/>
          <w:rFonts w:ascii="Arial" w:eastAsia="Times New Roman" w:hAnsi="Arial" w:cs="Arial"/>
          <w:color w:val="333333"/>
        </w:rPr>
      </w:pPr>
      <w:ins w:id="109"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return</w:t>
        </w:r>
        <w:r w:rsidRPr="002C3473">
          <w:rPr>
            <w:rFonts w:ascii="Arial" w:eastAsia="Times New Roman" w:hAnsi="Arial" w:cs="Arial"/>
            <w:color w:val="333333"/>
            <w:shd w:val="clear" w:color="auto" w:fill="FFFFFF"/>
          </w:rPr>
          <w:t> students;</w:t>
        </w:r>
      </w:ins>
    </w:p>
    <w:p w:rsidR="002C3473" w:rsidRPr="002C3473" w:rsidRDefault="002C3473" w:rsidP="002C3473">
      <w:pPr>
        <w:shd w:val="clear" w:color="auto" w:fill="FFFFFF"/>
        <w:spacing w:after="0" w:line="240" w:lineRule="auto"/>
        <w:rPr>
          <w:ins w:id="110" w:author="Unknown"/>
          <w:rFonts w:ascii="Arial" w:eastAsia="Times New Roman" w:hAnsi="Arial" w:cs="Arial"/>
          <w:color w:val="333333"/>
        </w:rPr>
      </w:pPr>
      <w:ins w:id="111"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12"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113" w:author="Unknown"/>
          <w:rFonts w:ascii="Arial" w:eastAsia="Times New Roman" w:hAnsi="Arial" w:cs="Arial"/>
          <w:color w:val="333333"/>
        </w:rPr>
      </w:pPr>
      <w:ins w:id="114"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 Get(</w:t>
        </w:r>
        <w:r w:rsidRPr="002C3473">
          <w:rPr>
            <w:rFonts w:ascii="Arial" w:eastAsia="Times New Roman" w:hAnsi="Arial" w:cs="Arial"/>
            <w:color w:val="0000FF"/>
            <w:shd w:val="clear" w:color="auto" w:fill="FFFFFF"/>
          </w:rPr>
          <w:t>int</w:t>
        </w:r>
        <w:r w:rsidRPr="002C3473">
          <w:rPr>
            <w:rFonts w:ascii="Arial" w:eastAsia="Times New Roman" w:hAnsi="Arial" w:cs="Arial"/>
            <w:color w:val="333333"/>
            <w:shd w:val="clear" w:color="auto" w:fill="FFFFFF"/>
          </w:rPr>
          <w:t> id)</w:t>
        </w:r>
      </w:ins>
    </w:p>
    <w:p w:rsidR="002C3473" w:rsidRPr="002C3473" w:rsidRDefault="002C3473" w:rsidP="002C3473">
      <w:pPr>
        <w:shd w:val="clear" w:color="auto" w:fill="FFFFFF"/>
        <w:spacing w:after="0" w:line="240" w:lineRule="auto"/>
        <w:rPr>
          <w:ins w:id="115" w:author="Unknown"/>
          <w:rFonts w:ascii="Arial" w:eastAsia="Times New Roman" w:hAnsi="Arial" w:cs="Arial"/>
          <w:color w:val="333333"/>
        </w:rPr>
      </w:pPr>
      <w:ins w:id="116"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17" w:author="Unknown"/>
          <w:rFonts w:ascii="Arial" w:eastAsia="Times New Roman" w:hAnsi="Arial" w:cs="Arial"/>
          <w:color w:val="333333"/>
        </w:rPr>
      </w:pPr>
      <w:ins w:id="118"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return</w:t>
        </w:r>
        <w:r w:rsidRPr="002C3473">
          <w:rPr>
            <w:rFonts w:ascii="Arial" w:eastAsia="Times New Roman" w:hAnsi="Arial" w:cs="Arial"/>
            <w:color w:val="333333"/>
            <w:shd w:val="clear" w:color="auto" w:fill="FFFFFF"/>
          </w:rPr>
          <w:t> students.FirstOrDefault(s =&gt; s.Id == id);</w:t>
        </w:r>
      </w:ins>
    </w:p>
    <w:p w:rsidR="002C3473" w:rsidRPr="002C3473" w:rsidRDefault="002C3473" w:rsidP="002C3473">
      <w:pPr>
        <w:shd w:val="clear" w:color="auto" w:fill="FFFFFF"/>
        <w:spacing w:after="0" w:line="240" w:lineRule="auto"/>
        <w:rPr>
          <w:ins w:id="119" w:author="Unknown"/>
          <w:rFonts w:ascii="Arial" w:eastAsia="Times New Roman" w:hAnsi="Arial" w:cs="Arial"/>
          <w:color w:val="333333"/>
        </w:rPr>
      </w:pPr>
      <w:ins w:id="120" w:author="Unknown">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21" w:author="Unknown"/>
          <w:rFonts w:ascii="Arial" w:eastAsia="Times New Roman" w:hAnsi="Arial" w:cs="Arial"/>
          <w:color w:val="333333"/>
        </w:rPr>
      </w:pPr>
      <w:ins w:id="122"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123" w:author="Unknown"/>
          <w:rFonts w:ascii="Times New Roman" w:eastAsia="Times New Roman" w:hAnsi="Times New Roman" w:cs="Times New Roman"/>
          <w:sz w:val="24"/>
          <w:szCs w:val="24"/>
        </w:rPr>
      </w:pPr>
      <w:ins w:id="124" w:author="Unknown">
        <w:r w:rsidRPr="002C3473">
          <w:rPr>
            <w:rFonts w:ascii="Arial" w:eastAsia="Times New Roman" w:hAnsi="Arial" w:cs="Arial"/>
            <w:color w:val="333333"/>
            <w:shd w:val="clear" w:color="auto" w:fill="FFFFFF"/>
          </w:rPr>
          <w:br/>
        </w:r>
        <w:r w:rsidRPr="002C3473">
          <w:rPr>
            <w:rFonts w:ascii="Arial" w:eastAsia="Times New Roman" w:hAnsi="Arial" w:cs="Arial"/>
            <w:b/>
            <w:bCs/>
            <w:color w:val="333333"/>
            <w:shd w:val="clear" w:color="auto" w:fill="FFFFFF"/>
          </w:rPr>
          <w:t>Step 3 :</w:t>
        </w:r>
        <w:r w:rsidRPr="002C3473">
          <w:rPr>
            <w:rFonts w:ascii="Arial" w:eastAsia="Times New Roman" w:hAnsi="Arial" w:cs="Arial"/>
            <w:color w:val="333333"/>
            <w:shd w:val="clear" w:color="auto" w:fill="FFFFFF"/>
          </w:rPr>
          <w:t> Include the following route in WebApiConfig.cs file.  </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125" w:author="Unknown"/>
          <w:rFonts w:ascii="Arial" w:eastAsia="Times New Roman" w:hAnsi="Arial" w:cs="Arial"/>
          <w:color w:val="333333"/>
        </w:rPr>
      </w:pPr>
      <w:ins w:id="126" w:author="Unknown">
        <w:r w:rsidRPr="002C3473">
          <w:rPr>
            <w:rFonts w:ascii="Arial" w:eastAsia="Times New Roman" w:hAnsi="Arial" w:cs="Arial"/>
            <w:color w:val="333333"/>
            <w:shd w:val="clear" w:color="auto" w:fill="FFFFFF"/>
          </w:rPr>
          <w:t>config.Routes.MapHttpRoute(</w:t>
        </w:r>
      </w:ins>
    </w:p>
    <w:p w:rsidR="002C3473" w:rsidRPr="002C3473" w:rsidRDefault="002C3473" w:rsidP="002C3473">
      <w:pPr>
        <w:shd w:val="clear" w:color="auto" w:fill="FFFFFF"/>
        <w:spacing w:after="0" w:line="240" w:lineRule="auto"/>
        <w:rPr>
          <w:ins w:id="127" w:author="Unknown"/>
          <w:rFonts w:ascii="Arial" w:eastAsia="Times New Roman" w:hAnsi="Arial" w:cs="Arial"/>
          <w:color w:val="333333"/>
        </w:rPr>
      </w:pPr>
      <w:ins w:id="128" w:author="Unknown">
        <w:r w:rsidRPr="002C3473">
          <w:rPr>
            <w:rFonts w:ascii="Arial" w:eastAsia="Times New Roman" w:hAnsi="Arial" w:cs="Arial"/>
            <w:color w:val="333333"/>
            <w:shd w:val="clear" w:color="auto" w:fill="FFFFFF"/>
          </w:rPr>
          <w:t>    name: </w:t>
        </w:r>
        <w:r w:rsidRPr="002C3473">
          <w:rPr>
            <w:rFonts w:ascii="Arial" w:eastAsia="Times New Roman" w:hAnsi="Arial" w:cs="Arial"/>
            <w:color w:val="A31515"/>
            <w:shd w:val="clear" w:color="auto" w:fill="FFFFFF"/>
          </w:rPr>
          <w:t>"Version2"</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29" w:author="Unknown"/>
          <w:rFonts w:ascii="Arial" w:eastAsia="Times New Roman" w:hAnsi="Arial" w:cs="Arial"/>
          <w:color w:val="333333"/>
        </w:rPr>
      </w:pPr>
      <w:ins w:id="130" w:author="Unknown">
        <w:r w:rsidRPr="002C3473">
          <w:rPr>
            <w:rFonts w:ascii="Arial" w:eastAsia="Times New Roman" w:hAnsi="Arial" w:cs="Arial"/>
            <w:color w:val="333333"/>
            <w:shd w:val="clear" w:color="auto" w:fill="FFFFFF"/>
          </w:rPr>
          <w:t>    routeTemplate: </w:t>
        </w:r>
        <w:r w:rsidRPr="002C3473">
          <w:rPr>
            <w:rFonts w:ascii="Arial" w:eastAsia="Times New Roman" w:hAnsi="Arial" w:cs="Arial"/>
            <w:color w:val="A31515"/>
            <w:shd w:val="clear" w:color="auto" w:fill="FFFFFF"/>
          </w:rPr>
          <w:t>"api/v2/Students/{id}"</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31" w:author="Unknown"/>
          <w:rFonts w:ascii="Arial" w:eastAsia="Times New Roman" w:hAnsi="Arial" w:cs="Arial"/>
          <w:color w:val="333333"/>
        </w:rPr>
      </w:pPr>
      <w:ins w:id="132" w:author="Unknown">
        <w:r w:rsidRPr="002C3473">
          <w:rPr>
            <w:rFonts w:ascii="Arial" w:eastAsia="Times New Roman" w:hAnsi="Arial" w:cs="Arial"/>
            <w:color w:val="333333"/>
            <w:shd w:val="clear" w:color="auto" w:fill="FFFFFF"/>
          </w:rPr>
          <w:t>    defaults: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 id = </w:t>
        </w:r>
        <w:r w:rsidRPr="002C3473">
          <w:rPr>
            <w:rFonts w:ascii="Arial" w:eastAsia="Times New Roman" w:hAnsi="Arial" w:cs="Arial"/>
            <w:color w:val="2B91AF"/>
            <w:shd w:val="clear" w:color="auto" w:fill="FFFFFF"/>
          </w:rPr>
          <w:t>RouteParameter</w:t>
        </w:r>
        <w:r w:rsidRPr="002C3473">
          <w:rPr>
            <w:rFonts w:ascii="Arial" w:eastAsia="Times New Roman" w:hAnsi="Arial" w:cs="Arial"/>
            <w:color w:val="333333"/>
            <w:shd w:val="clear" w:color="auto" w:fill="FFFFFF"/>
          </w:rPr>
          <w:t>.Optional, controller = </w:t>
        </w:r>
        <w:r w:rsidRPr="002C3473">
          <w:rPr>
            <w:rFonts w:ascii="Arial" w:eastAsia="Times New Roman" w:hAnsi="Arial" w:cs="Arial"/>
            <w:color w:val="A31515"/>
            <w:shd w:val="clear" w:color="auto" w:fill="FFFFFF"/>
          </w:rPr>
          <w:t>"StudentsV2"</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33" w:author="Unknown"/>
          <w:rFonts w:ascii="Arial" w:eastAsia="Times New Roman" w:hAnsi="Arial" w:cs="Arial"/>
          <w:color w:val="333333"/>
        </w:rPr>
      </w:pPr>
      <w:ins w:id="134"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135" w:author="Unknown"/>
          <w:rFonts w:ascii="Times New Roman" w:eastAsia="Times New Roman" w:hAnsi="Times New Roman" w:cs="Times New Roman"/>
          <w:sz w:val="24"/>
          <w:szCs w:val="24"/>
        </w:rPr>
      </w:pPr>
      <w:ins w:id="136" w:author="Unknown">
        <w:r w:rsidRPr="002C3473">
          <w:rPr>
            <w:rFonts w:ascii="Arial" w:eastAsia="Times New Roman" w:hAnsi="Arial" w:cs="Arial"/>
            <w:color w:val="333333"/>
            <w:shd w:val="clear" w:color="auto" w:fill="FFFFFF"/>
          </w:rPr>
          <w:br/>
          <w:t>So at the moment in WebApiConfig.cs file we have 2 routes as shown below. Notice the route template, for each of the routes. As you might have guessed </w:t>
        </w:r>
        <w:r w:rsidRPr="002C3473">
          <w:rPr>
            <w:rFonts w:ascii="Arial" w:eastAsia="Times New Roman" w:hAnsi="Arial" w:cs="Arial"/>
            <w:color w:val="333333"/>
          </w:rPr>
          <w:br/>
        </w:r>
        <w:r w:rsidRPr="002C3473">
          <w:rPr>
            <w:rFonts w:ascii="Arial" w:eastAsia="Times New Roman" w:hAnsi="Arial" w:cs="Arial"/>
            <w:color w:val="333333"/>
            <w:shd w:val="clear" w:color="auto" w:fill="FFFFFF"/>
          </w:rPr>
          <w:t>Version 1 clients use </w:t>
        </w:r>
        <w:r w:rsidRPr="002C3473">
          <w:rPr>
            <w:rFonts w:ascii="Arial" w:eastAsia="Times New Roman" w:hAnsi="Arial" w:cs="Arial"/>
            <w:color w:val="CC0000"/>
            <w:shd w:val="clear" w:color="auto" w:fill="FFFFFF"/>
          </w:rPr>
          <w:t>"/api/v1/Students/{id}"</w:t>
        </w:r>
        <w:r w:rsidRPr="002C3473">
          <w:rPr>
            <w:rFonts w:ascii="Arial" w:eastAsia="Times New Roman" w:hAnsi="Arial" w:cs="Arial"/>
            <w:color w:val="333333"/>
            <w:shd w:val="clear" w:color="auto" w:fill="FFFFFF"/>
          </w:rPr>
          <w:t> route and</w:t>
        </w:r>
        <w:r w:rsidRPr="002C3473">
          <w:rPr>
            <w:rFonts w:ascii="Arial" w:eastAsia="Times New Roman" w:hAnsi="Arial" w:cs="Arial"/>
            <w:color w:val="333333"/>
          </w:rPr>
          <w:br/>
        </w:r>
        <w:r w:rsidRPr="002C3473">
          <w:rPr>
            <w:rFonts w:ascii="Arial" w:eastAsia="Times New Roman" w:hAnsi="Arial" w:cs="Arial"/>
            <w:color w:val="333333"/>
            <w:shd w:val="clear" w:color="auto" w:fill="FFFFFF"/>
          </w:rPr>
          <w:t>Version 2 clients use </w:t>
        </w:r>
        <w:r w:rsidRPr="002C3473">
          <w:rPr>
            <w:rFonts w:ascii="Arial" w:eastAsia="Times New Roman" w:hAnsi="Arial" w:cs="Arial"/>
            <w:color w:val="CC0000"/>
            <w:shd w:val="clear" w:color="auto" w:fill="FFFFFF"/>
          </w:rPr>
          <w:t>"/api/v2/Students/{id}"</w:t>
        </w:r>
        <w:r w:rsidRPr="002C3473">
          <w:rPr>
            <w:rFonts w:ascii="Arial" w:eastAsia="Times New Roman" w:hAnsi="Arial" w:cs="Arial"/>
            <w:color w:val="333333"/>
            <w:shd w:val="clear" w:color="auto" w:fill="FFFFFF"/>
          </w:rPr>
          <w:t> route </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137" w:author="Unknown"/>
          <w:rFonts w:ascii="Arial" w:eastAsia="Times New Roman" w:hAnsi="Arial" w:cs="Arial"/>
          <w:color w:val="333333"/>
        </w:rPr>
      </w:pPr>
      <w:ins w:id="138" w:author="Unknown">
        <w:r w:rsidRPr="002C3473">
          <w:rPr>
            <w:rFonts w:ascii="Arial" w:eastAsia="Times New Roman" w:hAnsi="Arial" w:cs="Arial"/>
            <w:color w:val="333333"/>
            <w:shd w:val="clear" w:color="auto" w:fill="FFFFFF"/>
          </w:rPr>
          <w:t>config.Routes.MapHttpRoute(</w:t>
        </w:r>
      </w:ins>
    </w:p>
    <w:p w:rsidR="002C3473" w:rsidRPr="002C3473" w:rsidRDefault="002C3473" w:rsidP="002C3473">
      <w:pPr>
        <w:shd w:val="clear" w:color="auto" w:fill="FFFFFF"/>
        <w:spacing w:after="0" w:line="240" w:lineRule="auto"/>
        <w:rPr>
          <w:ins w:id="139" w:author="Unknown"/>
          <w:rFonts w:ascii="Arial" w:eastAsia="Times New Roman" w:hAnsi="Arial" w:cs="Arial"/>
          <w:color w:val="333333"/>
        </w:rPr>
      </w:pPr>
      <w:ins w:id="140" w:author="Unknown">
        <w:r w:rsidRPr="002C3473">
          <w:rPr>
            <w:rFonts w:ascii="Arial" w:eastAsia="Times New Roman" w:hAnsi="Arial" w:cs="Arial"/>
            <w:color w:val="333333"/>
            <w:shd w:val="clear" w:color="auto" w:fill="FFFFFF"/>
          </w:rPr>
          <w:t>    name: </w:t>
        </w:r>
        <w:r w:rsidRPr="002C3473">
          <w:rPr>
            <w:rFonts w:ascii="Arial" w:eastAsia="Times New Roman" w:hAnsi="Arial" w:cs="Arial"/>
            <w:color w:val="A31515"/>
            <w:shd w:val="clear" w:color="auto" w:fill="FFFFFF"/>
          </w:rPr>
          <w:t>"Version1"</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41" w:author="Unknown"/>
          <w:rFonts w:ascii="Arial" w:eastAsia="Times New Roman" w:hAnsi="Arial" w:cs="Arial"/>
          <w:color w:val="333333"/>
        </w:rPr>
      </w:pPr>
      <w:ins w:id="142" w:author="Unknown">
        <w:r w:rsidRPr="002C3473">
          <w:rPr>
            <w:rFonts w:ascii="Arial" w:eastAsia="Times New Roman" w:hAnsi="Arial" w:cs="Arial"/>
            <w:color w:val="333333"/>
            <w:shd w:val="clear" w:color="auto" w:fill="FFFFFF"/>
          </w:rPr>
          <w:t>    routeTemplate: </w:t>
        </w:r>
        <w:r w:rsidRPr="002C3473">
          <w:rPr>
            <w:rFonts w:ascii="Arial" w:eastAsia="Times New Roman" w:hAnsi="Arial" w:cs="Arial"/>
            <w:color w:val="A31515"/>
            <w:shd w:val="clear" w:color="auto" w:fill="FFFFFF"/>
          </w:rPr>
          <w:t>"api/v1/Students/{id}"</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43" w:author="Unknown"/>
          <w:rFonts w:ascii="Arial" w:eastAsia="Times New Roman" w:hAnsi="Arial" w:cs="Arial"/>
          <w:color w:val="333333"/>
        </w:rPr>
      </w:pPr>
      <w:ins w:id="144" w:author="Unknown">
        <w:r w:rsidRPr="002C3473">
          <w:rPr>
            <w:rFonts w:ascii="Arial" w:eastAsia="Times New Roman" w:hAnsi="Arial" w:cs="Arial"/>
            <w:color w:val="333333"/>
            <w:shd w:val="clear" w:color="auto" w:fill="FFFFFF"/>
          </w:rPr>
          <w:t>    defaults: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 id = </w:t>
        </w:r>
        <w:r w:rsidRPr="002C3473">
          <w:rPr>
            <w:rFonts w:ascii="Arial" w:eastAsia="Times New Roman" w:hAnsi="Arial" w:cs="Arial"/>
            <w:color w:val="2B91AF"/>
            <w:shd w:val="clear" w:color="auto" w:fill="FFFFFF"/>
          </w:rPr>
          <w:t>RouteParameter</w:t>
        </w:r>
        <w:r w:rsidRPr="002C3473">
          <w:rPr>
            <w:rFonts w:ascii="Arial" w:eastAsia="Times New Roman" w:hAnsi="Arial" w:cs="Arial"/>
            <w:color w:val="333333"/>
            <w:shd w:val="clear" w:color="auto" w:fill="FFFFFF"/>
          </w:rPr>
          <w:t>.Optional, controller = </w:t>
        </w:r>
        <w:r w:rsidRPr="002C3473">
          <w:rPr>
            <w:rFonts w:ascii="Arial" w:eastAsia="Times New Roman" w:hAnsi="Arial" w:cs="Arial"/>
            <w:color w:val="A31515"/>
            <w:shd w:val="clear" w:color="auto" w:fill="FFFFFF"/>
          </w:rPr>
          <w:t>"StudentsV1"</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45" w:author="Unknown"/>
          <w:rFonts w:ascii="Arial" w:eastAsia="Times New Roman" w:hAnsi="Arial" w:cs="Arial"/>
          <w:color w:val="333333"/>
        </w:rPr>
      </w:pPr>
      <w:ins w:id="146"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47"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148" w:author="Unknown"/>
          <w:rFonts w:ascii="Arial" w:eastAsia="Times New Roman" w:hAnsi="Arial" w:cs="Arial"/>
          <w:color w:val="333333"/>
        </w:rPr>
      </w:pPr>
      <w:ins w:id="149" w:author="Unknown">
        <w:r w:rsidRPr="002C3473">
          <w:rPr>
            <w:rFonts w:ascii="Arial" w:eastAsia="Times New Roman" w:hAnsi="Arial" w:cs="Arial"/>
            <w:color w:val="333333"/>
            <w:shd w:val="clear" w:color="auto" w:fill="FFFFFF"/>
          </w:rPr>
          <w:t>config.Routes.MapHttpRoute(</w:t>
        </w:r>
      </w:ins>
    </w:p>
    <w:p w:rsidR="002C3473" w:rsidRPr="002C3473" w:rsidRDefault="002C3473" w:rsidP="002C3473">
      <w:pPr>
        <w:shd w:val="clear" w:color="auto" w:fill="FFFFFF"/>
        <w:spacing w:after="0" w:line="240" w:lineRule="auto"/>
        <w:rPr>
          <w:ins w:id="150" w:author="Unknown"/>
          <w:rFonts w:ascii="Arial" w:eastAsia="Times New Roman" w:hAnsi="Arial" w:cs="Arial"/>
          <w:color w:val="333333"/>
        </w:rPr>
      </w:pPr>
      <w:ins w:id="151" w:author="Unknown">
        <w:r w:rsidRPr="002C3473">
          <w:rPr>
            <w:rFonts w:ascii="Arial" w:eastAsia="Times New Roman" w:hAnsi="Arial" w:cs="Arial"/>
            <w:color w:val="333333"/>
            <w:shd w:val="clear" w:color="auto" w:fill="FFFFFF"/>
          </w:rPr>
          <w:t>    name: </w:t>
        </w:r>
        <w:r w:rsidRPr="002C3473">
          <w:rPr>
            <w:rFonts w:ascii="Arial" w:eastAsia="Times New Roman" w:hAnsi="Arial" w:cs="Arial"/>
            <w:color w:val="A31515"/>
            <w:shd w:val="clear" w:color="auto" w:fill="FFFFFF"/>
          </w:rPr>
          <w:t>"Version2"</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52" w:author="Unknown"/>
          <w:rFonts w:ascii="Arial" w:eastAsia="Times New Roman" w:hAnsi="Arial" w:cs="Arial"/>
          <w:color w:val="333333"/>
        </w:rPr>
      </w:pPr>
      <w:ins w:id="153" w:author="Unknown">
        <w:r w:rsidRPr="002C3473">
          <w:rPr>
            <w:rFonts w:ascii="Arial" w:eastAsia="Times New Roman" w:hAnsi="Arial" w:cs="Arial"/>
            <w:color w:val="333333"/>
            <w:shd w:val="clear" w:color="auto" w:fill="FFFFFF"/>
          </w:rPr>
          <w:t>    routeTemplate: </w:t>
        </w:r>
        <w:r w:rsidRPr="002C3473">
          <w:rPr>
            <w:rFonts w:ascii="Arial" w:eastAsia="Times New Roman" w:hAnsi="Arial" w:cs="Arial"/>
            <w:color w:val="A31515"/>
            <w:shd w:val="clear" w:color="auto" w:fill="FFFFFF"/>
          </w:rPr>
          <w:t>"api/v2/Students/{id}"</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54" w:author="Unknown"/>
          <w:rFonts w:ascii="Arial" w:eastAsia="Times New Roman" w:hAnsi="Arial" w:cs="Arial"/>
          <w:color w:val="333333"/>
        </w:rPr>
      </w:pPr>
      <w:ins w:id="155" w:author="Unknown">
        <w:r w:rsidRPr="002C3473">
          <w:rPr>
            <w:rFonts w:ascii="Arial" w:eastAsia="Times New Roman" w:hAnsi="Arial" w:cs="Arial"/>
            <w:color w:val="333333"/>
            <w:shd w:val="clear" w:color="auto" w:fill="FFFFFF"/>
          </w:rPr>
          <w:t>    defaults: </w:t>
        </w:r>
        <w:r w:rsidRPr="002C3473">
          <w:rPr>
            <w:rFonts w:ascii="Arial" w:eastAsia="Times New Roman" w:hAnsi="Arial" w:cs="Arial"/>
            <w:color w:val="0000FF"/>
            <w:shd w:val="clear" w:color="auto" w:fill="FFFFFF"/>
          </w:rPr>
          <w:t>new</w:t>
        </w:r>
        <w:r w:rsidRPr="002C3473">
          <w:rPr>
            <w:rFonts w:ascii="Arial" w:eastAsia="Times New Roman" w:hAnsi="Arial" w:cs="Arial"/>
            <w:color w:val="333333"/>
            <w:shd w:val="clear" w:color="auto" w:fill="FFFFFF"/>
          </w:rPr>
          <w:t> { id = </w:t>
        </w:r>
        <w:r w:rsidRPr="002C3473">
          <w:rPr>
            <w:rFonts w:ascii="Arial" w:eastAsia="Times New Roman" w:hAnsi="Arial" w:cs="Arial"/>
            <w:color w:val="2B91AF"/>
            <w:shd w:val="clear" w:color="auto" w:fill="FFFFFF"/>
          </w:rPr>
          <w:t>RouteParameter</w:t>
        </w:r>
        <w:r w:rsidRPr="002C3473">
          <w:rPr>
            <w:rFonts w:ascii="Arial" w:eastAsia="Times New Roman" w:hAnsi="Arial" w:cs="Arial"/>
            <w:color w:val="333333"/>
            <w:shd w:val="clear" w:color="auto" w:fill="FFFFFF"/>
          </w:rPr>
          <w:t>.Optional, controller = </w:t>
        </w:r>
        <w:r w:rsidRPr="002C3473">
          <w:rPr>
            <w:rFonts w:ascii="Arial" w:eastAsia="Times New Roman" w:hAnsi="Arial" w:cs="Arial"/>
            <w:color w:val="A31515"/>
            <w:shd w:val="clear" w:color="auto" w:fill="FFFFFF"/>
          </w:rPr>
          <w:t>"StudentsV2"</w:t>
        </w:r>
        <w:r w:rsidRPr="002C3473">
          <w:rPr>
            <w:rFonts w:ascii="Arial" w:eastAsia="Times New Roman" w:hAnsi="Arial" w:cs="Arial"/>
            <w:color w:val="333333"/>
            <w:shd w:val="clear" w:color="auto" w:fill="FFFFFF"/>
          </w:rPr>
          <w:t> }</w:t>
        </w:r>
      </w:ins>
    </w:p>
    <w:p w:rsidR="002C3473" w:rsidRPr="002C3473" w:rsidRDefault="002C3473" w:rsidP="002C3473">
      <w:pPr>
        <w:shd w:val="clear" w:color="auto" w:fill="FFFFFF"/>
        <w:spacing w:after="0" w:line="240" w:lineRule="auto"/>
        <w:rPr>
          <w:ins w:id="156" w:author="Unknown"/>
          <w:rFonts w:ascii="Arial" w:eastAsia="Times New Roman" w:hAnsi="Arial" w:cs="Arial"/>
          <w:color w:val="333333"/>
        </w:rPr>
      </w:pPr>
      <w:ins w:id="157"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158" w:author="Unknown"/>
          <w:rFonts w:ascii="Times New Roman" w:eastAsia="Times New Roman" w:hAnsi="Times New Roman" w:cs="Times New Roman"/>
          <w:sz w:val="24"/>
          <w:szCs w:val="24"/>
        </w:rPr>
      </w:pPr>
      <w:ins w:id="159" w:author="Unknown">
        <w:r w:rsidRPr="002C3473">
          <w:rPr>
            <w:rFonts w:ascii="Arial" w:eastAsia="Times New Roman" w:hAnsi="Arial" w:cs="Arial"/>
            <w:color w:val="333333"/>
            <w:shd w:val="clear" w:color="auto" w:fill="FFFFFF"/>
          </w:rPr>
          <w:lastRenderedPageBreak/>
          <w:br/>
          <w:t>So at this point we have versioning in place and if we navigate to </w:t>
        </w:r>
        <w:r w:rsidRPr="002C3473">
          <w:rPr>
            <w:rFonts w:ascii="Arial" w:eastAsia="Times New Roman" w:hAnsi="Arial" w:cs="Arial"/>
            <w:color w:val="333333"/>
          </w:rPr>
          <w:br/>
        </w:r>
        <w:r w:rsidRPr="002C3473">
          <w:rPr>
            <w:rFonts w:ascii="Arial" w:eastAsia="Times New Roman" w:hAnsi="Arial" w:cs="Arial"/>
            <w:color w:val="CC0000"/>
            <w:shd w:val="clear" w:color="auto" w:fill="FFFFFF"/>
          </w:rPr>
          <w:t>/api/v1/students</w:t>
        </w:r>
        <w:r w:rsidRPr="002C3473">
          <w:rPr>
            <w:rFonts w:ascii="Arial" w:eastAsia="Times New Roman" w:hAnsi="Arial" w:cs="Arial"/>
            <w:color w:val="333333"/>
            <w:shd w:val="clear" w:color="auto" w:fill="FFFFFF"/>
          </w:rPr>
          <w:t> - We get students with Id and Name properties</w:t>
        </w:r>
        <w:r w:rsidRPr="002C3473">
          <w:rPr>
            <w:rFonts w:ascii="Arial" w:eastAsia="Times New Roman" w:hAnsi="Arial" w:cs="Arial"/>
            <w:color w:val="333333"/>
          </w:rPr>
          <w:br/>
        </w:r>
        <w:r w:rsidRPr="002C3473">
          <w:rPr>
            <w:rFonts w:ascii="Arial" w:eastAsia="Times New Roman" w:hAnsi="Arial" w:cs="Arial"/>
            <w:color w:val="CC0000"/>
            <w:shd w:val="clear" w:color="auto" w:fill="FFFFFF"/>
          </w:rPr>
          <w:t>/api/v2/students</w:t>
        </w:r>
        <w:r w:rsidRPr="002C3473">
          <w:rPr>
            <w:rFonts w:ascii="Arial" w:eastAsia="Times New Roman" w:hAnsi="Arial" w:cs="Arial"/>
            <w:color w:val="333333"/>
            <w:shd w:val="clear" w:color="auto" w:fill="FFFFFF"/>
          </w:rPr>
          <w:t> - We get students with Id, FirstName and LastName properties</w:t>
        </w:r>
        <w:r w:rsidRPr="002C3473">
          <w:rPr>
            <w:rFonts w:ascii="Arial" w:eastAsia="Times New Roman" w:hAnsi="Arial" w:cs="Arial"/>
            <w:color w:val="333333"/>
          </w:rPr>
          <w:br/>
        </w:r>
        <w:r w:rsidRPr="002C3473">
          <w:rPr>
            <w:rFonts w:ascii="Arial" w:eastAsia="Times New Roman" w:hAnsi="Arial" w:cs="Arial"/>
            <w:color w:val="333333"/>
          </w:rPr>
          <w:br/>
        </w:r>
        <w:r w:rsidRPr="002C3473">
          <w:rPr>
            <w:rFonts w:ascii="Arial" w:eastAsia="Times New Roman" w:hAnsi="Arial" w:cs="Arial"/>
            <w:color w:val="333333"/>
            <w:shd w:val="clear" w:color="auto" w:fill="FFFFFF"/>
          </w:rPr>
          <w:t>At the moment we are using </w:t>
        </w:r>
        <w:r w:rsidRPr="002C3473">
          <w:rPr>
            <w:rFonts w:ascii="Arial" w:eastAsia="Times New Roman" w:hAnsi="Arial" w:cs="Arial"/>
            <w:b/>
            <w:bCs/>
            <w:color w:val="333333"/>
            <w:shd w:val="clear" w:color="auto" w:fill="FFFFFF"/>
          </w:rPr>
          <w:t>convention-based routing</w:t>
        </w:r>
        <w:r w:rsidRPr="002C3473">
          <w:rPr>
            <w:rFonts w:ascii="Arial" w:eastAsia="Times New Roman" w:hAnsi="Arial" w:cs="Arial"/>
            <w:color w:val="333333"/>
            <w:shd w:val="clear" w:color="auto" w:fill="FFFFFF"/>
          </w:rPr>
          <w:t> to implement versioning. We can also use Attribute Routing instead of convention-based routing to implement versioning. Use the [Route] attribute on methods in StudentsV1Controller and StudentsV2Controller as shown below.</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160" w:author="Unknown"/>
          <w:rFonts w:ascii="Arial" w:eastAsia="Times New Roman" w:hAnsi="Arial" w:cs="Arial"/>
          <w:color w:val="333333"/>
        </w:rPr>
      </w:pPr>
      <w:ins w:id="161" w:author="Unknown">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class</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StudentsV1Controller</w:t>
        </w:r>
        <w:r w:rsidRPr="002C3473">
          <w:rPr>
            <w:rFonts w:ascii="Arial" w:eastAsia="Times New Roman" w:hAnsi="Arial" w:cs="Arial"/>
            <w:color w:val="333333"/>
            <w:shd w:val="clear" w:color="auto" w:fill="FFFFFF"/>
          </w:rPr>
          <w:t> : </w:t>
        </w:r>
        <w:r w:rsidRPr="002C3473">
          <w:rPr>
            <w:rFonts w:ascii="Arial" w:eastAsia="Times New Roman" w:hAnsi="Arial" w:cs="Arial"/>
            <w:color w:val="2B91AF"/>
            <w:shd w:val="clear" w:color="auto" w:fill="FFFFFF"/>
          </w:rPr>
          <w:t>ApiController</w:t>
        </w:r>
      </w:ins>
    </w:p>
    <w:p w:rsidR="002C3473" w:rsidRPr="002C3473" w:rsidRDefault="002C3473" w:rsidP="002C3473">
      <w:pPr>
        <w:shd w:val="clear" w:color="auto" w:fill="FFFFFF"/>
        <w:spacing w:after="0" w:line="240" w:lineRule="auto"/>
        <w:rPr>
          <w:ins w:id="162" w:author="Unknown"/>
          <w:rFonts w:ascii="Arial" w:eastAsia="Times New Roman" w:hAnsi="Arial" w:cs="Arial"/>
          <w:color w:val="333333"/>
        </w:rPr>
      </w:pPr>
      <w:ins w:id="163"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64" w:author="Unknown"/>
          <w:rFonts w:ascii="Arial" w:eastAsia="Times New Roman" w:hAnsi="Arial" w:cs="Arial"/>
          <w:color w:val="333333"/>
        </w:rPr>
      </w:pPr>
      <w:ins w:id="165" w:author="Unknown">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Route</w:t>
        </w:r>
        <w:r w:rsidRPr="002C3473">
          <w:rPr>
            <w:rFonts w:ascii="Arial" w:eastAsia="Times New Roman" w:hAnsi="Arial" w:cs="Arial"/>
            <w:color w:val="333333"/>
            <w:shd w:val="clear" w:color="auto" w:fill="FFFFFF"/>
          </w:rPr>
          <w:t>(</w:t>
        </w:r>
        <w:r w:rsidRPr="002C3473">
          <w:rPr>
            <w:rFonts w:ascii="Arial" w:eastAsia="Times New Roman" w:hAnsi="Arial" w:cs="Arial"/>
            <w:color w:val="A31515"/>
            <w:shd w:val="clear" w:color="auto" w:fill="FFFFFF"/>
          </w:rPr>
          <w:t>"api/v1/students"</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66" w:author="Unknown"/>
          <w:rFonts w:ascii="Arial" w:eastAsia="Times New Roman" w:hAnsi="Arial" w:cs="Arial"/>
          <w:color w:val="333333"/>
        </w:rPr>
      </w:pPr>
      <w:ins w:id="167"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IEnumerable</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&gt; Get() {...}</w:t>
        </w:r>
      </w:ins>
    </w:p>
    <w:p w:rsidR="002C3473" w:rsidRPr="002C3473" w:rsidRDefault="002C3473" w:rsidP="002C3473">
      <w:pPr>
        <w:shd w:val="clear" w:color="auto" w:fill="FFFFFF"/>
        <w:spacing w:after="0" w:line="240" w:lineRule="auto"/>
        <w:rPr>
          <w:ins w:id="168"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169" w:author="Unknown"/>
          <w:rFonts w:ascii="Arial" w:eastAsia="Times New Roman" w:hAnsi="Arial" w:cs="Arial"/>
          <w:color w:val="333333"/>
        </w:rPr>
      </w:pPr>
      <w:ins w:id="170" w:author="Unknown">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Route</w:t>
        </w:r>
        <w:r w:rsidRPr="002C3473">
          <w:rPr>
            <w:rFonts w:ascii="Arial" w:eastAsia="Times New Roman" w:hAnsi="Arial" w:cs="Arial"/>
            <w:color w:val="333333"/>
            <w:shd w:val="clear" w:color="auto" w:fill="FFFFFF"/>
          </w:rPr>
          <w:t>(</w:t>
        </w:r>
        <w:r w:rsidRPr="002C3473">
          <w:rPr>
            <w:rFonts w:ascii="Arial" w:eastAsia="Times New Roman" w:hAnsi="Arial" w:cs="Arial"/>
            <w:color w:val="A31515"/>
            <w:shd w:val="clear" w:color="auto" w:fill="FFFFFF"/>
          </w:rPr>
          <w:t>"api/v1/students/{id}"</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71" w:author="Unknown"/>
          <w:rFonts w:ascii="Arial" w:eastAsia="Times New Roman" w:hAnsi="Arial" w:cs="Arial"/>
          <w:color w:val="333333"/>
        </w:rPr>
      </w:pPr>
      <w:ins w:id="172"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StudentV1</w:t>
        </w:r>
        <w:r w:rsidRPr="002C3473">
          <w:rPr>
            <w:rFonts w:ascii="Arial" w:eastAsia="Times New Roman" w:hAnsi="Arial" w:cs="Arial"/>
            <w:color w:val="333333"/>
            <w:shd w:val="clear" w:color="auto" w:fill="FFFFFF"/>
          </w:rPr>
          <w:t> Get(</w:t>
        </w:r>
        <w:r w:rsidRPr="002C3473">
          <w:rPr>
            <w:rFonts w:ascii="Arial" w:eastAsia="Times New Roman" w:hAnsi="Arial" w:cs="Arial"/>
            <w:color w:val="0000FF"/>
            <w:shd w:val="clear" w:color="auto" w:fill="FFFFFF"/>
          </w:rPr>
          <w:t>int</w:t>
        </w:r>
        <w:r w:rsidRPr="002C3473">
          <w:rPr>
            <w:rFonts w:ascii="Arial" w:eastAsia="Times New Roman" w:hAnsi="Arial" w:cs="Arial"/>
            <w:color w:val="333333"/>
            <w:shd w:val="clear" w:color="auto" w:fill="FFFFFF"/>
          </w:rPr>
          <w:t> id) {...}</w:t>
        </w:r>
      </w:ins>
    </w:p>
    <w:p w:rsidR="002C3473" w:rsidRPr="002C3473" w:rsidRDefault="002C3473" w:rsidP="002C3473">
      <w:pPr>
        <w:shd w:val="clear" w:color="auto" w:fill="FFFFFF"/>
        <w:spacing w:after="0" w:line="240" w:lineRule="auto"/>
        <w:rPr>
          <w:ins w:id="173" w:author="Unknown"/>
          <w:rFonts w:ascii="Arial" w:eastAsia="Times New Roman" w:hAnsi="Arial" w:cs="Arial"/>
          <w:color w:val="333333"/>
        </w:rPr>
      </w:pPr>
      <w:ins w:id="174"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75"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176" w:author="Unknown"/>
          <w:rFonts w:ascii="Arial" w:eastAsia="Times New Roman" w:hAnsi="Arial" w:cs="Arial"/>
          <w:color w:val="333333"/>
        </w:rPr>
      </w:pPr>
      <w:ins w:id="177" w:author="Unknown">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class</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StudentsV2Controller</w:t>
        </w:r>
        <w:r w:rsidRPr="002C3473">
          <w:rPr>
            <w:rFonts w:ascii="Arial" w:eastAsia="Times New Roman" w:hAnsi="Arial" w:cs="Arial"/>
            <w:color w:val="333333"/>
            <w:shd w:val="clear" w:color="auto" w:fill="FFFFFF"/>
          </w:rPr>
          <w:t> : </w:t>
        </w:r>
        <w:r w:rsidRPr="002C3473">
          <w:rPr>
            <w:rFonts w:ascii="Arial" w:eastAsia="Times New Roman" w:hAnsi="Arial" w:cs="Arial"/>
            <w:color w:val="2B91AF"/>
            <w:shd w:val="clear" w:color="auto" w:fill="FFFFFF"/>
          </w:rPr>
          <w:t>ApiController</w:t>
        </w:r>
      </w:ins>
    </w:p>
    <w:p w:rsidR="002C3473" w:rsidRPr="002C3473" w:rsidRDefault="002C3473" w:rsidP="002C3473">
      <w:pPr>
        <w:shd w:val="clear" w:color="auto" w:fill="FFFFFF"/>
        <w:spacing w:after="0" w:line="240" w:lineRule="auto"/>
        <w:rPr>
          <w:ins w:id="178" w:author="Unknown"/>
          <w:rFonts w:ascii="Arial" w:eastAsia="Times New Roman" w:hAnsi="Arial" w:cs="Arial"/>
          <w:color w:val="333333"/>
        </w:rPr>
      </w:pPr>
      <w:ins w:id="179" w:author="Unknown">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80" w:author="Unknown"/>
          <w:rFonts w:ascii="Arial" w:eastAsia="Times New Roman" w:hAnsi="Arial" w:cs="Arial"/>
          <w:color w:val="333333"/>
        </w:rPr>
      </w:pPr>
      <w:ins w:id="181" w:author="Unknown">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Route</w:t>
        </w:r>
        <w:r w:rsidRPr="002C3473">
          <w:rPr>
            <w:rFonts w:ascii="Arial" w:eastAsia="Times New Roman" w:hAnsi="Arial" w:cs="Arial"/>
            <w:color w:val="333333"/>
            <w:shd w:val="clear" w:color="auto" w:fill="FFFFFF"/>
          </w:rPr>
          <w:t>(</w:t>
        </w:r>
        <w:r w:rsidRPr="002C3473">
          <w:rPr>
            <w:rFonts w:ascii="Arial" w:eastAsia="Times New Roman" w:hAnsi="Arial" w:cs="Arial"/>
            <w:color w:val="A31515"/>
            <w:shd w:val="clear" w:color="auto" w:fill="FFFFFF"/>
          </w:rPr>
          <w:t>"api/v2/students"</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82" w:author="Unknown"/>
          <w:rFonts w:ascii="Arial" w:eastAsia="Times New Roman" w:hAnsi="Arial" w:cs="Arial"/>
          <w:color w:val="333333"/>
        </w:rPr>
      </w:pPr>
      <w:ins w:id="183"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IEnumerable</w:t>
        </w:r>
        <w:r w:rsidRPr="002C3473">
          <w:rPr>
            <w:rFonts w:ascii="Arial" w:eastAsia="Times New Roman" w:hAnsi="Arial" w:cs="Arial"/>
            <w:color w:val="333333"/>
            <w:shd w:val="clear" w:color="auto" w:fill="FFFFFF"/>
          </w:rPr>
          <w:t>&lt;</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&gt; Get() {...}</w:t>
        </w:r>
      </w:ins>
    </w:p>
    <w:p w:rsidR="002C3473" w:rsidRPr="002C3473" w:rsidRDefault="002C3473" w:rsidP="002C3473">
      <w:pPr>
        <w:shd w:val="clear" w:color="auto" w:fill="FFFFFF"/>
        <w:spacing w:after="0" w:line="240" w:lineRule="auto"/>
        <w:rPr>
          <w:ins w:id="184"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185" w:author="Unknown"/>
          <w:rFonts w:ascii="Arial" w:eastAsia="Times New Roman" w:hAnsi="Arial" w:cs="Arial"/>
          <w:color w:val="333333"/>
        </w:rPr>
      </w:pPr>
      <w:ins w:id="186" w:author="Unknown">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Route</w:t>
        </w:r>
        <w:r w:rsidRPr="002C3473">
          <w:rPr>
            <w:rFonts w:ascii="Arial" w:eastAsia="Times New Roman" w:hAnsi="Arial" w:cs="Arial"/>
            <w:color w:val="333333"/>
            <w:shd w:val="clear" w:color="auto" w:fill="FFFFFF"/>
          </w:rPr>
          <w:t>(</w:t>
        </w:r>
        <w:r w:rsidRPr="002C3473">
          <w:rPr>
            <w:rFonts w:ascii="Arial" w:eastAsia="Times New Roman" w:hAnsi="Arial" w:cs="Arial"/>
            <w:color w:val="A31515"/>
            <w:shd w:val="clear" w:color="auto" w:fill="FFFFFF"/>
          </w:rPr>
          <w:t>"api/v2/students/{id}"</w:t>
        </w:r>
        <w:r w:rsidRPr="002C3473">
          <w:rPr>
            <w:rFonts w:ascii="Arial" w:eastAsia="Times New Roman" w:hAnsi="Arial" w:cs="Arial"/>
            <w:color w:val="333333"/>
            <w:shd w:val="clear" w:color="auto" w:fill="FFFFFF"/>
          </w:rPr>
          <w:t>)]</w:t>
        </w:r>
      </w:ins>
    </w:p>
    <w:p w:rsidR="002C3473" w:rsidRPr="002C3473" w:rsidRDefault="002C3473" w:rsidP="002C3473">
      <w:pPr>
        <w:shd w:val="clear" w:color="auto" w:fill="FFFFFF"/>
        <w:spacing w:after="0" w:line="240" w:lineRule="auto"/>
        <w:rPr>
          <w:ins w:id="187" w:author="Unknown"/>
          <w:rFonts w:ascii="Arial" w:eastAsia="Times New Roman" w:hAnsi="Arial" w:cs="Arial"/>
          <w:color w:val="333333"/>
        </w:rPr>
      </w:pPr>
      <w:ins w:id="188" w:author="Unknown">
        <w:r w:rsidRPr="002C3473">
          <w:rPr>
            <w:rFonts w:ascii="Arial" w:eastAsia="Times New Roman" w:hAnsi="Arial" w:cs="Arial"/>
            <w:color w:val="333333"/>
            <w:shd w:val="clear" w:color="auto" w:fill="FFFFFF"/>
          </w:rPr>
          <w:t>    </w:t>
        </w:r>
        <w:r w:rsidRPr="002C3473">
          <w:rPr>
            <w:rFonts w:ascii="Arial" w:eastAsia="Times New Roman" w:hAnsi="Arial" w:cs="Arial"/>
            <w:color w:val="0000FF"/>
            <w:shd w:val="clear" w:color="auto" w:fill="FFFFFF"/>
          </w:rPr>
          <w:t>public</w:t>
        </w:r>
        <w:r w:rsidRPr="002C3473">
          <w:rPr>
            <w:rFonts w:ascii="Arial" w:eastAsia="Times New Roman" w:hAnsi="Arial" w:cs="Arial"/>
            <w:color w:val="333333"/>
            <w:shd w:val="clear" w:color="auto" w:fill="FFFFFF"/>
          </w:rPr>
          <w:t> </w:t>
        </w:r>
        <w:r w:rsidRPr="002C3473">
          <w:rPr>
            <w:rFonts w:ascii="Arial" w:eastAsia="Times New Roman" w:hAnsi="Arial" w:cs="Arial"/>
            <w:color w:val="2B91AF"/>
            <w:shd w:val="clear" w:color="auto" w:fill="FFFFFF"/>
          </w:rPr>
          <w:t>StudentV2</w:t>
        </w:r>
        <w:r w:rsidRPr="002C3473">
          <w:rPr>
            <w:rFonts w:ascii="Arial" w:eastAsia="Times New Roman" w:hAnsi="Arial" w:cs="Arial"/>
            <w:color w:val="333333"/>
            <w:shd w:val="clear" w:color="auto" w:fill="FFFFFF"/>
          </w:rPr>
          <w:t> Get(</w:t>
        </w:r>
        <w:r w:rsidRPr="002C3473">
          <w:rPr>
            <w:rFonts w:ascii="Arial" w:eastAsia="Times New Roman" w:hAnsi="Arial" w:cs="Arial"/>
            <w:color w:val="0000FF"/>
            <w:shd w:val="clear" w:color="auto" w:fill="FFFFFF"/>
          </w:rPr>
          <w:t>int</w:t>
        </w:r>
        <w:r w:rsidRPr="002C3473">
          <w:rPr>
            <w:rFonts w:ascii="Arial" w:eastAsia="Times New Roman" w:hAnsi="Arial" w:cs="Arial"/>
            <w:color w:val="333333"/>
            <w:shd w:val="clear" w:color="auto" w:fill="FFFFFF"/>
          </w:rPr>
          <w:t> id) {...}</w:t>
        </w:r>
      </w:ins>
    </w:p>
    <w:p w:rsidR="002C3473" w:rsidRPr="002C3473" w:rsidRDefault="002C3473" w:rsidP="002C3473">
      <w:pPr>
        <w:shd w:val="clear" w:color="auto" w:fill="FFFFFF"/>
        <w:spacing w:after="0" w:line="240" w:lineRule="auto"/>
        <w:rPr>
          <w:ins w:id="189" w:author="Unknown"/>
          <w:rFonts w:ascii="Arial" w:eastAsia="Times New Roman" w:hAnsi="Arial" w:cs="Arial"/>
          <w:color w:val="333333"/>
        </w:rPr>
      </w:pPr>
      <w:ins w:id="190" w:author="Unknown">
        <w:r w:rsidRPr="002C3473">
          <w:rPr>
            <w:rFonts w:ascii="Arial" w:eastAsia="Times New Roman" w:hAnsi="Arial" w:cs="Arial"/>
            <w:color w:val="333333"/>
            <w:shd w:val="clear" w:color="auto" w:fill="FFFFFF"/>
          </w:rPr>
          <w:t>}</w:t>
        </w:r>
      </w:ins>
    </w:p>
    <w:p w:rsidR="002C3473" w:rsidRPr="002C3473" w:rsidRDefault="002C3473" w:rsidP="002C3473">
      <w:pPr>
        <w:spacing w:after="0" w:line="240" w:lineRule="auto"/>
        <w:rPr>
          <w:ins w:id="191" w:author="Unknown"/>
          <w:rFonts w:ascii="Times New Roman" w:eastAsia="Times New Roman" w:hAnsi="Times New Roman" w:cs="Times New Roman"/>
          <w:sz w:val="24"/>
          <w:szCs w:val="24"/>
        </w:rPr>
      </w:pPr>
      <w:ins w:id="192" w:author="Unknown">
        <w:r w:rsidRPr="002C3473">
          <w:rPr>
            <w:rFonts w:ascii="Arial" w:eastAsia="Times New Roman" w:hAnsi="Arial" w:cs="Arial"/>
            <w:color w:val="333333"/>
            <w:shd w:val="clear" w:color="auto" w:fill="FFFFFF"/>
          </w:rPr>
          <w:br/>
          <w:t>Since we are using Attribute Routing we can safely comment the following 2 route templates in WebApiConfig.cs file</w:t>
        </w:r>
        <w:r w:rsidRPr="002C3473">
          <w:rPr>
            <w:rFonts w:ascii="Arial" w:eastAsia="Times New Roman" w:hAnsi="Arial" w:cs="Arial"/>
            <w:color w:val="333333"/>
          </w:rPr>
          <w:br/>
        </w:r>
      </w:ins>
    </w:p>
    <w:p w:rsidR="002C3473" w:rsidRPr="002C3473" w:rsidRDefault="002C3473" w:rsidP="002C3473">
      <w:pPr>
        <w:shd w:val="clear" w:color="auto" w:fill="FFFFFF"/>
        <w:spacing w:after="0" w:line="240" w:lineRule="auto"/>
        <w:rPr>
          <w:ins w:id="193" w:author="Unknown"/>
          <w:rFonts w:ascii="Arial" w:eastAsia="Times New Roman" w:hAnsi="Arial" w:cs="Arial"/>
          <w:color w:val="333333"/>
        </w:rPr>
      </w:pPr>
      <w:ins w:id="194" w:author="Unknown">
        <w:r w:rsidRPr="002C3473">
          <w:rPr>
            <w:rFonts w:ascii="Arial" w:eastAsia="Times New Roman" w:hAnsi="Arial" w:cs="Arial"/>
            <w:color w:val="008000"/>
            <w:shd w:val="clear" w:color="auto" w:fill="FFFFFF"/>
          </w:rPr>
          <w:t>//config.Routes.MapHttpRoute(</w:t>
        </w:r>
      </w:ins>
    </w:p>
    <w:p w:rsidR="002C3473" w:rsidRPr="002C3473" w:rsidRDefault="002C3473" w:rsidP="002C3473">
      <w:pPr>
        <w:shd w:val="clear" w:color="auto" w:fill="FFFFFF"/>
        <w:spacing w:after="0" w:line="240" w:lineRule="auto"/>
        <w:rPr>
          <w:ins w:id="195" w:author="Unknown"/>
          <w:rFonts w:ascii="Arial" w:eastAsia="Times New Roman" w:hAnsi="Arial" w:cs="Arial"/>
          <w:color w:val="333333"/>
        </w:rPr>
      </w:pPr>
      <w:ins w:id="196" w:author="Unknown">
        <w:r w:rsidRPr="002C3473">
          <w:rPr>
            <w:rFonts w:ascii="Arial" w:eastAsia="Times New Roman" w:hAnsi="Arial" w:cs="Arial"/>
            <w:color w:val="008000"/>
            <w:shd w:val="clear" w:color="auto" w:fill="FFFFFF"/>
          </w:rPr>
          <w:t>//    name: "Version1",</w:t>
        </w:r>
      </w:ins>
    </w:p>
    <w:p w:rsidR="002C3473" w:rsidRPr="002C3473" w:rsidRDefault="002C3473" w:rsidP="002C3473">
      <w:pPr>
        <w:shd w:val="clear" w:color="auto" w:fill="FFFFFF"/>
        <w:spacing w:after="0" w:line="240" w:lineRule="auto"/>
        <w:rPr>
          <w:ins w:id="197" w:author="Unknown"/>
          <w:rFonts w:ascii="Arial" w:eastAsia="Times New Roman" w:hAnsi="Arial" w:cs="Arial"/>
          <w:color w:val="333333"/>
        </w:rPr>
      </w:pPr>
      <w:ins w:id="198" w:author="Unknown">
        <w:r w:rsidRPr="002C3473">
          <w:rPr>
            <w:rFonts w:ascii="Arial" w:eastAsia="Times New Roman" w:hAnsi="Arial" w:cs="Arial"/>
            <w:color w:val="008000"/>
            <w:shd w:val="clear" w:color="auto" w:fill="FFFFFF"/>
          </w:rPr>
          <w:t>//    routeTemplate: "api/v1/Students/{id}",</w:t>
        </w:r>
      </w:ins>
    </w:p>
    <w:p w:rsidR="002C3473" w:rsidRPr="002C3473" w:rsidRDefault="002C3473" w:rsidP="002C3473">
      <w:pPr>
        <w:shd w:val="clear" w:color="auto" w:fill="FFFFFF"/>
        <w:spacing w:after="0" w:line="240" w:lineRule="auto"/>
        <w:rPr>
          <w:ins w:id="199" w:author="Unknown"/>
          <w:rFonts w:ascii="Arial" w:eastAsia="Times New Roman" w:hAnsi="Arial" w:cs="Arial"/>
          <w:color w:val="333333"/>
        </w:rPr>
      </w:pPr>
      <w:ins w:id="200" w:author="Unknown">
        <w:r w:rsidRPr="002C3473">
          <w:rPr>
            <w:rFonts w:ascii="Arial" w:eastAsia="Times New Roman" w:hAnsi="Arial" w:cs="Arial"/>
            <w:color w:val="008000"/>
            <w:shd w:val="clear" w:color="auto" w:fill="FFFFFF"/>
          </w:rPr>
          <w:t>//    defaults: new { id = RouteParameter.Optional, controller = "StudentsV1" }</w:t>
        </w:r>
      </w:ins>
    </w:p>
    <w:p w:rsidR="002C3473" w:rsidRPr="002C3473" w:rsidRDefault="002C3473" w:rsidP="002C3473">
      <w:pPr>
        <w:shd w:val="clear" w:color="auto" w:fill="FFFFFF"/>
        <w:spacing w:after="0" w:line="240" w:lineRule="auto"/>
        <w:rPr>
          <w:ins w:id="201" w:author="Unknown"/>
          <w:rFonts w:ascii="Arial" w:eastAsia="Times New Roman" w:hAnsi="Arial" w:cs="Arial"/>
          <w:color w:val="333333"/>
        </w:rPr>
      </w:pPr>
      <w:ins w:id="202" w:author="Unknown">
        <w:r w:rsidRPr="002C3473">
          <w:rPr>
            <w:rFonts w:ascii="Arial" w:eastAsia="Times New Roman" w:hAnsi="Arial" w:cs="Arial"/>
            <w:color w:val="008000"/>
            <w:shd w:val="clear" w:color="auto" w:fill="FFFFFF"/>
          </w:rPr>
          <w:t>//);</w:t>
        </w:r>
      </w:ins>
    </w:p>
    <w:p w:rsidR="002C3473" w:rsidRPr="002C3473" w:rsidRDefault="002C3473" w:rsidP="002C3473">
      <w:pPr>
        <w:shd w:val="clear" w:color="auto" w:fill="FFFFFF"/>
        <w:spacing w:after="0" w:line="240" w:lineRule="auto"/>
        <w:rPr>
          <w:ins w:id="203" w:author="Unknown"/>
          <w:rFonts w:ascii="Arial" w:eastAsia="Times New Roman" w:hAnsi="Arial" w:cs="Arial"/>
          <w:color w:val="333333"/>
        </w:rPr>
      </w:pPr>
    </w:p>
    <w:p w:rsidR="002C3473" w:rsidRPr="002C3473" w:rsidRDefault="002C3473" w:rsidP="002C3473">
      <w:pPr>
        <w:shd w:val="clear" w:color="auto" w:fill="FFFFFF"/>
        <w:spacing w:after="0" w:line="240" w:lineRule="auto"/>
        <w:rPr>
          <w:ins w:id="204" w:author="Unknown"/>
          <w:rFonts w:ascii="Arial" w:eastAsia="Times New Roman" w:hAnsi="Arial" w:cs="Arial"/>
          <w:color w:val="333333"/>
        </w:rPr>
      </w:pPr>
      <w:ins w:id="205" w:author="Unknown">
        <w:r w:rsidRPr="002C3473">
          <w:rPr>
            <w:rFonts w:ascii="Arial" w:eastAsia="Times New Roman" w:hAnsi="Arial" w:cs="Arial"/>
            <w:color w:val="008000"/>
            <w:shd w:val="clear" w:color="auto" w:fill="FFFFFF"/>
          </w:rPr>
          <w:t>//config.Routes.MapHttpRoute(</w:t>
        </w:r>
      </w:ins>
    </w:p>
    <w:p w:rsidR="002C3473" w:rsidRPr="002C3473" w:rsidRDefault="002C3473" w:rsidP="002C3473">
      <w:pPr>
        <w:shd w:val="clear" w:color="auto" w:fill="FFFFFF"/>
        <w:spacing w:after="0" w:line="240" w:lineRule="auto"/>
        <w:rPr>
          <w:ins w:id="206" w:author="Unknown"/>
          <w:rFonts w:ascii="Arial" w:eastAsia="Times New Roman" w:hAnsi="Arial" w:cs="Arial"/>
          <w:color w:val="333333"/>
        </w:rPr>
      </w:pPr>
      <w:ins w:id="207" w:author="Unknown">
        <w:r w:rsidRPr="002C3473">
          <w:rPr>
            <w:rFonts w:ascii="Arial" w:eastAsia="Times New Roman" w:hAnsi="Arial" w:cs="Arial"/>
            <w:color w:val="008000"/>
            <w:shd w:val="clear" w:color="auto" w:fill="FFFFFF"/>
          </w:rPr>
          <w:t>//    name: "Version2",</w:t>
        </w:r>
      </w:ins>
    </w:p>
    <w:p w:rsidR="002C3473" w:rsidRPr="002C3473" w:rsidRDefault="002C3473" w:rsidP="002C3473">
      <w:pPr>
        <w:shd w:val="clear" w:color="auto" w:fill="FFFFFF"/>
        <w:spacing w:after="0" w:line="240" w:lineRule="auto"/>
        <w:rPr>
          <w:ins w:id="208" w:author="Unknown"/>
          <w:rFonts w:ascii="Arial" w:eastAsia="Times New Roman" w:hAnsi="Arial" w:cs="Arial"/>
          <w:color w:val="333333"/>
        </w:rPr>
      </w:pPr>
      <w:ins w:id="209" w:author="Unknown">
        <w:r w:rsidRPr="002C3473">
          <w:rPr>
            <w:rFonts w:ascii="Arial" w:eastAsia="Times New Roman" w:hAnsi="Arial" w:cs="Arial"/>
            <w:color w:val="008000"/>
            <w:shd w:val="clear" w:color="auto" w:fill="FFFFFF"/>
          </w:rPr>
          <w:t>//    routeTemplate: "api/v2/Students/{id}",</w:t>
        </w:r>
      </w:ins>
    </w:p>
    <w:p w:rsidR="002C3473" w:rsidRPr="002C3473" w:rsidRDefault="002C3473" w:rsidP="002C3473">
      <w:pPr>
        <w:shd w:val="clear" w:color="auto" w:fill="FFFFFF"/>
        <w:spacing w:after="0" w:line="240" w:lineRule="auto"/>
        <w:rPr>
          <w:ins w:id="210" w:author="Unknown"/>
          <w:rFonts w:ascii="Arial" w:eastAsia="Times New Roman" w:hAnsi="Arial" w:cs="Arial"/>
          <w:color w:val="333333"/>
        </w:rPr>
      </w:pPr>
      <w:ins w:id="211" w:author="Unknown">
        <w:r w:rsidRPr="002C3473">
          <w:rPr>
            <w:rFonts w:ascii="Arial" w:eastAsia="Times New Roman" w:hAnsi="Arial" w:cs="Arial"/>
            <w:color w:val="008000"/>
            <w:shd w:val="clear" w:color="auto" w:fill="FFFFFF"/>
          </w:rPr>
          <w:t>//    defaults: new { id = RouteParameter.Optional, controller = "StudentsV2" }</w:t>
        </w:r>
      </w:ins>
    </w:p>
    <w:p w:rsidR="002C3473" w:rsidRPr="002C3473" w:rsidRDefault="002C3473" w:rsidP="002C3473">
      <w:pPr>
        <w:shd w:val="clear" w:color="auto" w:fill="FFFFFF"/>
        <w:spacing w:after="0" w:line="240" w:lineRule="auto"/>
        <w:rPr>
          <w:ins w:id="212" w:author="Unknown"/>
          <w:rFonts w:ascii="Arial" w:eastAsia="Times New Roman" w:hAnsi="Arial" w:cs="Arial"/>
          <w:color w:val="333333"/>
        </w:rPr>
      </w:pPr>
      <w:ins w:id="213" w:author="Unknown">
        <w:r w:rsidRPr="002C3473">
          <w:rPr>
            <w:rFonts w:ascii="Arial" w:eastAsia="Times New Roman" w:hAnsi="Arial" w:cs="Arial"/>
            <w:color w:val="008000"/>
            <w:shd w:val="clear" w:color="auto" w:fill="FFFFFF"/>
          </w:rPr>
          <w:t>//);</w:t>
        </w:r>
      </w:ins>
    </w:p>
    <w:p w:rsidR="00012198" w:rsidRDefault="002C3473" w:rsidP="002C3473">
      <w:ins w:id="214" w:author="Unknown">
        <w:r w:rsidRPr="002C3473">
          <w:rPr>
            <w:rFonts w:ascii="Arial" w:eastAsia="Times New Roman" w:hAnsi="Arial" w:cs="Arial"/>
            <w:color w:val="333333"/>
            <w:shd w:val="clear" w:color="auto" w:fill="FFFFFF"/>
          </w:rPr>
          <w:br/>
          <w:t>At this point, build the solution and test the application. It should work exactly the same way as before.</w:t>
        </w:r>
      </w:ins>
    </w:p>
    <w:sectPr w:rsidR="00012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0E24"/>
    <w:multiLevelType w:val="multilevel"/>
    <w:tmpl w:val="0B3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9C75AE"/>
    <w:multiLevelType w:val="multilevel"/>
    <w:tmpl w:val="F0B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3473"/>
    <w:rsid w:val="00012198"/>
    <w:rsid w:val="002C3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4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11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2018-02-19T07:13:00Z</dcterms:created>
  <dcterms:modified xsi:type="dcterms:W3CDTF">2018-02-19T07:13:00Z</dcterms:modified>
</cp:coreProperties>
</file>