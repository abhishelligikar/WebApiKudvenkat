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C7" w:rsidRPr="007816C7" w:rsidRDefault="007816C7" w:rsidP="007816C7">
      <w:pPr>
        <w:spacing w:after="0" w:line="240" w:lineRule="auto"/>
        <w:rPr>
          <w:rFonts w:ascii="Times New Roman" w:eastAsia="Times New Roman" w:hAnsi="Times New Roman" w:cs="Times New Roman"/>
          <w:sz w:val="24"/>
          <w:szCs w:val="24"/>
        </w:rPr>
      </w:pPr>
      <w:r w:rsidRPr="007816C7">
        <w:rPr>
          <w:rFonts w:ascii="Arial" w:eastAsia="Times New Roman" w:hAnsi="Arial" w:cs="Arial"/>
          <w:color w:val="333333"/>
          <w:shd w:val="clear" w:color="auto" w:fill="FFFFFF"/>
        </w:rPr>
        <w:t>In Web API 1, we have </w:t>
      </w:r>
      <w:r w:rsidRPr="007816C7">
        <w:rPr>
          <w:rFonts w:ascii="Arial" w:eastAsia="Times New Roman" w:hAnsi="Arial" w:cs="Arial"/>
          <w:color w:val="6FA8DC"/>
          <w:shd w:val="clear" w:color="auto" w:fill="FFFFFF"/>
        </w:rPr>
        <w:t>HttpResponseMessage </w:t>
      </w:r>
      <w:r w:rsidRPr="007816C7">
        <w:rPr>
          <w:rFonts w:ascii="Arial" w:eastAsia="Times New Roman" w:hAnsi="Arial" w:cs="Arial"/>
          <w:color w:val="333333"/>
          <w:shd w:val="clear" w:color="auto" w:fill="FFFFFF"/>
        </w:rPr>
        <w:t>type that a controller action method returns. A new type called "</w:t>
      </w:r>
      <w:r w:rsidRPr="007816C7">
        <w:rPr>
          <w:rFonts w:ascii="Arial" w:eastAsia="Times New Roman" w:hAnsi="Arial" w:cs="Arial"/>
          <w:color w:val="6FA8DC"/>
          <w:shd w:val="clear" w:color="auto" w:fill="FFFFFF"/>
        </w:rPr>
        <w:t>IHttpActionResult</w:t>
      </w:r>
      <w:r w:rsidRPr="007816C7">
        <w:rPr>
          <w:rFonts w:ascii="Arial" w:eastAsia="Times New Roman" w:hAnsi="Arial" w:cs="Arial"/>
          <w:color w:val="333333"/>
          <w:shd w:val="clear" w:color="auto" w:fill="FFFFFF"/>
        </w:rPr>
        <w:t>" is introduced in Web API 2 that can be returned from a controller action method. Instead of returning </w:t>
      </w:r>
      <w:r w:rsidRPr="007816C7">
        <w:rPr>
          <w:rFonts w:ascii="Arial" w:eastAsia="Times New Roman" w:hAnsi="Arial" w:cs="Arial"/>
          <w:color w:val="6FA8DC"/>
          <w:shd w:val="clear" w:color="auto" w:fill="FFFFFF"/>
        </w:rPr>
        <w:t>HttpResponseMessage </w:t>
      </w:r>
      <w:r w:rsidRPr="007816C7">
        <w:rPr>
          <w:rFonts w:ascii="Arial" w:eastAsia="Times New Roman" w:hAnsi="Arial" w:cs="Arial"/>
          <w:color w:val="333333"/>
          <w:shd w:val="clear" w:color="auto" w:fill="FFFFFF"/>
        </w:rPr>
        <w:t>from a controller action, we can now return </w:t>
      </w:r>
      <w:r w:rsidRPr="007816C7">
        <w:rPr>
          <w:rFonts w:ascii="Arial" w:eastAsia="Times New Roman" w:hAnsi="Arial" w:cs="Arial"/>
          <w:color w:val="6FA8DC"/>
          <w:shd w:val="clear" w:color="auto" w:fill="FFFFFF"/>
        </w:rPr>
        <w:t>IHttpActionResult</w:t>
      </w:r>
      <w:r w:rsidRPr="007816C7">
        <w:rPr>
          <w:rFonts w:ascii="Arial" w:eastAsia="Times New Roman" w:hAnsi="Arial" w:cs="Arial"/>
          <w:color w:val="333333"/>
          <w:shd w:val="clear" w:color="auto" w:fill="FFFFFF"/>
        </w:rPr>
        <w:t>. There are 2 main advantages of using the </w:t>
      </w:r>
      <w:r w:rsidRPr="007816C7">
        <w:rPr>
          <w:rFonts w:ascii="Arial" w:eastAsia="Times New Roman" w:hAnsi="Arial" w:cs="Arial"/>
          <w:color w:val="6FA8DC"/>
          <w:shd w:val="clear" w:color="auto" w:fill="FFFFFF"/>
        </w:rPr>
        <w:t>IHttpActionResult </w:t>
      </w:r>
      <w:r w:rsidRPr="007816C7">
        <w:rPr>
          <w:rFonts w:ascii="Arial" w:eastAsia="Times New Roman" w:hAnsi="Arial" w:cs="Arial"/>
          <w:color w:val="333333"/>
          <w:shd w:val="clear" w:color="auto" w:fill="FFFFFF"/>
        </w:rPr>
        <w:t>interface.</w:t>
      </w:r>
      <w:r w:rsidRPr="007816C7">
        <w:rPr>
          <w:rFonts w:ascii="Arial" w:eastAsia="Times New Roman" w:hAnsi="Arial" w:cs="Arial"/>
          <w:color w:val="333333"/>
        </w:rPr>
        <w:br/>
      </w:r>
    </w:p>
    <w:p w:rsidR="007816C7" w:rsidRPr="007816C7" w:rsidRDefault="007816C7" w:rsidP="007816C7">
      <w:pPr>
        <w:numPr>
          <w:ilvl w:val="0"/>
          <w:numId w:val="1"/>
        </w:numPr>
        <w:shd w:val="clear" w:color="auto" w:fill="FFFFFF"/>
        <w:spacing w:after="60" w:line="240" w:lineRule="auto"/>
        <w:ind w:firstLine="0"/>
        <w:rPr>
          <w:rFonts w:ascii="Arial" w:eastAsia="Times New Roman" w:hAnsi="Arial" w:cs="Arial"/>
          <w:color w:val="333333"/>
        </w:rPr>
      </w:pPr>
      <w:r w:rsidRPr="007816C7">
        <w:rPr>
          <w:rFonts w:ascii="Arial" w:eastAsia="Times New Roman" w:hAnsi="Arial" w:cs="Arial"/>
          <w:color w:val="333333"/>
        </w:rPr>
        <w:t>The code is cleaner and easier to read</w:t>
      </w:r>
    </w:p>
    <w:p w:rsidR="007816C7" w:rsidRPr="007816C7" w:rsidRDefault="007816C7" w:rsidP="007816C7">
      <w:pPr>
        <w:numPr>
          <w:ilvl w:val="0"/>
          <w:numId w:val="1"/>
        </w:numPr>
        <w:shd w:val="clear" w:color="auto" w:fill="FFFFFF"/>
        <w:spacing w:after="60" w:line="240" w:lineRule="auto"/>
        <w:ind w:firstLine="0"/>
        <w:rPr>
          <w:rFonts w:ascii="Arial" w:eastAsia="Times New Roman" w:hAnsi="Arial" w:cs="Arial"/>
          <w:color w:val="333333"/>
        </w:rPr>
      </w:pPr>
      <w:r w:rsidRPr="007816C7">
        <w:rPr>
          <w:rFonts w:ascii="Arial" w:eastAsia="Times New Roman" w:hAnsi="Arial" w:cs="Arial"/>
          <w:color w:val="333333"/>
        </w:rPr>
        <w:t>Unit testing controller action methods is much simpler. We will discuss, how easy it is to unit test a method that returns </w:t>
      </w:r>
      <w:r w:rsidRPr="007816C7">
        <w:rPr>
          <w:rFonts w:ascii="Arial" w:eastAsia="Times New Roman" w:hAnsi="Arial" w:cs="Arial"/>
          <w:color w:val="6FA8DC"/>
        </w:rPr>
        <w:t>IHttpActionResult </w:t>
      </w:r>
      <w:r w:rsidRPr="007816C7">
        <w:rPr>
          <w:rFonts w:ascii="Arial" w:eastAsia="Times New Roman" w:hAnsi="Arial" w:cs="Arial"/>
          <w:color w:val="333333"/>
        </w:rPr>
        <w:t>instead of </w:t>
      </w:r>
      <w:r w:rsidRPr="007816C7">
        <w:rPr>
          <w:rFonts w:ascii="Arial" w:eastAsia="Times New Roman" w:hAnsi="Arial" w:cs="Arial"/>
          <w:color w:val="6FA8DC"/>
        </w:rPr>
        <w:t>HttpResponseMessage </w:t>
      </w:r>
      <w:r w:rsidRPr="007816C7">
        <w:rPr>
          <w:rFonts w:ascii="Arial" w:eastAsia="Times New Roman" w:hAnsi="Arial" w:cs="Arial"/>
          <w:color w:val="333333"/>
        </w:rPr>
        <w:t>in a later video.</w:t>
      </w:r>
    </w:p>
    <w:p w:rsidR="007816C7" w:rsidRPr="007816C7" w:rsidRDefault="007816C7" w:rsidP="007816C7">
      <w:pPr>
        <w:spacing w:after="0" w:line="240" w:lineRule="auto"/>
        <w:rPr>
          <w:ins w:id="0" w:author="Unknown"/>
          <w:rFonts w:ascii="Times New Roman" w:eastAsia="Times New Roman" w:hAnsi="Times New Roman" w:cs="Times New Roman"/>
          <w:sz w:val="24"/>
          <w:szCs w:val="24"/>
        </w:rPr>
      </w:pPr>
      <w:ins w:id="1" w:author="Unknown">
        <w:r w:rsidRPr="007816C7">
          <w:rPr>
            <w:rFonts w:ascii="Arial" w:eastAsia="Times New Roman" w:hAnsi="Arial" w:cs="Arial"/>
            <w:color w:val="333333"/>
          </w:rPr>
          <w:br/>
        </w:r>
        <w:r w:rsidRPr="007816C7">
          <w:rPr>
            <w:rFonts w:ascii="Arial" w:eastAsia="Times New Roman" w:hAnsi="Arial" w:cs="Arial"/>
            <w:color w:val="333333"/>
          </w:rPr>
          <w:br/>
        </w:r>
        <w:r w:rsidRPr="007816C7">
          <w:rPr>
            <w:rFonts w:ascii="Arial" w:eastAsia="Times New Roman" w:hAnsi="Arial" w:cs="Arial"/>
            <w:color w:val="333333"/>
            <w:shd w:val="clear" w:color="auto" w:fill="FFFFFF"/>
          </w:rPr>
          <w:t>Consider the following </w:t>
        </w:r>
        <w:r w:rsidRPr="007816C7">
          <w:rPr>
            <w:rFonts w:ascii="Arial" w:eastAsia="Times New Roman" w:hAnsi="Arial" w:cs="Arial"/>
            <w:color w:val="6FA8DC"/>
            <w:shd w:val="clear" w:color="auto" w:fill="FFFFFF"/>
          </w:rPr>
          <w:t>StudentsController</w:t>
        </w:r>
        <w:r w:rsidRPr="007816C7">
          <w:rPr>
            <w:rFonts w:ascii="Arial" w:eastAsia="Times New Roman" w:hAnsi="Arial" w:cs="Arial"/>
            <w:color w:val="333333"/>
            <w:shd w:val="clear" w:color="auto" w:fill="FFFFFF"/>
          </w:rPr>
          <w:t>. Notice both the Get() methods return </w:t>
        </w:r>
        <w:r w:rsidRPr="007816C7">
          <w:rPr>
            <w:rFonts w:ascii="Arial" w:eastAsia="Times New Roman" w:hAnsi="Arial" w:cs="Arial"/>
            <w:color w:val="6FA8DC"/>
            <w:shd w:val="clear" w:color="auto" w:fill="FFFFFF"/>
          </w:rPr>
          <w:t>HttpResponseMessage</w:t>
        </w:r>
        <w:r w:rsidRPr="007816C7">
          <w:rPr>
            <w:rFonts w:ascii="Arial" w:eastAsia="Times New Roman" w:hAnsi="Arial" w:cs="Arial"/>
            <w:color w:val="333333"/>
            <w:shd w:val="clear" w:color="auto" w:fill="FFFFFF"/>
          </w:rPr>
          <w:t>. To create the </w:t>
        </w:r>
        <w:r w:rsidRPr="007816C7">
          <w:rPr>
            <w:rFonts w:ascii="Arial" w:eastAsia="Times New Roman" w:hAnsi="Arial" w:cs="Arial"/>
            <w:color w:val="6FA8DC"/>
            <w:shd w:val="clear" w:color="auto" w:fill="FFFFFF"/>
          </w:rPr>
          <w:t>HttpResponseMessage</w:t>
        </w:r>
        <w:r w:rsidRPr="007816C7">
          <w:rPr>
            <w:rFonts w:ascii="Arial" w:eastAsia="Times New Roman" w:hAnsi="Arial" w:cs="Arial"/>
            <w:color w:val="333333"/>
            <w:shd w:val="clear" w:color="auto" w:fill="FFFFFF"/>
          </w:rPr>
          <w:t>, we either use CreateResponse() or CreateErrorResponse() methods of the Request object. </w:t>
        </w:r>
        <w:r w:rsidRPr="007816C7">
          <w:rPr>
            <w:rFonts w:ascii="Arial" w:eastAsia="Times New Roman" w:hAnsi="Arial" w:cs="Arial"/>
            <w:color w:val="333333"/>
          </w:rPr>
          <w:br/>
        </w:r>
      </w:ins>
    </w:p>
    <w:p w:rsidR="007816C7" w:rsidRPr="007816C7" w:rsidRDefault="007816C7" w:rsidP="007816C7">
      <w:pPr>
        <w:shd w:val="clear" w:color="auto" w:fill="FFFFFF"/>
        <w:spacing w:after="0" w:line="240" w:lineRule="auto"/>
        <w:rPr>
          <w:ins w:id="2" w:author="Unknown"/>
          <w:rFonts w:ascii="Arial" w:eastAsia="Times New Roman" w:hAnsi="Arial" w:cs="Arial"/>
          <w:color w:val="333333"/>
        </w:rPr>
      </w:pPr>
      <w:ins w:id="3" w:author="Unknown">
        <w:r w:rsidRPr="007816C7">
          <w:rPr>
            <w:rFonts w:ascii="Arial" w:eastAsia="Times New Roman" w:hAnsi="Arial" w:cs="Arial"/>
            <w:color w:val="0000FF"/>
            <w:shd w:val="clear" w:color="auto" w:fill="FFFFFF"/>
          </w:rPr>
          <w:t>public</w:t>
        </w:r>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class</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StudentsController</w:t>
        </w:r>
        <w:r w:rsidRPr="007816C7">
          <w:rPr>
            <w:rFonts w:ascii="Arial" w:eastAsia="Times New Roman" w:hAnsi="Arial" w:cs="Arial"/>
            <w:color w:val="333333"/>
            <w:shd w:val="clear" w:color="auto" w:fill="FFFFFF"/>
          </w:rPr>
          <w:t> : </w:t>
        </w:r>
        <w:r w:rsidRPr="007816C7">
          <w:rPr>
            <w:rFonts w:ascii="Arial" w:eastAsia="Times New Roman" w:hAnsi="Arial" w:cs="Arial"/>
            <w:color w:val="2B91AF"/>
            <w:shd w:val="clear" w:color="auto" w:fill="FFFFFF"/>
          </w:rPr>
          <w:t>ApiController</w:t>
        </w:r>
      </w:ins>
    </w:p>
    <w:p w:rsidR="007816C7" w:rsidRPr="007816C7" w:rsidRDefault="007816C7" w:rsidP="007816C7">
      <w:pPr>
        <w:shd w:val="clear" w:color="auto" w:fill="FFFFFF"/>
        <w:spacing w:after="0" w:line="240" w:lineRule="auto"/>
        <w:rPr>
          <w:ins w:id="4" w:author="Unknown"/>
          <w:rFonts w:ascii="Arial" w:eastAsia="Times New Roman" w:hAnsi="Arial" w:cs="Arial"/>
          <w:color w:val="333333"/>
        </w:rPr>
      </w:pPr>
      <w:ins w:id="5" w:author="Unknown">
        <w:r w:rsidRPr="007816C7">
          <w:rPr>
            <w:rFonts w:ascii="Arial" w:eastAsia="Times New Roman" w:hAnsi="Arial" w:cs="Arial"/>
            <w:color w:val="333333"/>
            <w:shd w:val="clear" w:color="auto" w:fill="FFFFFF"/>
          </w:rPr>
          <w:t>{</w:t>
        </w:r>
      </w:ins>
    </w:p>
    <w:p w:rsidR="007816C7" w:rsidRPr="007816C7" w:rsidRDefault="007816C7" w:rsidP="007816C7">
      <w:pPr>
        <w:shd w:val="clear" w:color="auto" w:fill="FFFFFF"/>
        <w:spacing w:after="0" w:line="240" w:lineRule="auto"/>
        <w:rPr>
          <w:ins w:id="6" w:author="Unknown"/>
          <w:rFonts w:ascii="Arial" w:eastAsia="Times New Roman" w:hAnsi="Arial" w:cs="Arial"/>
          <w:color w:val="333333"/>
        </w:rPr>
      </w:pPr>
      <w:ins w:id="7"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static</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List</w:t>
        </w:r>
        <w:r w:rsidRPr="007816C7">
          <w:rPr>
            <w:rFonts w:ascii="Arial" w:eastAsia="Times New Roman" w:hAnsi="Arial" w:cs="Arial"/>
            <w:color w:val="333333"/>
            <w:shd w:val="clear" w:color="auto" w:fill="FFFFFF"/>
          </w:rPr>
          <w:t>&lt;</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&gt; students = </w:t>
        </w:r>
        <w:r w:rsidRPr="007816C7">
          <w:rPr>
            <w:rFonts w:ascii="Arial" w:eastAsia="Times New Roman" w:hAnsi="Arial" w:cs="Arial"/>
            <w:color w:val="0000FF"/>
            <w:shd w:val="clear" w:color="auto" w:fill="FFFFFF"/>
          </w:rPr>
          <w:t>new</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List</w:t>
        </w:r>
        <w:r w:rsidRPr="007816C7">
          <w:rPr>
            <w:rFonts w:ascii="Arial" w:eastAsia="Times New Roman" w:hAnsi="Arial" w:cs="Arial"/>
            <w:color w:val="333333"/>
            <w:shd w:val="clear" w:color="auto" w:fill="FFFFFF"/>
          </w:rPr>
          <w:t>&lt;</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&gt;()</w:t>
        </w:r>
      </w:ins>
    </w:p>
    <w:p w:rsidR="007816C7" w:rsidRPr="007816C7" w:rsidRDefault="007816C7" w:rsidP="007816C7">
      <w:pPr>
        <w:shd w:val="clear" w:color="auto" w:fill="FFFFFF"/>
        <w:spacing w:after="0" w:line="240" w:lineRule="auto"/>
        <w:rPr>
          <w:ins w:id="8" w:author="Unknown"/>
          <w:rFonts w:ascii="Arial" w:eastAsia="Times New Roman" w:hAnsi="Arial" w:cs="Arial"/>
          <w:color w:val="333333"/>
        </w:rPr>
      </w:pPr>
      <w:ins w:id="9"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10" w:author="Unknown"/>
          <w:rFonts w:ascii="Arial" w:eastAsia="Times New Roman" w:hAnsi="Arial" w:cs="Arial"/>
          <w:color w:val="333333"/>
        </w:rPr>
      </w:pPr>
      <w:ins w:id="11"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new</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 { Id = 1, Name = </w:t>
        </w:r>
        <w:r w:rsidRPr="007816C7">
          <w:rPr>
            <w:rFonts w:ascii="Arial" w:eastAsia="Times New Roman" w:hAnsi="Arial" w:cs="Arial"/>
            <w:color w:val="A31515"/>
            <w:shd w:val="clear" w:color="auto" w:fill="FFFFFF"/>
          </w:rPr>
          <w:t>"Tom"</w:t>
        </w:r>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12" w:author="Unknown"/>
          <w:rFonts w:ascii="Arial" w:eastAsia="Times New Roman" w:hAnsi="Arial" w:cs="Arial"/>
          <w:color w:val="333333"/>
        </w:rPr>
      </w:pPr>
      <w:ins w:id="13"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new</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 { Id = 2, Name = </w:t>
        </w:r>
        <w:r w:rsidRPr="007816C7">
          <w:rPr>
            <w:rFonts w:ascii="Arial" w:eastAsia="Times New Roman" w:hAnsi="Arial" w:cs="Arial"/>
            <w:color w:val="A31515"/>
            <w:shd w:val="clear" w:color="auto" w:fill="FFFFFF"/>
          </w:rPr>
          <w:t>"Sam"</w:t>
        </w:r>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14" w:author="Unknown"/>
          <w:rFonts w:ascii="Arial" w:eastAsia="Times New Roman" w:hAnsi="Arial" w:cs="Arial"/>
          <w:color w:val="333333"/>
        </w:rPr>
      </w:pPr>
      <w:ins w:id="15"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new</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 { Id = 3, Name = </w:t>
        </w:r>
        <w:r w:rsidRPr="007816C7">
          <w:rPr>
            <w:rFonts w:ascii="Arial" w:eastAsia="Times New Roman" w:hAnsi="Arial" w:cs="Arial"/>
            <w:color w:val="A31515"/>
            <w:shd w:val="clear" w:color="auto" w:fill="FFFFFF"/>
          </w:rPr>
          <w:t>"John"</w:t>
        </w:r>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16" w:author="Unknown"/>
          <w:rFonts w:ascii="Arial" w:eastAsia="Times New Roman" w:hAnsi="Arial" w:cs="Arial"/>
          <w:color w:val="333333"/>
        </w:rPr>
      </w:pPr>
      <w:ins w:id="17"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18" w:author="Unknown"/>
          <w:rFonts w:ascii="Arial" w:eastAsia="Times New Roman" w:hAnsi="Arial" w:cs="Arial"/>
          <w:color w:val="333333"/>
        </w:rPr>
      </w:pPr>
    </w:p>
    <w:p w:rsidR="007816C7" w:rsidRPr="007816C7" w:rsidRDefault="007816C7" w:rsidP="007816C7">
      <w:pPr>
        <w:shd w:val="clear" w:color="auto" w:fill="FFFFFF"/>
        <w:spacing w:after="0" w:line="240" w:lineRule="auto"/>
        <w:rPr>
          <w:ins w:id="19" w:author="Unknown"/>
          <w:rFonts w:ascii="Arial" w:eastAsia="Times New Roman" w:hAnsi="Arial" w:cs="Arial"/>
          <w:color w:val="333333"/>
        </w:rPr>
      </w:pPr>
      <w:ins w:id="20"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public</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HttpResponseMessage</w:t>
        </w:r>
        <w:r w:rsidRPr="007816C7">
          <w:rPr>
            <w:rFonts w:ascii="Arial" w:eastAsia="Times New Roman" w:hAnsi="Arial" w:cs="Arial"/>
            <w:color w:val="333333"/>
            <w:shd w:val="clear" w:color="auto" w:fill="FFFFFF"/>
          </w:rPr>
          <w:t> Get()</w:t>
        </w:r>
      </w:ins>
    </w:p>
    <w:p w:rsidR="007816C7" w:rsidRPr="007816C7" w:rsidRDefault="007816C7" w:rsidP="007816C7">
      <w:pPr>
        <w:shd w:val="clear" w:color="auto" w:fill="FFFFFF"/>
        <w:spacing w:after="0" w:line="240" w:lineRule="auto"/>
        <w:rPr>
          <w:ins w:id="21" w:author="Unknown"/>
          <w:rFonts w:ascii="Arial" w:eastAsia="Times New Roman" w:hAnsi="Arial" w:cs="Arial"/>
          <w:color w:val="333333"/>
        </w:rPr>
      </w:pPr>
      <w:ins w:id="22"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23" w:author="Unknown"/>
          <w:rFonts w:ascii="Arial" w:eastAsia="Times New Roman" w:hAnsi="Arial" w:cs="Arial"/>
          <w:color w:val="333333"/>
        </w:rPr>
      </w:pPr>
      <w:ins w:id="24"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return</w:t>
        </w:r>
        <w:r w:rsidRPr="007816C7">
          <w:rPr>
            <w:rFonts w:ascii="Arial" w:eastAsia="Times New Roman" w:hAnsi="Arial" w:cs="Arial"/>
            <w:color w:val="333333"/>
            <w:shd w:val="clear" w:color="auto" w:fill="FFFFFF"/>
          </w:rPr>
          <w:t> Request.CreateResponse(students);</w:t>
        </w:r>
      </w:ins>
    </w:p>
    <w:p w:rsidR="007816C7" w:rsidRPr="007816C7" w:rsidRDefault="007816C7" w:rsidP="007816C7">
      <w:pPr>
        <w:shd w:val="clear" w:color="auto" w:fill="FFFFFF"/>
        <w:spacing w:after="0" w:line="240" w:lineRule="auto"/>
        <w:rPr>
          <w:ins w:id="25" w:author="Unknown"/>
          <w:rFonts w:ascii="Arial" w:eastAsia="Times New Roman" w:hAnsi="Arial" w:cs="Arial"/>
          <w:color w:val="333333"/>
        </w:rPr>
      </w:pPr>
      <w:ins w:id="26"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27" w:author="Unknown"/>
          <w:rFonts w:ascii="Arial" w:eastAsia="Times New Roman" w:hAnsi="Arial" w:cs="Arial"/>
          <w:color w:val="333333"/>
        </w:rPr>
      </w:pPr>
    </w:p>
    <w:p w:rsidR="007816C7" w:rsidRPr="007816C7" w:rsidRDefault="007816C7" w:rsidP="007816C7">
      <w:pPr>
        <w:shd w:val="clear" w:color="auto" w:fill="FFFFFF"/>
        <w:spacing w:after="0" w:line="240" w:lineRule="auto"/>
        <w:rPr>
          <w:ins w:id="28" w:author="Unknown"/>
          <w:rFonts w:ascii="Arial" w:eastAsia="Times New Roman" w:hAnsi="Arial" w:cs="Arial"/>
          <w:color w:val="333333"/>
        </w:rPr>
      </w:pPr>
      <w:ins w:id="29"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public</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HttpResponseMessage</w:t>
        </w:r>
        <w:r w:rsidRPr="007816C7">
          <w:rPr>
            <w:rFonts w:ascii="Arial" w:eastAsia="Times New Roman" w:hAnsi="Arial" w:cs="Arial"/>
            <w:color w:val="333333"/>
            <w:shd w:val="clear" w:color="auto" w:fill="FFFFFF"/>
          </w:rPr>
          <w:t> Get(</w:t>
        </w:r>
        <w:r w:rsidRPr="007816C7">
          <w:rPr>
            <w:rFonts w:ascii="Arial" w:eastAsia="Times New Roman" w:hAnsi="Arial" w:cs="Arial"/>
            <w:color w:val="0000FF"/>
            <w:shd w:val="clear" w:color="auto" w:fill="FFFFFF"/>
          </w:rPr>
          <w:t>int</w:t>
        </w:r>
        <w:r w:rsidRPr="007816C7">
          <w:rPr>
            <w:rFonts w:ascii="Arial" w:eastAsia="Times New Roman" w:hAnsi="Arial" w:cs="Arial"/>
            <w:color w:val="333333"/>
            <w:shd w:val="clear" w:color="auto" w:fill="FFFFFF"/>
          </w:rPr>
          <w:t> id)</w:t>
        </w:r>
      </w:ins>
    </w:p>
    <w:p w:rsidR="007816C7" w:rsidRPr="007816C7" w:rsidRDefault="007816C7" w:rsidP="007816C7">
      <w:pPr>
        <w:shd w:val="clear" w:color="auto" w:fill="FFFFFF"/>
        <w:spacing w:after="0" w:line="240" w:lineRule="auto"/>
        <w:rPr>
          <w:ins w:id="30" w:author="Unknown"/>
          <w:rFonts w:ascii="Arial" w:eastAsia="Times New Roman" w:hAnsi="Arial" w:cs="Arial"/>
          <w:color w:val="333333"/>
        </w:rPr>
      </w:pPr>
      <w:ins w:id="31"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32" w:author="Unknown"/>
          <w:rFonts w:ascii="Arial" w:eastAsia="Times New Roman" w:hAnsi="Arial" w:cs="Arial"/>
          <w:color w:val="333333"/>
        </w:rPr>
      </w:pPr>
      <w:ins w:id="33"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var</w:t>
        </w:r>
        <w:r w:rsidRPr="007816C7">
          <w:rPr>
            <w:rFonts w:ascii="Arial" w:eastAsia="Times New Roman" w:hAnsi="Arial" w:cs="Arial"/>
            <w:color w:val="333333"/>
            <w:shd w:val="clear" w:color="auto" w:fill="FFFFFF"/>
          </w:rPr>
          <w:t> student = students.FirstOrDefault(s =&gt; s.Id == id);</w:t>
        </w:r>
      </w:ins>
    </w:p>
    <w:p w:rsidR="007816C7" w:rsidRPr="007816C7" w:rsidRDefault="007816C7" w:rsidP="007816C7">
      <w:pPr>
        <w:shd w:val="clear" w:color="auto" w:fill="FFFFFF"/>
        <w:spacing w:after="0" w:line="240" w:lineRule="auto"/>
        <w:rPr>
          <w:ins w:id="34" w:author="Unknown"/>
          <w:rFonts w:ascii="Arial" w:eastAsia="Times New Roman" w:hAnsi="Arial" w:cs="Arial"/>
          <w:color w:val="333333"/>
        </w:rPr>
      </w:pPr>
      <w:ins w:id="35"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if</w:t>
        </w:r>
        <w:r w:rsidRPr="007816C7">
          <w:rPr>
            <w:rFonts w:ascii="Arial" w:eastAsia="Times New Roman" w:hAnsi="Arial" w:cs="Arial"/>
            <w:color w:val="333333"/>
            <w:shd w:val="clear" w:color="auto" w:fill="FFFFFF"/>
          </w:rPr>
          <w:t> (student == </w:t>
        </w:r>
        <w:r w:rsidRPr="007816C7">
          <w:rPr>
            <w:rFonts w:ascii="Arial" w:eastAsia="Times New Roman" w:hAnsi="Arial" w:cs="Arial"/>
            <w:color w:val="0000FF"/>
            <w:shd w:val="clear" w:color="auto" w:fill="FFFFFF"/>
          </w:rPr>
          <w:t>null</w:t>
        </w:r>
        <w:r w:rsidRPr="007816C7">
          <w:rPr>
            <w:rFonts w:ascii="Arial" w:eastAsia="Times New Roman" w:hAnsi="Arial" w:cs="Arial"/>
            <w:color w:val="333333"/>
            <w:shd w:val="clear" w:color="auto" w:fill="FFFFFF"/>
          </w:rPr>
          <w:t>)</w:t>
        </w:r>
      </w:ins>
    </w:p>
    <w:p w:rsidR="007816C7" w:rsidRPr="007816C7" w:rsidRDefault="007816C7" w:rsidP="007816C7">
      <w:pPr>
        <w:shd w:val="clear" w:color="auto" w:fill="FFFFFF"/>
        <w:spacing w:after="0" w:line="240" w:lineRule="auto"/>
        <w:rPr>
          <w:ins w:id="36" w:author="Unknown"/>
          <w:rFonts w:ascii="Arial" w:eastAsia="Times New Roman" w:hAnsi="Arial" w:cs="Arial"/>
          <w:color w:val="333333"/>
        </w:rPr>
      </w:pPr>
      <w:ins w:id="37"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38" w:author="Unknown"/>
          <w:rFonts w:ascii="Arial" w:eastAsia="Times New Roman" w:hAnsi="Arial" w:cs="Arial"/>
          <w:color w:val="333333"/>
        </w:rPr>
      </w:pPr>
      <w:ins w:id="39"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return</w:t>
        </w:r>
        <w:r w:rsidRPr="007816C7">
          <w:rPr>
            <w:rFonts w:ascii="Arial" w:eastAsia="Times New Roman" w:hAnsi="Arial" w:cs="Arial"/>
            <w:color w:val="333333"/>
            <w:shd w:val="clear" w:color="auto" w:fill="FFFFFF"/>
          </w:rPr>
          <w:t> Request.CreateErrorResponse(</w:t>
        </w:r>
        <w:r w:rsidRPr="007816C7">
          <w:rPr>
            <w:rFonts w:ascii="Arial" w:eastAsia="Times New Roman" w:hAnsi="Arial" w:cs="Arial"/>
            <w:color w:val="2B91AF"/>
            <w:shd w:val="clear" w:color="auto" w:fill="FFFFFF"/>
          </w:rPr>
          <w:t>HttpStatusCode</w:t>
        </w:r>
        <w:r w:rsidRPr="007816C7">
          <w:rPr>
            <w:rFonts w:ascii="Arial" w:eastAsia="Times New Roman" w:hAnsi="Arial" w:cs="Arial"/>
            <w:color w:val="333333"/>
            <w:shd w:val="clear" w:color="auto" w:fill="FFFFFF"/>
          </w:rPr>
          <w:t>.NotFound,</w:t>
        </w:r>
      </w:ins>
    </w:p>
    <w:p w:rsidR="007816C7" w:rsidRPr="007816C7" w:rsidRDefault="007816C7" w:rsidP="007816C7">
      <w:pPr>
        <w:shd w:val="clear" w:color="auto" w:fill="FFFFFF"/>
        <w:spacing w:after="0" w:line="240" w:lineRule="auto"/>
        <w:rPr>
          <w:ins w:id="40" w:author="Unknown"/>
          <w:rFonts w:ascii="Arial" w:eastAsia="Times New Roman" w:hAnsi="Arial" w:cs="Arial"/>
          <w:color w:val="333333"/>
        </w:rPr>
      </w:pPr>
      <w:ins w:id="41" w:author="Unknown">
        <w:r w:rsidRPr="007816C7">
          <w:rPr>
            <w:rFonts w:ascii="Arial" w:eastAsia="Times New Roman" w:hAnsi="Arial" w:cs="Arial"/>
            <w:color w:val="333333"/>
            <w:shd w:val="clear" w:color="auto" w:fill="FFFFFF"/>
          </w:rPr>
          <w:t>                </w:t>
        </w:r>
        <w:r w:rsidRPr="007816C7">
          <w:rPr>
            <w:rFonts w:ascii="Arial" w:eastAsia="Times New Roman" w:hAnsi="Arial" w:cs="Arial"/>
            <w:color w:val="A31515"/>
            <w:shd w:val="clear" w:color="auto" w:fill="FFFFFF"/>
          </w:rPr>
          <w:t>"Student not found"</w:t>
        </w:r>
        <w:r w:rsidRPr="007816C7">
          <w:rPr>
            <w:rFonts w:ascii="Arial" w:eastAsia="Times New Roman" w:hAnsi="Arial" w:cs="Arial"/>
            <w:color w:val="333333"/>
            <w:shd w:val="clear" w:color="auto" w:fill="FFFFFF"/>
          </w:rPr>
          <w:t>);</w:t>
        </w:r>
      </w:ins>
    </w:p>
    <w:p w:rsidR="007816C7" w:rsidRPr="007816C7" w:rsidRDefault="007816C7" w:rsidP="007816C7">
      <w:pPr>
        <w:shd w:val="clear" w:color="auto" w:fill="FFFFFF"/>
        <w:spacing w:after="0" w:line="240" w:lineRule="auto"/>
        <w:rPr>
          <w:ins w:id="42" w:author="Unknown"/>
          <w:rFonts w:ascii="Arial" w:eastAsia="Times New Roman" w:hAnsi="Arial" w:cs="Arial"/>
          <w:color w:val="333333"/>
        </w:rPr>
      </w:pPr>
      <w:ins w:id="43"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44" w:author="Unknown"/>
          <w:rFonts w:ascii="Arial" w:eastAsia="Times New Roman" w:hAnsi="Arial" w:cs="Arial"/>
          <w:color w:val="333333"/>
        </w:rPr>
      </w:pPr>
    </w:p>
    <w:p w:rsidR="007816C7" w:rsidRPr="007816C7" w:rsidRDefault="007816C7" w:rsidP="007816C7">
      <w:pPr>
        <w:shd w:val="clear" w:color="auto" w:fill="FFFFFF"/>
        <w:spacing w:after="0" w:line="240" w:lineRule="auto"/>
        <w:rPr>
          <w:ins w:id="45" w:author="Unknown"/>
          <w:rFonts w:ascii="Arial" w:eastAsia="Times New Roman" w:hAnsi="Arial" w:cs="Arial"/>
          <w:color w:val="333333"/>
        </w:rPr>
      </w:pPr>
      <w:ins w:id="46"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return</w:t>
        </w:r>
        <w:r w:rsidRPr="007816C7">
          <w:rPr>
            <w:rFonts w:ascii="Arial" w:eastAsia="Times New Roman" w:hAnsi="Arial" w:cs="Arial"/>
            <w:color w:val="333333"/>
            <w:shd w:val="clear" w:color="auto" w:fill="FFFFFF"/>
          </w:rPr>
          <w:t> Request.CreateResponse(student);</w:t>
        </w:r>
      </w:ins>
    </w:p>
    <w:p w:rsidR="007816C7" w:rsidRPr="007816C7" w:rsidRDefault="007816C7" w:rsidP="007816C7">
      <w:pPr>
        <w:shd w:val="clear" w:color="auto" w:fill="FFFFFF"/>
        <w:spacing w:after="0" w:line="240" w:lineRule="auto"/>
        <w:rPr>
          <w:ins w:id="47" w:author="Unknown"/>
          <w:rFonts w:ascii="Arial" w:eastAsia="Times New Roman" w:hAnsi="Arial" w:cs="Arial"/>
          <w:color w:val="333333"/>
        </w:rPr>
      </w:pPr>
      <w:ins w:id="48"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49" w:author="Unknown"/>
          <w:rFonts w:ascii="Arial" w:eastAsia="Times New Roman" w:hAnsi="Arial" w:cs="Arial"/>
          <w:color w:val="333333"/>
        </w:rPr>
      </w:pPr>
      <w:ins w:id="50" w:author="Unknown">
        <w:r w:rsidRPr="007816C7">
          <w:rPr>
            <w:rFonts w:ascii="Arial" w:eastAsia="Times New Roman" w:hAnsi="Arial" w:cs="Arial"/>
            <w:color w:val="333333"/>
            <w:shd w:val="clear" w:color="auto" w:fill="FFFFFF"/>
          </w:rPr>
          <w:t>}</w:t>
        </w:r>
      </w:ins>
    </w:p>
    <w:p w:rsidR="007816C7" w:rsidRPr="007816C7" w:rsidRDefault="007816C7" w:rsidP="007816C7">
      <w:pPr>
        <w:spacing w:after="0" w:line="240" w:lineRule="auto"/>
        <w:rPr>
          <w:ins w:id="51" w:author="Unknown"/>
          <w:rFonts w:ascii="Times New Roman" w:eastAsia="Times New Roman" w:hAnsi="Times New Roman" w:cs="Times New Roman"/>
          <w:sz w:val="24"/>
          <w:szCs w:val="24"/>
        </w:rPr>
      </w:pPr>
      <w:ins w:id="52" w:author="Unknown">
        <w:r w:rsidRPr="007816C7">
          <w:rPr>
            <w:rFonts w:ascii="Arial" w:eastAsia="Times New Roman" w:hAnsi="Arial" w:cs="Arial"/>
            <w:color w:val="333333"/>
          </w:rPr>
          <w:br/>
        </w:r>
        <w:r w:rsidRPr="007816C7">
          <w:rPr>
            <w:rFonts w:ascii="Arial" w:eastAsia="Times New Roman" w:hAnsi="Arial" w:cs="Arial"/>
            <w:color w:val="333333"/>
          </w:rPr>
          <w:br/>
        </w:r>
        <w:r w:rsidRPr="007816C7">
          <w:rPr>
            <w:rFonts w:ascii="Arial" w:eastAsia="Times New Roman" w:hAnsi="Arial" w:cs="Arial"/>
            <w:color w:val="333333"/>
          </w:rPr>
          <w:br/>
        </w:r>
        <w:r w:rsidRPr="007816C7">
          <w:rPr>
            <w:rFonts w:ascii="Arial" w:eastAsia="Times New Roman" w:hAnsi="Arial" w:cs="Arial"/>
            <w:color w:val="333333"/>
            <w:shd w:val="clear" w:color="auto" w:fill="FFFFFF"/>
          </w:rPr>
          <w:t>In the following example, we have replaced both instances of </w:t>
        </w:r>
        <w:r w:rsidRPr="007816C7">
          <w:rPr>
            <w:rFonts w:ascii="Arial" w:eastAsia="Times New Roman" w:hAnsi="Arial" w:cs="Arial"/>
            <w:color w:val="6FA8DC"/>
            <w:shd w:val="clear" w:color="auto" w:fill="FFFFFF"/>
          </w:rPr>
          <w:t>HttpResponseMessage </w:t>
        </w:r>
        <w:r w:rsidRPr="007816C7">
          <w:rPr>
            <w:rFonts w:ascii="Arial" w:eastAsia="Times New Roman" w:hAnsi="Arial" w:cs="Arial"/>
            <w:color w:val="333333"/>
            <w:shd w:val="clear" w:color="auto" w:fill="FFFFFF"/>
          </w:rPr>
          <w:t>with </w:t>
        </w:r>
        <w:r w:rsidRPr="007816C7">
          <w:rPr>
            <w:rFonts w:ascii="Arial" w:eastAsia="Times New Roman" w:hAnsi="Arial" w:cs="Arial"/>
            <w:color w:val="6FA8DC"/>
            <w:shd w:val="clear" w:color="auto" w:fill="FFFFFF"/>
          </w:rPr>
          <w:t>IHttpActionResult</w:t>
        </w:r>
        <w:r w:rsidRPr="007816C7">
          <w:rPr>
            <w:rFonts w:ascii="Arial" w:eastAsia="Times New Roman" w:hAnsi="Arial" w:cs="Arial"/>
            <w:color w:val="333333"/>
            <w:shd w:val="clear" w:color="auto" w:fill="FFFFFF"/>
          </w:rPr>
          <w:t xml:space="preserve">. To return status code 200, we used Ok() helper method and to return status code 404, we used NotFound() method. To the Ok() method we have passed the type we want to return from the action method. Also notice, the code is now </w:t>
        </w:r>
        <w:r w:rsidRPr="007816C7">
          <w:rPr>
            <w:rFonts w:ascii="Arial" w:eastAsia="Times New Roman" w:hAnsi="Arial" w:cs="Arial"/>
            <w:color w:val="333333"/>
            <w:shd w:val="clear" w:color="auto" w:fill="FFFFFF"/>
          </w:rPr>
          <w:lastRenderedPageBreak/>
          <w:t>much cleaner and simpler to read. </w:t>
        </w:r>
        <w:r w:rsidRPr="007816C7">
          <w:rPr>
            <w:rFonts w:ascii="Arial" w:eastAsia="Times New Roman" w:hAnsi="Arial" w:cs="Arial"/>
            <w:color w:val="333333"/>
          </w:rPr>
          <w:br/>
        </w:r>
      </w:ins>
    </w:p>
    <w:p w:rsidR="007816C7" w:rsidRPr="007816C7" w:rsidRDefault="007816C7" w:rsidP="007816C7">
      <w:pPr>
        <w:shd w:val="clear" w:color="auto" w:fill="FFFFFF"/>
        <w:spacing w:after="0" w:line="240" w:lineRule="auto"/>
        <w:rPr>
          <w:ins w:id="53" w:author="Unknown"/>
          <w:rFonts w:ascii="Arial" w:eastAsia="Times New Roman" w:hAnsi="Arial" w:cs="Arial"/>
          <w:color w:val="333333"/>
        </w:rPr>
      </w:pPr>
      <w:ins w:id="54" w:author="Unknown">
        <w:r w:rsidRPr="007816C7">
          <w:rPr>
            <w:rFonts w:ascii="Arial" w:eastAsia="Times New Roman" w:hAnsi="Arial" w:cs="Arial"/>
            <w:color w:val="0000FF"/>
            <w:shd w:val="clear" w:color="auto" w:fill="FFFFFF"/>
          </w:rPr>
          <w:t>public</w:t>
        </w:r>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class</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StudentsController</w:t>
        </w:r>
        <w:r w:rsidRPr="007816C7">
          <w:rPr>
            <w:rFonts w:ascii="Arial" w:eastAsia="Times New Roman" w:hAnsi="Arial" w:cs="Arial"/>
            <w:color w:val="333333"/>
            <w:shd w:val="clear" w:color="auto" w:fill="FFFFFF"/>
          </w:rPr>
          <w:t> : </w:t>
        </w:r>
        <w:r w:rsidRPr="007816C7">
          <w:rPr>
            <w:rFonts w:ascii="Arial" w:eastAsia="Times New Roman" w:hAnsi="Arial" w:cs="Arial"/>
            <w:color w:val="2B91AF"/>
            <w:shd w:val="clear" w:color="auto" w:fill="FFFFFF"/>
          </w:rPr>
          <w:t>ApiController</w:t>
        </w:r>
      </w:ins>
    </w:p>
    <w:p w:rsidR="007816C7" w:rsidRPr="007816C7" w:rsidRDefault="007816C7" w:rsidP="007816C7">
      <w:pPr>
        <w:shd w:val="clear" w:color="auto" w:fill="FFFFFF"/>
        <w:spacing w:after="0" w:line="240" w:lineRule="auto"/>
        <w:rPr>
          <w:ins w:id="55" w:author="Unknown"/>
          <w:rFonts w:ascii="Arial" w:eastAsia="Times New Roman" w:hAnsi="Arial" w:cs="Arial"/>
          <w:color w:val="333333"/>
        </w:rPr>
      </w:pPr>
      <w:ins w:id="56" w:author="Unknown">
        <w:r w:rsidRPr="007816C7">
          <w:rPr>
            <w:rFonts w:ascii="Arial" w:eastAsia="Times New Roman" w:hAnsi="Arial" w:cs="Arial"/>
            <w:color w:val="333333"/>
            <w:shd w:val="clear" w:color="auto" w:fill="FFFFFF"/>
          </w:rPr>
          <w:t>{</w:t>
        </w:r>
      </w:ins>
    </w:p>
    <w:p w:rsidR="007816C7" w:rsidRPr="007816C7" w:rsidRDefault="007816C7" w:rsidP="007816C7">
      <w:pPr>
        <w:shd w:val="clear" w:color="auto" w:fill="FFFFFF"/>
        <w:spacing w:after="0" w:line="240" w:lineRule="auto"/>
        <w:rPr>
          <w:ins w:id="57" w:author="Unknown"/>
          <w:rFonts w:ascii="Arial" w:eastAsia="Times New Roman" w:hAnsi="Arial" w:cs="Arial"/>
          <w:color w:val="333333"/>
        </w:rPr>
      </w:pPr>
      <w:ins w:id="58"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static</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List</w:t>
        </w:r>
        <w:r w:rsidRPr="007816C7">
          <w:rPr>
            <w:rFonts w:ascii="Arial" w:eastAsia="Times New Roman" w:hAnsi="Arial" w:cs="Arial"/>
            <w:color w:val="333333"/>
            <w:shd w:val="clear" w:color="auto" w:fill="FFFFFF"/>
          </w:rPr>
          <w:t>&lt;</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&gt; students = </w:t>
        </w:r>
        <w:r w:rsidRPr="007816C7">
          <w:rPr>
            <w:rFonts w:ascii="Arial" w:eastAsia="Times New Roman" w:hAnsi="Arial" w:cs="Arial"/>
            <w:color w:val="0000FF"/>
            <w:shd w:val="clear" w:color="auto" w:fill="FFFFFF"/>
          </w:rPr>
          <w:t>new</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List</w:t>
        </w:r>
        <w:r w:rsidRPr="007816C7">
          <w:rPr>
            <w:rFonts w:ascii="Arial" w:eastAsia="Times New Roman" w:hAnsi="Arial" w:cs="Arial"/>
            <w:color w:val="333333"/>
            <w:shd w:val="clear" w:color="auto" w:fill="FFFFFF"/>
          </w:rPr>
          <w:t>&lt;</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&gt;()</w:t>
        </w:r>
      </w:ins>
    </w:p>
    <w:p w:rsidR="007816C7" w:rsidRPr="007816C7" w:rsidRDefault="007816C7" w:rsidP="007816C7">
      <w:pPr>
        <w:shd w:val="clear" w:color="auto" w:fill="FFFFFF"/>
        <w:spacing w:after="0" w:line="240" w:lineRule="auto"/>
        <w:rPr>
          <w:ins w:id="59" w:author="Unknown"/>
          <w:rFonts w:ascii="Arial" w:eastAsia="Times New Roman" w:hAnsi="Arial" w:cs="Arial"/>
          <w:color w:val="333333"/>
        </w:rPr>
      </w:pPr>
      <w:ins w:id="60"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61" w:author="Unknown"/>
          <w:rFonts w:ascii="Arial" w:eastAsia="Times New Roman" w:hAnsi="Arial" w:cs="Arial"/>
          <w:color w:val="333333"/>
        </w:rPr>
      </w:pPr>
      <w:ins w:id="62"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new</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 { Id = 1, Name = </w:t>
        </w:r>
        <w:r w:rsidRPr="007816C7">
          <w:rPr>
            <w:rFonts w:ascii="Arial" w:eastAsia="Times New Roman" w:hAnsi="Arial" w:cs="Arial"/>
            <w:color w:val="A31515"/>
            <w:shd w:val="clear" w:color="auto" w:fill="FFFFFF"/>
          </w:rPr>
          <w:t>"Tom"</w:t>
        </w:r>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63" w:author="Unknown"/>
          <w:rFonts w:ascii="Arial" w:eastAsia="Times New Roman" w:hAnsi="Arial" w:cs="Arial"/>
          <w:color w:val="333333"/>
        </w:rPr>
      </w:pPr>
      <w:ins w:id="64"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new</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 { Id = 2, Name = </w:t>
        </w:r>
        <w:r w:rsidRPr="007816C7">
          <w:rPr>
            <w:rFonts w:ascii="Arial" w:eastAsia="Times New Roman" w:hAnsi="Arial" w:cs="Arial"/>
            <w:color w:val="A31515"/>
            <w:shd w:val="clear" w:color="auto" w:fill="FFFFFF"/>
          </w:rPr>
          <w:t>"Sam"</w:t>
        </w:r>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65" w:author="Unknown"/>
          <w:rFonts w:ascii="Arial" w:eastAsia="Times New Roman" w:hAnsi="Arial" w:cs="Arial"/>
          <w:color w:val="333333"/>
        </w:rPr>
      </w:pPr>
      <w:ins w:id="66"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new</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Student</w:t>
        </w:r>
        <w:r w:rsidRPr="007816C7">
          <w:rPr>
            <w:rFonts w:ascii="Arial" w:eastAsia="Times New Roman" w:hAnsi="Arial" w:cs="Arial"/>
            <w:color w:val="333333"/>
            <w:shd w:val="clear" w:color="auto" w:fill="FFFFFF"/>
          </w:rPr>
          <w:t>() { Id = 3, Name = </w:t>
        </w:r>
        <w:r w:rsidRPr="007816C7">
          <w:rPr>
            <w:rFonts w:ascii="Arial" w:eastAsia="Times New Roman" w:hAnsi="Arial" w:cs="Arial"/>
            <w:color w:val="A31515"/>
            <w:shd w:val="clear" w:color="auto" w:fill="FFFFFF"/>
          </w:rPr>
          <w:t>"John"</w:t>
        </w:r>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67" w:author="Unknown"/>
          <w:rFonts w:ascii="Arial" w:eastAsia="Times New Roman" w:hAnsi="Arial" w:cs="Arial"/>
          <w:color w:val="333333"/>
        </w:rPr>
      </w:pPr>
      <w:ins w:id="68"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69" w:author="Unknown"/>
          <w:rFonts w:ascii="Arial" w:eastAsia="Times New Roman" w:hAnsi="Arial" w:cs="Arial"/>
          <w:color w:val="333333"/>
        </w:rPr>
      </w:pPr>
    </w:p>
    <w:p w:rsidR="007816C7" w:rsidRPr="007816C7" w:rsidRDefault="007816C7" w:rsidP="007816C7">
      <w:pPr>
        <w:shd w:val="clear" w:color="auto" w:fill="FFFFFF"/>
        <w:spacing w:after="0" w:line="240" w:lineRule="auto"/>
        <w:rPr>
          <w:ins w:id="70" w:author="Unknown"/>
          <w:rFonts w:ascii="Arial" w:eastAsia="Times New Roman" w:hAnsi="Arial" w:cs="Arial"/>
          <w:color w:val="333333"/>
        </w:rPr>
      </w:pPr>
      <w:ins w:id="71"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public</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IHttpActionResult</w:t>
        </w:r>
        <w:r w:rsidRPr="007816C7">
          <w:rPr>
            <w:rFonts w:ascii="Arial" w:eastAsia="Times New Roman" w:hAnsi="Arial" w:cs="Arial"/>
            <w:color w:val="333333"/>
            <w:shd w:val="clear" w:color="auto" w:fill="FFFFFF"/>
          </w:rPr>
          <w:t> Get()</w:t>
        </w:r>
      </w:ins>
    </w:p>
    <w:p w:rsidR="007816C7" w:rsidRPr="007816C7" w:rsidRDefault="007816C7" w:rsidP="007816C7">
      <w:pPr>
        <w:shd w:val="clear" w:color="auto" w:fill="FFFFFF"/>
        <w:spacing w:after="0" w:line="240" w:lineRule="auto"/>
        <w:rPr>
          <w:ins w:id="72" w:author="Unknown"/>
          <w:rFonts w:ascii="Arial" w:eastAsia="Times New Roman" w:hAnsi="Arial" w:cs="Arial"/>
          <w:color w:val="333333"/>
        </w:rPr>
      </w:pPr>
      <w:ins w:id="73"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74" w:author="Unknown"/>
          <w:rFonts w:ascii="Arial" w:eastAsia="Times New Roman" w:hAnsi="Arial" w:cs="Arial"/>
          <w:color w:val="333333"/>
        </w:rPr>
      </w:pPr>
      <w:ins w:id="75"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return</w:t>
        </w:r>
        <w:r w:rsidRPr="007816C7">
          <w:rPr>
            <w:rFonts w:ascii="Arial" w:eastAsia="Times New Roman" w:hAnsi="Arial" w:cs="Arial"/>
            <w:color w:val="333333"/>
            <w:shd w:val="clear" w:color="auto" w:fill="FFFFFF"/>
          </w:rPr>
          <w:t> Ok(students);</w:t>
        </w:r>
      </w:ins>
    </w:p>
    <w:p w:rsidR="007816C7" w:rsidRPr="007816C7" w:rsidRDefault="007816C7" w:rsidP="007816C7">
      <w:pPr>
        <w:shd w:val="clear" w:color="auto" w:fill="FFFFFF"/>
        <w:spacing w:after="0" w:line="240" w:lineRule="auto"/>
        <w:rPr>
          <w:ins w:id="76" w:author="Unknown"/>
          <w:rFonts w:ascii="Arial" w:eastAsia="Times New Roman" w:hAnsi="Arial" w:cs="Arial"/>
          <w:color w:val="333333"/>
        </w:rPr>
      </w:pPr>
      <w:ins w:id="77"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78" w:author="Unknown"/>
          <w:rFonts w:ascii="Arial" w:eastAsia="Times New Roman" w:hAnsi="Arial" w:cs="Arial"/>
          <w:color w:val="333333"/>
        </w:rPr>
      </w:pPr>
    </w:p>
    <w:p w:rsidR="007816C7" w:rsidRPr="007816C7" w:rsidRDefault="007816C7" w:rsidP="007816C7">
      <w:pPr>
        <w:shd w:val="clear" w:color="auto" w:fill="FFFFFF"/>
        <w:spacing w:after="0" w:line="240" w:lineRule="auto"/>
        <w:rPr>
          <w:ins w:id="79" w:author="Unknown"/>
          <w:rFonts w:ascii="Arial" w:eastAsia="Times New Roman" w:hAnsi="Arial" w:cs="Arial"/>
          <w:color w:val="333333"/>
        </w:rPr>
      </w:pPr>
      <w:ins w:id="80"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public</w:t>
        </w:r>
        <w:r w:rsidRPr="007816C7">
          <w:rPr>
            <w:rFonts w:ascii="Arial" w:eastAsia="Times New Roman" w:hAnsi="Arial" w:cs="Arial"/>
            <w:color w:val="333333"/>
            <w:shd w:val="clear" w:color="auto" w:fill="FFFFFF"/>
          </w:rPr>
          <w:t> </w:t>
        </w:r>
        <w:r w:rsidRPr="007816C7">
          <w:rPr>
            <w:rFonts w:ascii="Arial" w:eastAsia="Times New Roman" w:hAnsi="Arial" w:cs="Arial"/>
            <w:color w:val="2B91AF"/>
            <w:shd w:val="clear" w:color="auto" w:fill="FFFFFF"/>
          </w:rPr>
          <w:t>IHttpActionResult</w:t>
        </w:r>
        <w:r w:rsidRPr="007816C7">
          <w:rPr>
            <w:rFonts w:ascii="Arial" w:eastAsia="Times New Roman" w:hAnsi="Arial" w:cs="Arial"/>
            <w:color w:val="333333"/>
            <w:shd w:val="clear" w:color="auto" w:fill="FFFFFF"/>
          </w:rPr>
          <w:t> Get(</w:t>
        </w:r>
        <w:r w:rsidRPr="007816C7">
          <w:rPr>
            <w:rFonts w:ascii="Arial" w:eastAsia="Times New Roman" w:hAnsi="Arial" w:cs="Arial"/>
            <w:color w:val="0000FF"/>
            <w:shd w:val="clear" w:color="auto" w:fill="FFFFFF"/>
          </w:rPr>
          <w:t>int</w:t>
        </w:r>
        <w:r w:rsidRPr="007816C7">
          <w:rPr>
            <w:rFonts w:ascii="Arial" w:eastAsia="Times New Roman" w:hAnsi="Arial" w:cs="Arial"/>
            <w:color w:val="333333"/>
            <w:shd w:val="clear" w:color="auto" w:fill="FFFFFF"/>
          </w:rPr>
          <w:t> id)</w:t>
        </w:r>
      </w:ins>
    </w:p>
    <w:p w:rsidR="007816C7" w:rsidRPr="007816C7" w:rsidRDefault="007816C7" w:rsidP="007816C7">
      <w:pPr>
        <w:shd w:val="clear" w:color="auto" w:fill="FFFFFF"/>
        <w:spacing w:after="0" w:line="240" w:lineRule="auto"/>
        <w:rPr>
          <w:ins w:id="81" w:author="Unknown"/>
          <w:rFonts w:ascii="Arial" w:eastAsia="Times New Roman" w:hAnsi="Arial" w:cs="Arial"/>
          <w:color w:val="333333"/>
        </w:rPr>
      </w:pPr>
      <w:ins w:id="82"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83" w:author="Unknown"/>
          <w:rFonts w:ascii="Arial" w:eastAsia="Times New Roman" w:hAnsi="Arial" w:cs="Arial"/>
          <w:color w:val="333333"/>
        </w:rPr>
      </w:pPr>
      <w:ins w:id="84"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var</w:t>
        </w:r>
        <w:r w:rsidRPr="007816C7">
          <w:rPr>
            <w:rFonts w:ascii="Arial" w:eastAsia="Times New Roman" w:hAnsi="Arial" w:cs="Arial"/>
            <w:color w:val="333333"/>
            <w:shd w:val="clear" w:color="auto" w:fill="FFFFFF"/>
          </w:rPr>
          <w:t> student = students.FirstOrDefault(s =&gt; s.Id == id);</w:t>
        </w:r>
      </w:ins>
    </w:p>
    <w:p w:rsidR="007816C7" w:rsidRPr="007816C7" w:rsidRDefault="007816C7" w:rsidP="007816C7">
      <w:pPr>
        <w:shd w:val="clear" w:color="auto" w:fill="FFFFFF"/>
        <w:spacing w:after="0" w:line="240" w:lineRule="auto"/>
        <w:rPr>
          <w:ins w:id="85" w:author="Unknown"/>
          <w:rFonts w:ascii="Arial" w:eastAsia="Times New Roman" w:hAnsi="Arial" w:cs="Arial"/>
          <w:color w:val="333333"/>
        </w:rPr>
      </w:pPr>
      <w:ins w:id="86"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if</w:t>
        </w:r>
        <w:r w:rsidRPr="007816C7">
          <w:rPr>
            <w:rFonts w:ascii="Arial" w:eastAsia="Times New Roman" w:hAnsi="Arial" w:cs="Arial"/>
            <w:color w:val="333333"/>
            <w:shd w:val="clear" w:color="auto" w:fill="FFFFFF"/>
          </w:rPr>
          <w:t> (student == </w:t>
        </w:r>
        <w:r w:rsidRPr="007816C7">
          <w:rPr>
            <w:rFonts w:ascii="Arial" w:eastAsia="Times New Roman" w:hAnsi="Arial" w:cs="Arial"/>
            <w:color w:val="0000FF"/>
            <w:shd w:val="clear" w:color="auto" w:fill="FFFFFF"/>
          </w:rPr>
          <w:t>null</w:t>
        </w:r>
        <w:r w:rsidRPr="007816C7">
          <w:rPr>
            <w:rFonts w:ascii="Arial" w:eastAsia="Times New Roman" w:hAnsi="Arial" w:cs="Arial"/>
            <w:color w:val="333333"/>
            <w:shd w:val="clear" w:color="auto" w:fill="FFFFFF"/>
          </w:rPr>
          <w:t>)</w:t>
        </w:r>
      </w:ins>
    </w:p>
    <w:p w:rsidR="007816C7" w:rsidRPr="007816C7" w:rsidRDefault="007816C7" w:rsidP="007816C7">
      <w:pPr>
        <w:shd w:val="clear" w:color="auto" w:fill="FFFFFF"/>
        <w:spacing w:after="0" w:line="240" w:lineRule="auto"/>
        <w:rPr>
          <w:ins w:id="87" w:author="Unknown"/>
          <w:rFonts w:ascii="Arial" w:eastAsia="Times New Roman" w:hAnsi="Arial" w:cs="Arial"/>
          <w:color w:val="333333"/>
        </w:rPr>
      </w:pPr>
      <w:ins w:id="88"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89" w:author="Unknown"/>
          <w:rFonts w:ascii="Arial" w:eastAsia="Times New Roman" w:hAnsi="Arial" w:cs="Arial"/>
          <w:color w:val="333333"/>
        </w:rPr>
      </w:pPr>
      <w:ins w:id="90"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8000"/>
            <w:shd w:val="clear" w:color="auto" w:fill="FFFFFF"/>
          </w:rPr>
          <w:t>//return NotFound();</w:t>
        </w:r>
      </w:ins>
    </w:p>
    <w:p w:rsidR="007816C7" w:rsidRPr="007816C7" w:rsidRDefault="007816C7" w:rsidP="007816C7">
      <w:pPr>
        <w:shd w:val="clear" w:color="auto" w:fill="FFFFFF"/>
        <w:spacing w:after="0" w:line="240" w:lineRule="auto"/>
        <w:rPr>
          <w:ins w:id="91" w:author="Unknown"/>
          <w:rFonts w:ascii="Arial" w:eastAsia="Times New Roman" w:hAnsi="Arial" w:cs="Arial"/>
          <w:color w:val="333333"/>
        </w:rPr>
      </w:pPr>
      <w:ins w:id="92"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return</w:t>
        </w:r>
        <w:r w:rsidRPr="007816C7">
          <w:rPr>
            <w:rFonts w:ascii="Arial" w:eastAsia="Times New Roman" w:hAnsi="Arial" w:cs="Arial"/>
            <w:color w:val="333333"/>
            <w:shd w:val="clear" w:color="auto" w:fill="FFFFFF"/>
          </w:rPr>
          <w:t> Content(</w:t>
        </w:r>
        <w:r w:rsidRPr="007816C7">
          <w:rPr>
            <w:rFonts w:ascii="Arial" w:eastAsia="Times New Roman" w:hAnsi="Arial" w:cs="Arial"/>
            <w:color w:val="2B91AF"/>
            <w:shd w:val="clear" w:color="auto" w:fill="FFFFFF"/>
          </w:rPr>
          <w:t>HttpStatusCode</w:t>
        </w:r>
        <w:r w:rsidRPr="007816C7">
          <w:rPr>
            <w:rFonts w:ascii="Arial" w:eastAsia="Times New Roman" w:hAnsi="Arial" w:cs="Arial"/>
            <w:color w:val="333333"/>
            <w:shd w:val="clear" w:color="auto" w:fill="FFFFFF"/>
          </w:rPr>
          <w:t>.NotFound, </w:t>
        </w:r>
        <w:r w:rsidRPr="007816C7">
          <w:rPr>
            <w:rFonts w:ascii="Arial" w:eastAsia="Times New Roman" w:hAnsi="Arial" w:cs="Arial"/>
            <w:color w:val="A31515"/>
            <w:shd w:val="clear" w:color="auto" w:fill="FFFFFF"/>
          </w:rPr>
          <w:t>"Student not found"</w:t>
        </w:r>
        <w:r w:rsidRPr="007816C7">
          <w:rPr>
            <w:rFonts w:ascii="Arial" w:eastAsia="Times New Roman" w:hAnsi="Arial" w:cs="Arial"/>
            <w:color w:val="333333"/>
            <w:shd w:val="clear" w:color="auto" w:fill="FFFFFF"/>
          </w:rPr>
          <w:t>);</w:t>
        </w:r>
      </w:ins>
    </w:p>
    <w:p w:rsidR="007816C7" w:rsidRPr="007816C7" w:rsidRDefault="007816C7" w:rsidP="007816C7">
      <w:pPr>
        <w:shd w:val="clear" w:color="auto" w:fill="FFFFFF"/>
        <w:spacing w:after="0" w:line="240" w:lineRule="auto"/>
        <w:rPr>
          <w:ins w:id="93" w:author="Unknown"/>
          <w:rFonts w:ascii="Arial" w:eastAsia="Times New Roman" w:hAnsi="Arial" w:cs="Arial"/>
          <w:color w:val="333333"/>
        </w:rPr>
      </w:pPr>
      <w:ins w:id="94"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95" w:author="Unknown"/>
          <w:rFonts w:ascii="Arial" w:eastAsia="Times New Roman" w:hAnsi="Arial" w:cs="Arial"/>
          <w:color w:val="333333"/>
        </w:rPr>
      </w:pPr>
    </w:p>
    <w:p w:rsidR="007816C7" w:rsidRPr="007816C7" w:rsidRDefault="007816C7" w:rsidP="007816C7">
      <w:pPr>
        <w:shd w:val="clear" w:color="auto" w:fill="FFFFFF"/>
        <w:spacing w:after="0" w:line="240" w:lineRule="auto"/>
        <w:rPr>
          <w:ins w:id="96" w:author="Unknown"/>
          <w:rFonts w:ascii="Arial" w:eastAsia="Times New Roman" w:hAnsi="Arial" w:cs="Arial"/>
          <w:color w:val="333333"/>
        </w:rPr>
      </w:pPr>
      <w:ins w:id="97" w:author="Unknown">
        <w:r w:rsidRPr="007816C7">
          <w:rPr>
            <w:rFonts w:ascii="Arial" w:eastAsia="Times New Roman" w:hAnsi="Arial" w:cs="Arial"/>
            <w:color w:val="333333"/>
            <w:shd w:val="clear" w:color="auto" w:fill="FFFFFF"/>
          </w:rPr>
          <w:t>        </w:t>
        </w:r>
        <w:r w:rsidRPr="007816C7">
          <w:rPr>
            <w:rFonts w:ascii="Arial" w:eastAsia="Times New Roman" w:hAnsi="Arial" w:cs="Arial"/>
            <w:color w:val="0000FF"/>
            <w:shd w:val="clear" w:color="auto" w:fill="FFFFFF"/>
          </w:rPr>
          <w:t>return</w:t>
        </w:r>
        <w:r w:rsidRPr="007816C7">
          <w:rPr>
            <w:rFonts w:ascii="Arial" w:eastAsia="Times New Roman" w:hAnsi="Arial" w:cs="Arial"/>
            <w:color w:val="333333"/>
            <w:shd w:val="clear" w:color="auto" w:fill="FFFFFF"/>
          </w:rPr>
          <w:t> Ok(student);</w:t>
        </w:r>
      </w:ins>
    </w:p>
    <w:p w:rsidR="007816C7" w:rsidRPr="007816C7" w:rsidRDefault="007816C7" w:rsidP="007816C7">
      <w:pPr>
        <w:shd w:val="clear" w:color="auto" w:fill="FFFFFF"/>
        <w:spacing w:after="0" w:line="240" w:lineRule="auto"/>
        <w:rPr>
          <w:ins w:id="98" w:author="Unknown"/>
          <w:rFonts w:ascii="Arial" w:eastAsia="Times New Roman" w:hAnsi="Arial" w:cs="Arial"/>
          <w:color w:val="333333"/>
        </w:rPr>
      </w:pPr>
      <w:ins w:id="99" w:author="Unknown">
        <w:r w:rsidRPr="007816C7">
          <w:rPr>
            <w:rFonts w:ascii="Arial" w:eastAsia="Times New Roman" w:hAnsi="Arial" w:cs="Arial"/>
            <w:color w:val="333333"/>
            <w:shd w:val="clear" w:color="auto" w:fill="FFFFFF"/>
          </w:rPr>
          <w:t>    }</w:t>
        </w:r>
      </w:ins>
    </w:p>
    <w:p w:rsidR="007816C7" w:rsidRPr="007816C7" w:rsidRDefault="007816C7" w:rsidP="007816C7">
      <w:pPr>
        <w:shd w:val="clear" w:color="auto" w:fill="FFFFFF"/>
        <w:spacing w:after="0" w:line="240" w:lineRule="auto"/>
        <w:rPr>
          <w:ins w:id="100" w:author="Unknown"/>
          <w:rFonts w:ascii="Arial" w:eastAsia="Times New Roman" w:hAnsi="Arial" w:cs="Arial"/>
          <w:color w:val="333333"/>
        </w:rPr>
      </w:pPr>
      <w:ins w:id="101" w:author="Unknown">
        <w:r w:rsidRPr="007816C7">
          <w:rPr>
            <w:rFonts w:ascii="Arial" w:eastAsia="Times New Roman" w:hAnsi="Arial" w:cs="Arial"/>
            <w:color w:val="333333"/>
            <w:shd w:val="clear" w:color="auto" w:fill="FFFFFF"/>
          </w:rPr>
          <w:t>}</w:t>
        </w:r>
      </w:ins>
    </w:p>
    <w:p w:rsidR="007816C7" w:rsidRPr="007816C7" w:rsidRDefault="007816C7" w:rsidP="007816C7">
      <w:pPr>
        <w:spacing w:after="0" w:line="240" w:lineRule="auto"/>
        <w:rPr>
          <w:ins w:id="102" w:author="Unknown"/>
          <w:rFonts w:ascii="Times New Roman" w:eastAsia="Times New Roman" w:hAnsi="Times New Roman" w:cs="Times New Roman"/>
          <w:sz w:val="24"/>
          <w:szCs w:val="24"/>
        </w:rPr>
      </w:pPr>
      <w:ins w:id="103" w:author="Unknown">
        <w:r w:rsidRPr="007816C7">
          <w:rPr>
            <w:rFonts w:ascii="Arial" w:eastAsia="Times New Roman" w:hAnsi="Arial" w:cs="Arial"/>
            <w:color w:val="333333"/>
            <w:shd w:val="clear" w:color="auto" w:fill="FFFFFF"/>
          </w:rPr>
          <w:br/>
        </w:r>
        <w:r w:rsidRPr="007816C7">
          <w:rPr>
            <w:rFonts w:ascii="Arial" w:eastAsia="Times New Roman" w:hAnsi="Arial" w:cs="Arial"/>
            <w:b/>
            <w:bCs/>
            <w:color w:val="333333"/>
            <w:shd w:val="clear" w:color="auto" w:fill="FFFFFF"/>
          </w:rPr>
          <w:t>In addition to Ok() and NotFound() helper methods</w:t>
        </w:r>
        <w:r w:rsidRPr="007816C7">
          <w:rPr>
            <w:rFonts w:ascii="Arial" w:eastAsia="Times New Roman" w:hAnsi="Arial" w:cs="Arial"/>
            <w:color w:val="333333"/>
            <w:shd w:val="clear" w:color="auto" w:fill="FFFFFF"/>
          </w:rPr>
          <w:t>, we have the following methods that we can use depending on what we want to return from our controller action method. All these methods return a type, that implements </w:t>
        </w:r>
        <w:r w:rsidRPr="007816C7">
          <w:rPr>
            <w:rFonts w:ascii="Arial" w:eastAsia="Times New Roman" w:hAnsi="Arial" w:cs="Arial"/>
            <w:color w:val="6FA8DC"/>
            <w:shd w:val="clear" w:color="auto" w:fill="FFFFFF"/>
          </w:rPr>
          <w:t>IHttpActionResult </w:t>
        </w:r>
        <w:r w:rsidRPr="007816C7">
          <w:rPr>
            <w:rFonts w:ascii="Arial" w:eastAsia="Times New Roman" w:hAnsi="Arial" w:cs="Arial"/>
            <w:color w:val="333333"/>
            <w:shd w:val="clear" w:color="auto" w:fill="FFFFFF"/>
          </w:rPr>
          <w:t>interface.</w:t>
        </w:r>
        <w:r w:rsidRPr="007816C7">
          <w:rPr>
            <w:rFonts w:ascii="Arial" w:eastAsia="Times New Roman" w:hAnsi="Arial" w:cs="Arial"/>
            <w:color w:val="333333"/>
          </w:rPr>
          <w:br/>
        </w:r>
      </w:ins>
    </w:p>
    <w:p w:rsidR="007816C7" w:rsidRPr="007816C7" w:rsidRDefault="007816C7" w:rsidP="007816C7">
      <w:pPr>
        <w:numPr>
          <w:ilvl w:val="0"/>
          <w:numId w:val="2"/>
        </w:numPr>
        <w:shd w:val="clear" w:color="auto" w:fill="FFFFFF"/>
        <w:spacing w:after="60" w:line="240" w:lineRule="auto"/>
        <w:ind w:left="0" w:firstLine="0"/>
        <w:rPr>
          <w:ins w:id="104" w:author="Unknown"/>
          <w:rFonts w:ascii="Arial" w:eastAsia="Times New Roman" w:hAnsi="Arial" w:cs="Arial"/>
          <w:color w:val="333333"/>
        </w:rPr>
      </w:pPr>
      <w:ins w:id="105" w:author="Unknown">
        <w:r w:rsidRPr="007816C7">
          <w:rPr>
            <w:rFonts w:ascii="Arial" w:eastAsia="Times New Roman" w:hAnsi="Arial" w:cs="Arial"/>
            <w:color w:val="333333"/>
          </w:rPr>
          <w:t>BadRequest()</w:t>
        </w:r>
      </w:ins>
    </w:p>
    <w:p w:rsidR="007816C7" w:rsidRPr="007816C7" w:rsidRDefault="007816C7" w:rsidP="007816C7">
      <w:pPr>
        <w:numPr>
          <w:ilvl w:val="0"/>
          <w:numId w:val="2"/>
        </w:numPr>
        <w:shd w:val="clear" w:color="auto" w:fill="FFFFFF"/>
        <w:spacing w:after="60" w:line="240" w:lineRule="auto"/>
        <w:ind w:left="0" w:firstLine="0"/>
        <w:rPr>
          <w:ins w:id="106" w:author="Unknown"/>
          <w:rFonts w:ascii="Arial" w:eastAsia="Times New Roman" w:hAnsi="Arial" w:cs="Arial"/>
          <w:color w:val="333333"/>
        </w:rPr>
      </w:pPr>
      <w:ins w:id="107" w:author="Unknown">
        <w:r w:rsidRPr="007816C7">
          <w:rPr>
            <w:rFonts w:ascii="Arial" w:eastAsia="Times New Roman" w:hAnsi="Arial" w:cs="Arial"/>
            <w:color w:val="333333"/>
          </w:rPr>
          <w:t>Conflict()</w:t>
        </w:r>
      </w:ins>
    </w:p>
    <w:p w:rsidR="007816C7" w:rsidRPr="007816C7" w:rsidRDefault="007816C7" w:rsidP="007816C7">
      <w:pPr>
        <w:numPr>
          <w:ilvl w:val="0"/>
          <w:numId w:val="2"/>
        </w:numPr>
        <w:shd w:val="clear" w:color="auto" w:fill="FFFFFF"/>
        <w:spacing w:after="60" w:line="240" w:lineRule="auto"/>
        <w:ind w:left="0" w:firstLine="0"/>
        <w:rPr>
          <w:ins w:id="108" w:author="Unknown"/>
          <w:rFonts w:ascii="Arial" w:eastAsia="Times New Roman" w:hAnsi="Arial" w:cs="Arial"/>
          <w:color w:val="333333"/>
        </w:rPr>
      </w:pPr>
      <w:ins w:id="109" w:author="Unknown">
        <w:r w:rsidRPr="007816C7">
          <w:rPr>
            <w:rFonts w:ascii="Arial" w:eastAsia="Times New Roman" w:hAnsi="Arial" w:cs="Arial"/>
            <w:color w:val="333333"/>
          </w:rPr>
          <w:t>Created()</w:t>
        </w:r>
      </w:ins>
    </w:p>
    <w:p w:rsidR="007816C7" w:rsidRPr="007816C7" w:rsidRDefault="007816C7" w:rsidP="007816C7">
      <w:pPr>
        <w:numPr>
          <w:ilvl w:val="0"/>
          <w:numId w:val="2"/>
        </w:numPr>
        <w:shd w:val="clear" w:color="auto" w:fill="FFFFFF"/>
        <w:spacing w:after="60" w:line="240" w:lineRule="auto"/>
        <w:ind w:left="0" w:firstLine="0"/>
        <w:rPr>
          <w:ins w:id="110" w:author="Unknown"/>
          <w:rFonts w:ascii="Arial" w:eastAsia="Times New Roman" w:hAnsi="Arial" w:cs="Arial"/>
          <w:color w:val="333333"/>
        </w:rPr>
      </w:pPr>
      <w:ins w:id="111" w:author="Unknown">
        <w:r w:rsidRPr="007816C7">
          <w:rPr>
            <w:rFonts w:ascii="Arial" w:eastAsia="Times New Roman" w:hAnsi="Arial" w:cs="Arial"/>
            <w:color w:val="333333"/>
          </w:rPr>
          <w:t>InternalServerError()</w:t>
        </w:r>
      </w:ins>
    </w:p>
    <w:p w:rsidR="007816C7" w:rsidRPr="007816C7" w:rsidRDefault="007816C7" w:rsidP="007816C7">
      <w:pPr>
        <w:numPr>
          <w:ilvl w:val="0"/>
          <w:numId w:val="2"/>
        </w:numPr>
        <w:shd w:val="clear" w:color="auto" w:fill="FFFFFF"/>
        <w:spacing w:after="60" w:line="240" w:lineRule="auto"/>
        <w:ind w:left="0" w:firstLine="0"/>
        <w:rPr>
          <w:ins w:id="112" w:author="Unknown"/>
          <w:rFonts w:ascii="Arial" w:eastAsia="Times New Roman" w:hAnsi="Arial" w:cs="Arial"/>
          <w:color w:val="333333"/>
        </w:rPr>
      </w:pPr>
      <w:ins w:id="113" w:author="Unknown">
        <w:r w:rsidRPr="007816C7">
          <w:rPr>
            <w:rFonts w:ascii="Arial" w:eastAsia="Times New Roman" w:hAnsi="Arial" w:cs="Arial"/>
            <w:color w:val="333333"/>
          </w:rPr>
          <w:t>Redirect()</w:t>
        </w:r>
      </w:ins>
    </w:p>
    <w:p w:rsidR="007816C7" w:rsidRPr="007816C7" w:rsidRDefault="007816C7" w:rsidP="007816C7">
      <w:pPr>
        <w:numPr>
          <w:ilvl w:val="0"/>
          <w:numId w:val="2"/>
        </w:numPr>
        <w:shd w:val="clear" w:color="auto" w:fill="FFFFFF"/>
        <w:spacing w:after="60" w:line="240" w:lineRule="auto"/>
        <w:ind w:left="0" w:firstLine="0"/>
        <w:rPr>
          <w:ins w:id="114" w:author="Unknown"/>
          <w:rFonts w:ascii="Arial" w:eastAsia="Times New Roman" w:hAnsi="Arial" w:cs="Arial"/>
          <w:color w:val="333333"/>
        </w:rPr>
      </w:pPr>
      <w:ins w:id="115" w:author="Unknown">
        <w:r w:rsidRPr="007816C7">
          <w:rPr>
            <w:rFonts w:ascii="Arial" w:eastAsia="Times New Roman" w:hAnsi="Arial" w:cs="Arial"/>
            <w:color w:val="333333"/>
          </w:rPr>
          <w:t>Unauthorized()</w:t>
        </w:r>
      </w:ins>
    </w:p>
    <w:p w:rsidR="001E302A" w:rsidRDefault="001E302A"/>
    <w:sectPr w:rsidR="001E30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664A0"/>
    <w:multiLevelType w:val="multilevel"/>
    <w:tmpl w:val="2C1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0840D3"/>
    <w:multiLevelType w:val="multilevel"/>
    <w:tmpl w:val="38E0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816C7"/>
    <w:rsid w:val="001E302A"/>
    <w:rsid w:val="00781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2018-02-19T07:12:00Z</dcterms:created>
  <dcterms:modified xsi:type="dcterms:W3CDTF">2018-02-19T07:12:00Z</dcterms:modified>
</cp:coreProperties>
</file>