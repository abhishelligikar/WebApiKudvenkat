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CAC" w:rsidRPr="003F3CAC" w:rsidRDefault="003F3CAC" w:rsidP="003F3CAC">
      <w:pPr>
        <w:spacing w:after="0" w:line="240" w:lineRule="auto"/>
        <w:rPr>
          <w:ins w:id="0" w:author="Unknown"/>
          <w:rFonts w:ascii="Times New Roman" w:eastAsia="Times New Roman" w:hAnsi="Times New Roman" w:cs="Times New Roman"/>
          <w:sz w:val="24"/>
          <w:szCs w:val="24"/>
        </w:rPr>
      </w:pPr>
      <w:r w:rsidRPr="003F3CAC">
        <w:rPr>
          <w:rFonts w:ascii="Arial" w:eastAsia="Times New Roman" w:hAnsi="Arial" w:cs="Arial"/>
          <w:color w:val="333333"/>
          <w:shd w:val="clear" w:color="auto" w:fill="FFFFFF"/>
        </w:rPr>
        <w:t>In this video we will discuss </w:t>
      </w:r>
      <w:r w:rsidRPr="003F3CAC">
        <w:rPr>
          <w:rFonts w:ascii="Arial" w:eastAsia="Times New Roman" w:hAnsi="Arial" w:cs="Arial"/>
          <w:b/>
          <w:bCs/>
          <w:color w:val="333333"/>
          <w:shd w:val="clear" w:color="auto" w:fill="FFFFFF"/>
        </w:rPr>
        <w:t>how to generate links using route names in ASP.NET Web API</w:t>
      </w:r>
      <w:r w:rsidRPr="003F3CAC">
        <w:rPr>
          <w:rFonts w:ascii="Arial" w:eastAsia="Times New Roman" w:hAnsi="Arial" w:cs="Arial"/>
          <w:color w:val="333333"/>
          <w:shd w:val="clear" w:color="auto" w:fill="FFFFFF"/>
        </w:rPr>
        <w:t>.  </w:t>
      </w:r>
      <w:r w:rsidRPr="003F3CAC">
        <w:rPr>
          <w:rFonts w:ascii="Arial" w:eastAsia="Times New Roman" w:hAnsi="Arial" w:cs="Arial"/>
          <w:color w:val="333333"/>
        </w:rPr>
        <w:br/>
      </w:r>
      <w:r w:rsidRPr="003F3CAC">
        <w:rPr>
          <w:rFonts w:ascii="Arial" w:eastAsia="Times New Roman" w:hAnsi="Arial" w:cs="Arial"/>
          <w:color w:val="333333"/>
        </w:rPr>
        <w:br/>
      </w:r>
      <w:ins w:id="1" w:author="Unknown">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Consider the following </w:t>
        </w:r>
        <w:r w:rsidRPr="003F3CAC">
          <w:rPr>
            <w:rFonts w:ascii="Arial" w:eastAsia="Times New Roman" w:hAnsi="Arial" w:cs="Arial"/>
            <w:b/>
            <w:bCs/>
            <w:color w:val="333333"/>
            <w:shd w:val="clear" w:color="auto" w:fill="FFFFFF"/>
          </w:rPr>
          <w:t>StudentsController</w:t>
        </w:r>
        <w:r w:rsidRPr="003F3CAC">
          <w:rPr>
            <w:rFonts w:ascii="Arial" w:eastAsia="Times New Roman" w:hAnsi="Arial" w:cs="Arial"/>
            <w:color w:val="333333"/>
            <w:shd w:val="clear" w:color="auto" w:fill="FFFFFF"/>
          </w:rPr>
          <w:t>. </w:t>
        </w:r>
        <w:r w:rsidRPr="003F3CAC">
          <w:rPr>
            <w:rFonts w:ascii="Arial" w:eastAsia="Times New Roman" w:hAnsi="Arial" w:cs="Arial"/>
            <w:color w:val="333333"/>
          </w:rPr>
          <w:br/>
        </w:r>
      </w:ins>
    </w:p>
    <w:p w:rsidR="003F3CAC" w:rsidRPr="003F3CAC" w:rsidRDefault="003F3CAC" w:rsidP="003F3CAC">
      <w:pPr>
        <w:shd w:val="clear" w:color="auto" w:fill="FFFFFF"/>
        <w:spacing w:after="0" w:line="240" w:lineRule="auto"/>
        <w:rPr>
          <w:ins w:id="2" w:author="Unknown"/>
          <w:rFonts w:ascii="Arial" w:eastAsia="Times New Roman" w:hAnsi="Arial" w:cs="Arial"/>
          <w:color w:val="333333"/>
        </w:rPr>
      </w:pPr>
      <w:ins w:id="3" w:author="Unknown">
        <w:r w:rsidRPr="003F3CAC">
          <w:rPr>
            <w:rFonts w:ascii="Arial" w:eastAsia="Times New Roman" w:hAnsi="Arial" w:cs="Arial"/>
            <w:color w:val="333333"/>
            <w:shd w:val="clear" w:color="auto" w:fill="FFFFFF"/>
          </w:rPr>
          <w:t>[</w:t>
        </w:r>
        <w:r w:rsidRPr="003F3CAC">
          <w:rPr>
            <w:rFonts w:ascii="Arial" w:eastAsia="Times New Roman" w:hAnsi="Arial" w:cs="Arial"/>
            <w:color w:val="2B91AF"/>
            <w:shd w:val="clear" w:color="auto" w:fill="FFFFFF"/>
          </w:rPr>
          <w:t>RoutePrefix</w:t>
        </w:r>
        <w:r w:rsidRPr="003F3CAC">
          <w:rPr>
            <w:rFonts w:ascii="Arial" w:eastAsia="Times New Roman" w:hAnsi="Arial" w:cs="Arial"/>
            <w:color w:val="333333"/>
            <w:shd w:val="clear" w:color="auto" w:fill="FFFFFF"/>
          </w:rPr>
          <w:t>(</w:t>
        </w:r>
        <w:r w:rsidRPr="003F3CAC">
          <w:rPr>
            <w:rFonts w:ascii="Arial" w:eastAsia="Times New Roman" w:hAnsi="Arial" w:cs="Arial"/>
            <w:color w:val="A31515"/>
            <w:shd w:val="clear" w:color="auto" w:fill="FFFFFF"/>
          </w:rPr>
          <w:t>"api/students"</w:t>
        </w:r>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4" w:author="Unknown"/>
          <w:rFonts w:ascii="Arial" w:eastAsia="Times New Roman" w:hAnsi="Arial" w:cs="Arial"/>
          <w:color w:val="333333"/>
        </w:rPr>
      </w:pPr>
      <w:ins w:id="5" w:author="Unknown">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class</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StudentsController</w:t>
        </w:r>
        <w:r w:rsidRPr="003F3CAC">
          <w:rPr>
            <w:rFonts w:ascii="Arial" w:eastAsia="Times New Roman" w:hAnsi="Arial" w:cs="Arial"/>
            <w:color w:val="333333"/>
            <w:shd w:val="clear" w:color="auto" w:fill="FFFFFF"/>
          </w:rPr>
          <w:t> : </w:t>
        </w:r>
        <w:r w:rsidRPr="003F3CAC">
          <w:rPr>
            <w:rFonts w:ascii="Arial" w:eastAsia="Times New Roman" w:hAnsi="Arial" w:cs="Arial"/>
            <w:color w:val="2B91AF"/>
            <w:shd w:val="clear" w:color="auto" w:fill="FFFFFF"/>
          </w:rPr>
          <w:t>ApiController</w:t>
        </w:r>
      </w:ins>
    </w:p>
    <w:p w:rsidR="003F3CAC" w:rsidRPr="003F3CAC" w:rsidRDefault="003F3CAC" w:rsidP="003F3CAC">
      <w:pPr>
        <w:shd w:val="clear" w:color="auto" w:fill="FFFFFF"/>
        <w:spacing w:after="0" w:line="240" w:lineRule="auto"/>
        <w:rPr>
          <w:ins w:id="6" w:author="Unknown"/>
          <w:rFonts w:ascii="Arial" w:eastAsia="Times New Roman" w:hAnsi="Arial" w:cs="Arial"/>
          <w:color w:val="333333"/>
        </w:rPr>
      </w:pPr>
      <w:ins w:id="7" w:author="Unknown">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8" w:author="Unknown"/>
          <w:rFonts w:ascii="Arial" w:eastAsia="Times New Roman" w:hAnsi="Arial" w:cs="Arial"/>
          <w:color w:val="333333"/>
        </w:rPr>
      </w:pPr>
      <w:ins w:id="9"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static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List</w:t>
        </w:r>
        <w:r w:rsidRPr="003F3CAC">
          <w:rPr>
            <w:rFonts w:ascii="Arial" w:eastAsia="Times New Roman" w:hAnsi="Arial" w:cs="Arial"/>
            <w:color w:val="333333"/>
            <w:shd w:val="clear" w:color="auto" w:fill="FFFFFF"/>
          </w:rPr>
          <w:t>&lt;</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&gt; students =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List</w:t>
        </w:r>
        <w:r w:rsidRPr="003F3CAC">
          <w:rPr>
            <w:rFonts w:ascii="Arial" w:eastAsia="Times New Roman" w:hAnsi="Arial" w:cs="Arial"/>
            <w:color w:val="333333"/>
            <w:shd w:val="clear" w:color="auto" w:fill="FFFFFF"/>
          </w:rPr>
          <w:t>&lt;</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&gt;()</w:t>
        </w:r>
      </w:ins>
    </w:p>
    <w:p w:rsidR="003F3CAC" w:rsidRPr="003F3CAC" w:rsidRDefault="003F3CAC" w:rsidP="003F3CAC">
      <w:pPr>
        <w:shd w:val="clear" w:color="auto" w:fill="FFFFFF"/>
        <w:spacing w:after="0" w:line="240" w:lineRule="auto"/>
        <w:rPr>
          <w:ins w:id="10" w:author="Unknown"/>
          <w:rFonts w:ascii="Arial" w:eastAsia="Times New Roman" w:hAnsi="Arial" w:cs="Arial"/>
          <w:color w:val="333333"/>
        </w:rPr>
      </w:pPr>
      <w:ins w:id="11" w:author="Unknown">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12" w:author="Unknown"/>
          <w:rFonts w:ascii="Arial" w:eastAsia="Times New Roman" w:hAnsi="Arial" w:cs="Arial"/>
          <w:color w:val="333333"/>
        </w:rPr>
      </w:pPr>
      <w:ins w:id="13"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 Id = 1, Name = </w:t>
        </w:r>
        <w:r w:rsidRPr="003F3CAC">
          <w:rPr>
            <w:rFonts w:ascii="Arial" w:eastAsia="Times New Roman" w:hAnsi="Arial" w:cs="Arial"/>
            <w:color w:val="A31515"/>
            <w:shd w:val="clear" w:color="auto" w:fill="FFFFFF"/>
          </w:rPr>
          <w:t>"Tom"</w:t>
        </w:r>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14" w:author="Unknown"/>
          <w:rFonts w:ascii="Arial" w:eastAsia="Times New Roman" w:hAnsi="Arial" w:cs="Arial"/>
          <w:color w:val="333333"/>
        </w:rPr>
      </w:pPr>
      <w:ins w:id="15"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 Id = 2, Name = </w:t>
        </w:r>
        <w:r w:rsidRPr="003F3CAC">
          <w:rPr>
            <w:rFonts w:ascii="Arial" w:eastAsia="Times New Roman" w:hAnsi="Arial" w:cs="Arial"/>
            <w:color w:val="A31515"/>
            <w:shd w:val="clear" w:color="auto" w:fill="FFFFFF"/>
          </w:rPr>
          <w:t>"Sam"</w:t>
        </w:r>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16" w:author="Unknown"/>
          <w:rFonts w:ascii="Arial" w:eastAsia="Times New Roman" w:hAnsi="Arial" w:cs="Arial"/>
          <w:color w:val="333333"/>
        </w:rPr>
      </w:pPr>
      <w:ins w:id="17"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 Id = 3, Name = </w:t>
        </w:r>
        <w:r w:rsidRPr="003F3CAC">
          <w:rPr>
            <w:rFonts w:ascii="Arial" w:eastAsia="Times New Roman" w:hAnsi="Arial" w:cs="Arial"/>
            <w:color w:val="A31515"/>
            <w:shd w:val="clear" w:color="auto" w:fill="FFFFFF"/>
          </w:rPr>
          <w:t>"John"</w:t>
        </w:r>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18" w:author="Unknown"/>
          <w:rFonts w:ascii="Arial" w:eastAsia="Times New Roman" w:hAnsi="Arial" w:cs="Arial"/>
          <w:color w:val="333333"/>
        </w:rPr>
      </w:pPr>
      <w:ins w:id="19" w:author="Unknown">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20" w:author="Unknown"/>
          <w:rFonts w:ascii="Arial" w:eastAsia="Times New Roman" w:hAnsi="Arial" w:cs="Arial"/>
          <w:color w:val="333333"/>
        </w:rPr>
      </w:pPr>
    </w:p>
    <w:p w:rsidR="003F3CAC" w:rsidRPr="003F3CAC" w:rsidRDefault="003F3CAC" w:rsidP="003F3CAC">
      <w:pPr>
        <w:shd w:val="clear" w:color="auto" w:fill="FFFFFF"/>
        <w:spacing w:after="0" w:line="240" w:lineRule="auto"/>
        <w:rPr>
          <w:ins w:id="21" w:author="Unknown"/>
          <w:rFonts w:ascii="Arial" w:eastAsia="Times New Roman" w:hAnsi="Arial" w:cs="Arial"/>
          <w:color w:val="333333"/>
        </w:rPr>
      </w:pPr>
      <w:ins w:id="22" w:author="Unknown">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Route</w:t>
        </w:r>
        <w:r w:rsidRPr="003F3CAC">
          <w:rPr>
            <w:rFonts w:ascii="Arial" w:eastAsia="Times New Roman" w:hAnsi="Arial" w:cs="Arial"/>
            <w:color w:val="333333"/>
            <w:shd w:val="clear" w:color="auto" w:fill="FFFFFF"/>
          </w:rPr>
          <w:t>(</w:t>
        </w:r>
        <w:r w:rsidRPr="003F3CAC">
          <w:rPr>
            <w:rFonts w:ascii="Arial" w:eastAsia="Times New Roman" w:hAnsi="Arial" w:cs="Arial"/>
            <w:color w:val="A31515"/>
            <w:shd w:val="clear" w:color="auto" w:fill="FFFFFF"/>
          </w:rPr>
          <w:t>"{id:int}"</w:t>
        </w:r>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23" w:author="Unknown"/>
          <w:rFonts w:ascii="Arial" w:eastAsia="Times New Roman" w:hAnsi="Arial" w:cs="Arial"/>
          <w:color w:val="333333"/>
        </w:rPr>
      </w:pPr>
      <w:ins w:id="24"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Get(</w:t>
        </w:r>
        <w:r w:rsidRPr="003F3CAC">
          <w:rPr>
            <w:rFonts w:ascii="Arial" w:eastAsia="Times New Roman" w:hAnsi="Arial" w:cs="Arial"/>
            <w:color w:val="0000FF"/>
            <w:shd w:val="clear" w:color="auto" w:fill="FFFFFF"/>
          </w:rPr>
          <w:t>int</w:t>
        </w:r>
        <w:r w:rsidRPr="003F3CAC">
          <w:rPr>
            <w:rFonts w:ascii="Arial" w:eastAsia="Times New Roman" w:hAnsi="Arial" w:cs="Arial"/>
            <w:color w:val="333333"/>
            <w:shd w:val="clear" w:color="auto" w:fill="FFFFFF"/>
          </w:rPr>
          <w:t> id)</w:t>
        </w:r>
      </w:ins>
    </w:p>
    <w:p w:rsidR="003F3CAC" w:rsidRPr="003F3CAC" w:rsidRDefault="003F3CAC" w:rsidP="003F3CAC">
      <w:pPr>
        <w:shd w:val="clear" w:color="auto" w:fill="FFFFFF"/>
        <w:spacing w:after="0" w:line="240" w:lineRule="auto"/>
        <w:rPr>
          <w:ins w:id="25" w:author="Unknown"/>
          <w:rFonts w:ascii="Arial" w:eastAsia="Times New Roman" w:hAnsi="Arial" w:cs="Arial"/>
          <w:color w:val="333333"/>
        </w:rPr>
      </w:pPr>
      <w:ins w:id="26" w:author="Unknown">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27" w:author="Unknown"/>
          <w:rFonts w:ascii="Arial" w:eastAsia="Times New Roman" w:hAnsi="Arial" w:cs="Arial"/>
          <w:color w:val="333333"/>
        </w:rPr>
      </w:pPr>
      <w:ins w:id="28"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students.FirstOrDefault(s =&gt; s.Id == id);</w:t>
        </w:r>
      </w:ins>
    </w:p>
    <w:p w:rsidR="003F3CAC" w:rsidRPr="003F3CAC" w:rsidRDefault="003F3CAC" w:rsidP="003F3CAC">
      <w:pPr>
        <w:shd w:val="clear" w:color="auto" w:fill="FFFFFF"/>
        <w:spacing w:after="0" w:line="240" w:lineRule="auto"/>
        <w:rPr>
          <w:ins w:id="29" w:author="Unknown"/>
          <w:rFonts w:ascii="Arial" w:eastAsia="Times New Roman" w:hAnsi="Arial" w:cs="Arial"/>
          <w:color w:val="333333"/>
        </w:rPr>
      </w:pPr>
      <w:ins w:id="30" w:author="Unknown">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31" w:author="Unknown"/>
          <w:rFonts w:ascii="Arial" w:eastAsia="Times New Roman" w:hAnsi="Arial" w:cs="Arial"/>
          <w:color w:val="333333"/>
        </w:rPr>
      </w:pPr>
    </w:p>
    <w:p w:rsidR="003F3CAC" w:rsidRPr="003F3CAC" w:rsidRDefault="003F3CAC" w:rsidP="003F3CAC">
      <w:pPr>
        <w:shd w:val="clear" w:color="auto" w:fill="FFFFFF"/>
        <w:spacing w:after="0" w:line="240" w:lineRule="auto"/>
        <w:rPr>
          <w:ins w:id="32" w:author="Unknown"/>
          <w:rFonts w:ascii="Arial" w:eastAsia="Times New Roman" w:hAnsi="Arial" w:cs="Arial"/>
          <w:color w:val="333333"/>
        </w:rPr>
      </w:pPr>
      <w:ins w:id="33"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HttpResponseMessage</w:t>
        </w:r>
        <w:r w:rsidRPr="003F3CAC">
          <w:rPr>
            <w:rFonts w:ascii="Arial" w:eastAsia="Times New Roman" w:hAnsi="Arial" w:cs="Arial"/>
            <w:color w:val="333333"/>
            <w:shd w:val="clear" w:color="auto" w:fill="FFFFFF"/>
          </w:rPr>
          <w:t> Post(</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student)</w:t>
        </w:r>
      </w:ins>
    </w:p>
    <w:p w:rsidR="003F3CAC" w:rsidRPr="003F3CAC" w:rsidRDefault="003F3CAC" w:rsidP="003F3CAC">
      <w:pPr>
        <w:shd w:val="clear" w:color="auto" w:fill="FFFFFF"/>
        <w:spacing w:after="0" w:line="240" w:lineRule="auto"/>
        <w:rPr>
          <w:ins w:id="34" w:author="Unknown"/>
          <w:rFonts w:ascii="Arial" w:eastAsia="Times New Roman" w:hAnsi="Arial" w:cs="Arial"/>
          <w:color w:val="333333"/>
        </w:rPr>
      </w:pPr>
      <w:ins w:id="35" w:author="Unknown">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36" w:author="Unknown"/>
          <w:rFonts w:ascii="Arial" w:eastAsia="Times New Roman" w:hAnsi="Arial" w:cs="Arial"/>
          <w:color w:val="333333"/>
        </w:rPr>
      </w:pPr>
      <w:ins w:id="37" w:author="Unknown">
        <w:r w:rsidRPr="003F3CAC">
          <w:rPr>
            <w:rFonts w:ascii="Arial" w:eastAsia="Times New Roman" w:hAnsi="Arial" w:cs="Arial"/>
            <w:color w:val="333333"/>
            <w:shd w:val="clear" w:color="auto" w:fill="FFFFFF"/>
          </w:rPr>
          <w:t>        students.Add(student);</w:t>
        </w:r>
      </w:ins>
    </w:p>
    <w:p w:rsidR="003F3CAC" w:rsidRPr="003F3CAC" w:rsidRDefault="003F3CAC" w:rsidP="003F3CAC">
      <w:pPr>
        <w:shd w:val="clear" w:color="auto" w:fill="FFFFFF"/>
        <w:spacing w:after="0" w:line="240" w:lineRule="auto"/>
        <w:rPr>
          <w:ins w:id="38" w:author="Unknown"/>
          <w:rFonts w:ascii="Arial" w:eastAsia="Times New Roman" w:hAnsi="Arial" w:cs="Arial"/>
          <w:color w:val="333333"/>
        </w:rPr>
      </w:pPr>
      <w:ins w:id="39"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var</w:t>
        </w:r>
        <w:r w:rsidRPr="003F3CAC">
          <w:rPr>
            <w:rFonts w:ascii="Arial" w:eastAsia="Times New Roman" w:hAnsi="Arial" w:cs="Arial"/>
            <w:color w:val="333333"/>
            <w:shd w:val="clear" w:color="auto" w:fill="FFFFFF"/>
          </w:rPr>
          <w:t> response = Request.CreateResponse(</w:t>
        </w:r>
        <w:r w:rsidRPr="003F3CAC">
          <w:rPr>
            <w:rFonts w:ascii="Arial" w:eastAsia="Times New Roman" w:hAnsi="Arial" w:cs="Arial"/>
            <w:color w:val="2B91AF"/>
            <w:shd w:val="clear" w:color="auto" w:fill="FFFFFF"/>
          </w:rPr>
          <w:t>HttpStatusCode</w:t>
        </w:r>
        <w:r w:rsidRPr="003F3CAC">
          <w:rPr>
            <w:rFonts w:ascii="Arial" w:eastAsia="Times New Roman" w:hAnsi="Arial" w:cs="Arial"/>
            <w:color w:val="333333"/>
            <w:shd w:val="clear" w:color="auto" w:fill="FFFFFF"/>
          </w:rPr>
          <w:t>.Created);</w:t>
        </w:r>
      </w:ins>
    </w:p>
    <w:p w:rsidR="003F3CAC" w:rsidRPr="003F3CAC" w:rsidRDefault="003F3CAC" w:rsidP="003F3CAC">
      <w:pPr>
        <w:shd w:val="clear" w:color="auto" w:fill="FFFFFF"/>
        <w:spacing w:after="0" w:line="240" w:lineRule="auto"/>
        <w:rPr>
          <w:ins w:id="40" w:author="Unknown"/>
          <w:rFonts w:ascii="Arial" w:eastAsia="Times New Roman" w:hAnsi="Arial" w:cs="Arial"/>
          <w:color w:val="333333"/>
        </w:rPr>
      </w:pPr>
      <w:ins w:id="41"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response;</w:t>
        </w:r>
      </w:ins>
    </w:p>
    <w:p w:rsidR="003F3CAC" w:rsidRPr="003F3CAC" w:rsidRDefault="003F3CAC" w:rsidP="003F3CAC">
      <w:pPr>
        <w:shd w:val="clear" w:color="auto" w:fill="FFFFFF"/>
        <w:spacing w:after="0" w:line="240" w:lineRule="auto"/>
        <w:rPr>
          <w:ins w:id="42" w:author="Unknown"/>
          <w:rFonts w:ascii="Arial" w:eastAsia="Times New Roman" w:hAnsi="Arial" w:cs="Arial"/>
          <w:color w:val="333333"/>
        </w:rPr>
      </w:pPr>
      <w:ins w:id="43" w:author="Unknown">
        <w:r w:rsidRPr="003F3CAC">
          <w:rPr>
            <w:rFonts w:ascii="Arial" w:eastAsia="Times New Roman" w:hAnsi="Arial" w:cs="Arial"/>
            <w:color w:val="333333"/>
            <w:shd w:val="clear" w:color="auto" w:fill="FFFFFF"/>
          </w:rPr>
          <w:t>    }</w:t>
        </w:r>
      </w:ins>
    </w:p>
    <w:p w:rsidR="003F3CAC" w:rsidRPr="003F3CAC" w:rsidRDefault="003F3CAC" w:rsidP="003F3CAC">
      <w:pPr>
        <w:shd w:val="clear" w:color="auto" w:fill="FFFFFF"/>
        <w:spacing w:after="0" w:line="240" w:lineRule="auto"/>
        <w:rPr>
          <w:ins w:id="44" w:author="Unknown"/>
          <w:rFonts w:ascii="Arial" w:eastAsia="Times New Roman" w:hAnsi="Arial" w:cs="Arial"/>
          <w:color w:val="333333"/>
        </w:rPr>
      </w:pPr>
      <w:ins w:id="45" w:author="Unknown">
        <w:r w:rsidRPr="003F3CAC">
          <w:rPr>
            <w:rFonts w:ascii="Arial" w:eastAsia="Times New Roman" w:hAnsi="Arial" w:cs="Arial"/>
            <w:color w:val="333333"/>
            <w:shd w:val="clear" w:color="auto" w:fill="FFFFFF"/>
          </w:rPr>
          <w:t>}</w:t>
        </w:r>
      </w:ins>
    </w:p>
    <w:p w:rsidR="003F3CAC" w:rsidRPr="003F3CAC" w:rsidRDefault="003F3CAC" w:rsidP="003F3CAC">
      <w:pPr>
        <w:spacing w:after="0" w:line="240" w:lineRule="auto"/>
        <w:rPr>
          <w:ins w:id="46" w:author="Unknown"/>
          <w:rFonts w:ascii="Times New Roman" w:eastAsia="Times New Roman" w:hAnsi="Times New Roman" w:cs="Times New Roman"/>
          <w:sz w:val="24"/>
          <w:szCs w:val="24"/>
        </w:rPr>
      </w:pPr>
      <w:ins w:id="47" w:author="Unknown">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When a new item is created using the </w:t>
        </w:r>
        <w:r w:rsidRPr="003F3CAC">
          <w:rPr>
            <w:rFonts w:ascii="Arial" w:eastAsia="Times New Roman" w:hAnsi="Arial" w:cs="Arial"/>
            <w:color w:val="0000FF"/>
            <w:shd w:val="clear" w:color="auto" w:fill="FFFFFF"/>
          </w:rPr>
          <w:t>Post</w:t>
        </w:r>
        <w:r w:rsidRPr="003F3CAC">
          <w:rPr>
            <w:rFonts w:ascii="Arial" w:eastAsia="Times New Roman" w:hAnsi="Arial" w:cs="Arial"/>
            <w:color w:val="333333"/>
            <w:shd w:val="clear" w:color="auto" w:fill="FFFFFF"/>
          </w:rPr>
          <w:t>() method, along with status code 201 we also need to include the location i.e URI of the newly created item. To achieve this, change the implementation of the Post() method as shown below. </w:t>
        </w:r>
        <w:r w:rsidRPr="003F3CAC">
          <w:rPr>
            <w:rFonts w:ascii="Arial" w:eastAsia="Times New Roman" w:hAnsi="Arial" w:cs="Arial"/>
            <w:color w:val="333333"/>
          </w:rPr>
          <w:br/>
        </w:r>
      </w:ins>
    </w:p>
    <w:p w:rsidR="003F3CAC" w:rsidRPr="003F3CAC" w:rsidRDefault="003F3CAC" w:rsidP="003F3CAC">
      <w:pPr>
        <w:shd w:val="clear" w:color="auto" w:fill="FFFFFF"/>
        <w:spacing w:after="0" w:line="240" w:lineRule="auto"/>
        <w:rPr>
          <w:ins w:id="48" w:author="Unknown"/>
          <w:rFonts w:ascii="Arial" w:eastAsia="Times New Roman" w:hAnsi="Arial" w:cs="Arial"/>
          <w:color w:val="333333"/>
        </w:rPr>
      </w:pPr>
      <w:ins w:id="49" w:author="Unknown">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HttpResponseMessage</w:t>
        </w:r>
        <w:r w:rsidRPr="003F3CAC">
          <w:rPr>
            <w:rFonts w:ascii="Arial" w:eastAsia="Times New Roman" w:hAnsi="Arial" w:cs="Arial"/>
            <w:color w:val="333333"/>
            <w:shd w:val="clear" w:color="auto" w:fill="FFFFFF"/>
          </w:rPr>
          <w:t> Post(</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student)</w:t>
        </w:r>
      </w:ins>
    </w:p>
    <w:p w:rsidR="003F3CAC" w:rsidRPr="003F3CAC" w:rsidRDefault="003F3CAC" w:rsidP="003F3CAC">
      <w:pPr>
        <w:shd w:val="clear" w:color="auto" w:fill="FFFFFF"/>
        <w:spacing w:after="0" w:line="240" w:lineRule="auto"/>
        <w:rPr>
          <w:ins w:id="50" w:author="Unknown"/>
          <w:rFonts w:ascii="Arial" w:eastAsia="Times New Roman" w:hAnsi="Arial" w:cs="Arial"/>
          <w:color w:val="333333"/>
        </w:rPr>
      </w:pPr>
      <w:ins w:id="51" w:author="Unknown">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52" w:author="Unknown"/>
          <w:rFonts w:ascii="Arial" w:eastAsia="Times New Roman" w:hAnsi="Arial" w:cs="Arial"/>
          <w:color w:val="333333"/>
        </w:rPr>
      </w:pPr>
      <w:ins w:id="53" w:author="Unknown">
        <w:r w:rsidRPr="003F3CAC">
          <w:rPr>
            <w:rFonts w:ascii="Arial" w:eastAsia="Times New Roman" w:hAnsi="Arial" w:cs="Arial"/>
            <w:color w:val="333333"/>
            <w:shd w:val="clear" w:color="auto" w:fill="FFFFFF"/>
          </w:rPr>
          <w:t>    students.Add(student);</w:t>
        </w:r>
      </w:ins>
    </w:p>
    <w:p w:rsidR="003F3CAC" w:rsidRPr="003F3CAC" w:rsidRDefault="003F3CAC" w:rsidP="003F3CAC">
      <w:pPr>
        <w:shd w:val="clear" w:color="auto" w:fill="FFFFFF"/>
        <w:spacing w:after="0" w:line="240" w:lineRule="auto"/>
        <w:rPr>
          <w:ins w:id="54" w:author="Unknown"/>
          <w:rFonts w:ascii="Arial" w:eastAsia="Times New Roman" w:hAnsi="Arial" w:cs="Arial"/>
          <w:color w:val="333333"/>
        </w:rPr>
      </w:pPr>
      <w:ins w:id="55"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var</w:t>
        </w:r>
        <w:r w:rsidRPr="003F3CAC">
          <w:rPr>
            <w:rFonts w:ascii="Arial" w:eastAsia="Times New Roman" w:hAnsi="Arial" w:cs="Arial"/>
            <w:color w:val="333333"/>
            <w:shd w:val="clear" w:color="auto" w:fill="FFFFFF"/>
          </w:rPr>
          <w:t> response = Request.CreateResponse(</w:t>
        </w:r>
        <w:r w:rsidRPr="003F3CAC">
          <w:rPr>
            <w:rFonts w:ascii="Arial" w:eastAsia="Times New Roman" w:hAnsi="Arial" w:cs="Arial"/>
            <w:color w:val="2B91AF"/>
            <w:shd w:val="clear" w:color="auto" w:fill="FFFFFF"/>
          </w:rPr>
          <w:t>HttpStatusCode</w:t>
        </w:r>
        <w:r w:rsidRPr="003F3CAC">
          <w:rPr>
            <w:rFonts w:ascii="Arial" w:eastAsia="Times New Roman" w:hAnsi="Arial" w:cs="Arial"/>
            <w:color w:val="333333"/>
            <w:shd w:val="clear" w:color="auto" w:fill="FFFFFF"/>
          </w:rPr>
          <w:t>.Created);</w:t>
        </w:r>
      </w:ins>
    </w:p>
    <w:p w:rsidR="003F3CAC" w:rsidRPr="003F3CAC" w:rsidRDefault="003F3CAC" w:rsidP="003F3CAC">
      <w:pPr>
        <w:shd w:val="clear" w:color="auto" w:fill="FFFFFF"/>
        <w:spacing w:after="0" w:line="240" w:lineRule="auto"/>
        <w:rPr>
          <w:ins w:id="56" w:author="Unknown"/>
          <w:rFonts w:ascii="Arial" w:eastAsia="Times New Roman" w:hAnsi="Arial" w:cs="Arial"/>
          <w:color w:val="333333"/>
        </w:rPr>
      </w:pPr>
      <w:ins w:id="57" w:author="Unknown">
        <w:r w:rsidRPr="003F3CAC">
          <w:rPr>
            <w:rFonts w:ascii="Arial" w:eastAsia="Times New Roman" w:hAnsi="Arial" w:cs="Arial"/>
            <w:color w:val="333333"/>
            <w:shd w:val="clear" w:color="auto" w:fill="FFFFFF"/>
          </w:rPr>
          <w:t>    response.Headers.Location =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Uri</w:t>
        </w:r>
        <w:r w:rsidRPr="003F3CAC">
          <w:rPr>
            <w:rFonts w:ascii="Arial" w:eastAsia="Times New Roman" w:hAnsi="Arial" w:cs="Arial"/>
            <w:color w:val="333333"/>
            <w:shd w:val="clear" w:color="auto" w:fill="FFFFFF"/>
          </w:rPr>
          <w:t>(Request.RequestUri + student.Id.ToString());</w:t>
        </w:r>
      </w:ins>
    </w:p>
    <w:p w:rsidR="003F3CAC" w:rsidRPr="003F3CAC" w:rsidRDefault="003F3CAC" w:rsidP="003F3CAC">
      <w:pPr>
        <w:shd w:val="clear" w:color="auto" w:fill="FFFFFF"/>
        <w:spacing w:after="0" w:line="240" w:lineRule="auto"/>
        <w:rPr>
          <w:ins w:id="58" w:author="Unknown"/>
          <w:rFonts w:ascii="Arial" w:eastAsia="Times New Roman" w:hAnsi="Arial" w:cs="Arial"/>
          <w:color w:val="333333"/>
        </w:rPr>
      </w:pPr>
      <w:ins w:id="59"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response;</w:t>
        </w:r>
      </w:ins>
    </w:p>
    <w:p w:rsidR="003F3CAC" w:rsidRPr="003F3CAC" w:rsidRDefault="003F3CAC" w:rsidP="003F3CAC">
      <w:pPr>
        <w:shd w:val="clear" w:color="auto" w:fill="FFFFFF"/>
        <w:spacing w:after="0" w:line="240" w:lineRule="auto"/>
        <w:rPr>
          <w:ins w:id="60" w:author="Unknown"/>
          <w:rFonts w:ascii="Arial" w:eastAsia="Times New Roman" w:hAnsi="Arial" w:cs="Arial"/>
          <w:color w:val="333333"/>
        </w:rPr>
      </w:pPr>
      <w:ins w:id="61" w:author="Unknown">
        <w:r w:rsidRPr="003F3CAC">
          <w:rPr>
            <w:rFonts w:ascii="Arial" w:eastAsia="Times New Roman" w:hAnsi="Arial" w:cs="Arial"/>
            <w:color w:val="333333"/>
            <w:shd w:val="clear" w:color="auto" w:fill="FFFFFF"/>
          </w:rPr>
          <w:t>}</w:t>
        </w:r>
      </w:ins>
    </w:p>
    <w:p w:rsidR="003F3CAC" w:rsidRPr="003F3CAC" w:rsidRDefault="003F3CAC" w:rsidP="003F3CAC">
      <w:pPr>
        <w:spacing w:after="0" w:line="240" w:lineRule="auto"/>
        <w:rPr>
          <w:ins w:id="62" w:author="Unknown"/>
          <w:rFonts w:ascii="Times New Roman" w:eastAsia="Times New Roman" w:hAnsi="Times New Roman" w:cs="Times New Roman"/>
          <w:sz w:val="24"/>
          <w:szCs w:val="24"/>
        </w:rPr>
      </w:pPr>
      <w:ins w:id="63" w:author="Unknown">
        <w:r w:rsidRPr="003F3CAC">
          <w:rPr>
            <w:rFonts w:ascii="Arial" w:eastAsia="Times New Roman" w:hAnsi="Arial" w:cs="Arial"/>
            <w:color w:val="333333"/>
            <w:shd w:val="clear" w:color="auto" w:fill="FFFFFF"/>
          </w:rPr>
          <w:br/>
          <w:t>At this point, issue a Post request using fiddler. Please note there is a forward slash (/) at the end of the URL to which we are issuing a POST request. </w:t>
        </w:r>
        <w:r w:rsidRPr="003F3CAC">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3771900" cy="2686050"/>
            <wp:effectExtent l="19050" t="0" r="0" b="0"/>
            <wp:docPr id="1" name="Picture 1" descr="web api post example fid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post example fiddler"/>
                    <pic:cNvPicPr>
                      <a:picLocks noChangeAspect="1" noChangeArrowheads="1"/>
                    </pic:cNvPicPr>
                  </pic:nvPicPr>
                  <pic:blipFill>
                    <a:blip r:embed="rId4"/>
                    <a:srcRect/>
                    <a:stretch>
                      <a:fillRect/>
                    </a:stretch>
                  </pic:blipFill>
                  <pic:spPr bwMode="auto">
                    <a:xfrm>
                      <a:off x="0" y="0"/>
                      <a:ext cx="3771900" cy="2686050"/>
                    </a:xfrm>
                    <a:prstGeom prst="rect">
                      <a:avLst/>
                    </a:prstGeom>
                    <a:noFill/>
                    <a:ln w="9525">
                      <a:noFill/>
                      <a:miter lim="800000"/>
                      <a:headEnd/>
                      <a:tailEnd/>
                    </a:ln>
                  </pic:spPr>
                </pic:pic>
              </a:graphicData>
            </a:graphic>
          </wp:inline>
        </w:drawing>
      </w:r>
      <w:ins w:id="64" w:author="Unknown">
        <w:r w:rsidRPr="003F3CAC">
          <w:rPr>
            <w:rFonts w:ascii="Arial" w:eastAsia="Times New Roman" w:hAnsi="Arial" w:cs="Arial"/>
            <w:color w:val="333333"/>
            <w:shd w:val="clear" w:color="auto" w:fill="FFFFFF"/>
          </w:rPr>
          <w:t> </w:t>
        </w:r>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Notice in the response header we have status code 201 Created and also the location i.e the URI of the newly created item. </w:t>
        </w:r>
        <w:r w:rsidRPr="003F3CAC">
          <w:rPr>
            <w:rFonts w:ascii="Arial" w:eastAsia="Times New Roman" w:hAnsi="Arial" w:cs="Arial"/>
            <w:color w:val="333333"/>
          </w:rPr>
          <w:br/>
        </w:r>
      </w:ins>
      <w:r>
        <w:rPr>
          <w:rFonts w:ascii="Times New Roman" w:eastAsia="Times New Roman" w:hAnsi="Times New Roman" w:cs="Times New Roman"/>
          <w:noProof/>
          <w:sz w:val="24"/>
          <w:szCs w:val="24"/>
        </w:rPr>
        <w:drawing>
          <wp:inline distT="0" distB="0" distL="0" distR="0">
            <wp:extent cx="4057650" cy="4191000"/>
            <wp:effectExtent l="19050" t="0" r="0" b="0"/>
            <wp:docPr id="2" name="Picture 2" descr="rest 201 created location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201 created location header"/>
                    <pic:cNvPicPr>
                      <a:picLocks noChangeAspect="1" noChangeArrowheads="1"/>
                    </pic:cNvPicPr>
                  </pic:nvPicPr>
                  <pic:blipFill>
                    <a:blip r:embed="rId5"/>
                    <a:srcRect/>
                    <a:stretch>
                      <a:fillRect/>
                    </a:stretch>
                  </pic:blipFill>
                  <pic:spPr bwMode="auto">
                    <a:xfrm>
                      <a:off x="0" y="0"/>
                      <a:ext cx="4057650" cy="4191000"/>
                    </a:xfrm>
                    <a:prstGeom prst="rect">
                      <a:avLst/>
                    </a:prstGeom>
                    <a:noFill/>
                    <a:ln w="9525">
                      <a:noFill/>
                      <a:miter lim="800000"/>
                      <a:headEnd/>
                      <a:tailEnd/>
                    </a:ln>
                  </pic:spPr>
                </pic:pic>
              </a:graphicData>
            </a:graphic>
          </wp:inline>
        </w:drawing>
      </w:r>
      <w:ins w:id="65" w:author="Unknown">
        <w:r w:rsidRPr="003F3CAC">
          <w:rPr>
            <w:rFonts w:ascii="Arial" w:eastAsia="Times New Roman" w:hAnsi="Arial" w:cs="Arial"/>
            <w:color w:val="333333"/>
            <w:shd w:val="clear" w:color="auto" w:fill="FFFFFF"/>
          </w:rPr>
          <w:t> </w:t>
        </w:r>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The link generation for the newly created item worked as expected because we have included a forward slash (/) in Fiddler when we issued the POST request. If we omit the forward slash at the end of the URI and issue the POST request, the link for the newly created item is not generated correctly. </w:t>
        </w:r>
        <w:r w:rsidRPr="003F3CAC">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019550" cy="3257550"/>
            <wp:effectExtent l="19050" t="0" r="0" b="0"/>
            <wp:docPr id="3" name="Picture 3" descr="web api response headers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response headers location"/>
                    <pic:cNvPicPr>
                      <a:picLocks noChangeAspect="1" noChangeArrowheads="1"/>
                    </pic:cNvPicPr>
                  </pic:nvPicPr>
                  <pic:blipFill>
                    <a:blip r:embed="rId6"/>
                    <a:srcRect/>
                    <a:stretch>
                      <a:fillRect/>
                    </a:stretch>
                  </pic:blipFill>
                  <pic:spPr bwMode="auto">
                    <a:xfrm>
                      <a:off x="0" y="0"/>
                      <a:ext cx="4019550" cy="3257550"/>
                    </a:xfrm>
                    <a:prstGeom prst="rect">
                      <a:avLst/>
                    </a:prstGeom>
                    <a:noFill/>
                    <a:ln w="9525">
                      <a:noFill/>
                      <a:miter lim="800000"/>
                      <a:headEnd/>
                      <a:tailEnd/>
                    </a:ln>
                  </pic:spPr>
                </pic:pic>
              </a:graphicData>
            </a:graphic>
          </wp:inline>
        </w:drawing>
      </w:r>
      <w:ins w:id="66" w:author="Unknown">
        <w:r w:rsidRPr="003F3CAC">
          <w:rPr>
            <w:rFonts w:ascii="Arial" w:eastAsia="Times New Roman" w:hAnsi="Arial" w:cs="Arial"/>
            <w:color w:val="333333"/>
            <w:shd w:val="clear" w:color="auto" w:fill="FFFFFF"/>
          </w:rPr>
          <w:t> </w:t>
        </w:r>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You might be thinking we can fix this issue by adding a forward slash in the POST() method as shown below. Please note we are appending a forward slash (/) to the RequestUri and then the ID of the student. </w:t>
        </w:r>
        <w:r w:rsidRPr="003F3CAC">
          <w:rPr>
            <w:rFonts w:ascii="Arial" w:eastAsia="Times New Roman" w:hAnsi="Arial" w:cs="Arial"/>
            <w:color w:val="333333"/>
          </w:rPr>
          <w:br/>
        </w:r>
      </w:ins>
    </w:p>
    <w:p w:rsidR="003F3CAC" w:rsidRPr="003F3CAC" w:rsidRDefault="003F3CAC" w:rsidP="003F3CAC">
      <w:pPr>
        <w:shd w:val="clear" w:color="auto" w:fill="FFFFFF"/>
        <w:spacing w:after="0" w:line="240" w:lineRule="auto"/>
        <w:rPr>
          <w:ins w:id="67" w:author="Unknown"/>
          <w:rFonts w:ascii="Arial" w:eastAsia="Times New Roman" w:hAnsi="Arial" w:cs="Arial"/>
          <w:color w:val="333333"/>
        </w:rPr>
      </w:pPr>
      <w:ins w:id="68" w:author="Unknown">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HttpResponseMessage</w:t>
        </w:r>
        <w:r w:rsidRPr="003F3CAC">
          <w:rPr>
            <w:rFonts w:ascii="Arial" w:eastAsia="Times New Roman" w:hAnsi="Arial" w:cs="Arial"/>
            <w:color w:val="333333"/>
            <w:shd w:val="clear" w:color="auto" w:fill="FFFFFF"/>
          </w:rPr>
          <w:t> Post(</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student)</w:t>
        </w:r>
      </w:ins>
    </w:p>
    <w:p w:rsidR="003F3CAC" w:rsidRPr="003F3CAC" w:rsidRDefault="003F3CAC" w:rsidP="003F3CAC">
      <w:pPr>
        <w:shd w:val="clear" w:color="auto" w:fill="FFFFFF"/>
        <w:spacing w:after="0" w:line="240" w:lineRule="auto"/>
        <w:rPr>
          <w:ins w:id="69" w:author="Unknown"/>
          <w:rFonts w:ascii="Arial" w:eastAsia="Times New Roman" w:hAnsi="Arial" w:cs="Arial"/>
          <w:color w:val="333333"/>
        </w:rPr>
      </w:pPr>
      <w:ins w:id="70" w:author="Unknown">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71" w:author="Unknown"/>
          <w:rFonts w:ascii="Arial" w:eastAsia="Times New Roman" w:hAnsi="Arial" w:cs="Arial"/>
          <w:color w:val="333333"/>
        </w:rPr>
      </w:pPr>
      <w:ins w:id="72" w:author="Unknown">
        <w:r w:rsidRPr="003F3CAC">
          <w:rPr>
            <w:rFonts w:ascii="Arial" w:eastAsia="Times New Roman" w:hAnsi="Arial" w:cs="Arial"/>
            <w:color w:val="333333"/>
            <w:shd w:val="clear" w:color="auto" w:fill="FFFFFF"/>
          </w:rPr>
          <w:t>    students.Add(student);</w:t>
        </w:r>
      </w:ins>
    </w:p>
    <w:p w:rsidR="003F3CAC" w:rsidRPr="003F3CAC" w:rsidRDefault="003F3CAC" w:rsidP="003F3CAC">
      <w:pPr>
        <w:shd w:val="clear" w:color="auto" w:fill="FFFFFF"/>
        <w:spacing w:after="0" w:line="240" w:lineRule="auto"/>
        <w:rPr>
          <w:ins w:id="73" w:author="Unknown"/>
          <w:rFonts w:ascii="Arial" w:eastAsia="Times New Roman" w:hAnsi="Arial" w:cs="Arial"/>
          <w:color w:val="333333"/>
        </w:rPr>
      </w:pPr>
      <w:ins w:id="74"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var</w:t>
        </w:r>
        <w:r w:rsidRPr="003F3CAC">
          <w:rPr>
            <w:rFonts w:ascii="Arial" w:eastAsia="Times New Roman" w:hAnsi="Arial" w:cs="Arial"/>
            <w:color w:val="333333"/>
            <w:shd w:val="clear" w:color="auto" w:fill="FFFFFF"/>
          </w:rPr>
          <w:t> response = Request.CreateResponse(</w:t>
        </w:r>
        <w:r w:rsidRPr="003F3CAC">
          <w:rPr>
            <w:rFonts w:ascii="Arial" w:eastAsia="Times New Roman" w:hAnsi="Arial" w:cs="Arial"/>
            <w:color w:val="2B91AF"/>
            <w:shd w:val="clear" w:color="auto" w:fill="FFFFFF"/>
          </w:rPr>
          <w:t>HttpStatusCode</w:t>
        </w:r>
        <w:r w:rsidRPr="003F3CAC">
          <w:rPr>
            <w:rFonts w:ascii="Arial" w:eastAsia="Times New Roman" w:hAnsi="Arial" w:cs="Arial"/>
            <w:color w:val="333333"/>
            <w:shd w:val="clear" w:color="auto" w:fill="FFFFFF"/>
          </w:rPr>
          <w:t>.Created);</w:t>
        </w:r>
      </w:ins>
    </w:p>
    <w:p w:rsidR="003F3CAC" w:rsidRPr="003F3CAC" w:rsidRDefault="003F3CAC" w:rsidP="003F3CAC">
      <w:pPr>
        <w:shd w:val="clear" w:color="auto" w:fill="FFFFFF"/>
        <w:spacing w:after="0" w:line="240" w:lineRule="auto"/>
        <w:rPr>
          <w:ins w:id="75" w:author="Unknown"/>
          <w:rFonts w:ascii="Arial" w:eastAsia="Times New Roman" w:hAnsi="Arial" w:cs="Arial"/>
          <w:color w:val="333333"/>
        </w:rPr>
      </w:pPr>
      <w:ins w:id="76" w:author="Unknown">
        <w:r w:rsidRPr="003F3CAC">
          <w:rPr>
            <w:rFonts w:ascii="Arial" w:eastAsia="Times New Roman" w:hAnsi="Arial" w:cs="Arial"/>
            <w:color w:val="333333"/>
            <w:shd w:val="clear" w:color="auto" w:fill="FFFFFF"/>
          </w:rPr>
          <w:t>    response.Headers.Location =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Uri</w:t>
        </w:r>
        <w:r w:rsidRPr="003F3CAC">
          <w:rPr>
            <w:rFonts w:ascii="Arial" w:eastAsia="Times New Roman" w:hAnsi="Arial" w:cs="Arial"/>
            <w:color w:val="333333"/>
            <w:shd w:val="clear" w:color="auto" w:fill="FFFFFF"/>
          </w:rPr>
          <w:t>(Request.RequestUri + </w:t>
        </w:r>
        <w:r w:rsidRPr="003F3CAC">
          <w:rPr>
            <w:rFonts w:ascii="Arial" w:eastAsia="Times New Roman" w:hAnsi="Arial" w:cs="Arial"/>
            <w:color w:val="A31515"/>
            <w:shd w:val="clear" w:color="auto" w:fill="FFFFFF"/>
          </w:rPr>
          <w:t>"/"</w:t>
        </w:r>
        <w:r w:rsidRPr="003F3CAC">
          <w:rPr>
            <w:rFonts w:ascii="Arial" w:eastAsia="Times New Roman" w:hAnsi="Arial" w:cs="Arial"/>
            <w:color w:val="333333"/>
            <w:shd w:val="clear" w:color="auto" w:fill="FFFFFF"/>
          </w:rPr>
          <w:t> + student.Id.ToString());</w:t>
        </w:r>
      </w:ins>
    </w:p>
    <w:p w:rsidR="003F3CAC" w:rsidRPr="003F3CAC" w:rsidRDefault="003F3CAC" w:rsidP="003F3CAC">
      <w:pPr>
        <w:shd w:val="clear" w:color="auto" w:fill="FFFFFF"/>
        <w:spacing w:after="0" w:line="240" w:lineRule="auto"/>
        <w:rPr>
          <w:ins w:id="77" w:author="Unknown"/>
          <w:rFonts w:ascii="Arial" w:eastAsia="Times New Roman" w:hAnsi="Arial" w:cs="Arial"/>
          <w:color w:val="333333"/>
        </w:rPr>
      </w:pPr>
      <w:ins w:id="78"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response;</w:t>
        </w:r>
      </w:ins>
    </w:p>
    <w:p w:rsidR="003F3CAC" w:rsidRPr="003F3CAC" w:rsidRDefault="003F3CAC" w:rsidP="003F3CAC">
      <w:pPr>
        <w:shd w:val="clear" w:color="auto" w:fill="FFFFFF"/>
        <w:spacing w:after="0" w:line="240" w:lineRule="auto"/>
        <w:rPr>
          <w:ins w:id="79" w:author="Unknown"/>
          <w:rFonts w:ascii="Arial" w:eastAsia="Times New Roman" w:hAnsi="Arial" w:cs="Arial"/>
          <w:color w:val="333333"/>
        </w:rPr>
      </w:pPr>
      <w:ins w:id="80" w:author="Unknown">
        <w:r w:rsidRPr="003F3CAC">
          <w:rPr>
            <w:rFonts w:ascii="Arial" w:eastAsia="Times New Roman" w:hAnsi="Arial" w:cs="Arial"/>
            <w:color w:val="333333"/>
            <w:shd w:val="clear" w:color="auto" w:fill="FFFFFF"/>
          </w:rPr>
          <w:t>}</w:t>
        </w:r>
      </w:ins>
    </w:p>
    <w:p w:rsidR="003F3CAC" w:rsidRPr="003F3CAC" w:rsidRDefault="003F3CAC" w:rsidP="003F3CAC">
      <w:pPr>
        <w:spacing w:after="0" w:line="240" w:lineRule="auto"/>
        <w:rPr>
          <w:ins w:id="81" w:author="Unknown"/>
          <w:rFonts w:ascii="Times New Roman" w:eastAsia="Times New Roman" w:hAnsi="Times New Roman" w:cs="Times New Roman"/>
          <w:sz w:val="24"/>
          <w:szCs w:val="24"/>
        </w:rPr>
      </w:pPr>
      <w:ins w:id="82" w:author="Unknown">
        <w:r w:rsidRPr="003F3CAC">
          <w:rPr>
            <w:rFonts w:ascii="Arial" w:eastAsia="Times New Roman" w:hAnsi="Arial" w:cs="Arial"/>
            <w:color w:val="333333"/>
            <w:shd w:val="clear" w:color="auto" w:fill="FFFFFF"/>
          </w:rPr>
          <w:br/>
          <w:t>The problem with this approach is that, we get 2 forward slashes (//) in the generated link, if we include a forward slash at the end of the URL to which we are posting in Fiddler </w:t>
        </w:r>
        <w:r w:rsidRPr="003F3CAC">
          <w:rPr>
            <w:rFonts w:ascii="Arial" w:eastAsia="Times New Roman" w:hAnsi="Arial" w:cs="Arial"/>
            <w:color w:val="333333"/>
          </w:rPr>
          <w:br/>
        </w:r>
      </w:ins>
      <w:r>
        <w:rPr>
          <w:rFonts w:ascii="Times New Roman" w:eastAsia="Times New Roman" w:hAnsi="Times New Roman" w:cs="Times New Roman"/>
          <w:noProof/>
          <w:sz w:val="24"/>
          <w:szCs w:val="24"/>
        </w:rPr>
        <w:lastRenderedPageBreak/>
        <w:drawing>
          <wp:inline distT="0" distB="0" distL="0" distR="0">
            <wp:extent cx="4181475" cy="4219575"/>
            <wp:effectExtent l="19050" t="0" r="9525" b="0"/>
            <wp:docPr id="4" name="Picture 4" descr="web api location header link has 2 sla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api location header link has 2 slashes"/>
                    <pic:cNvPicPr>
                      <a:picLocks noChangeAspect="1" noChangeArrowheads="1"/>
                    </pic:cNvPicPr>
                  </pic:nvPicPr>
                  <pic:blipFill>
                    <a:blip r:embed="rId7"/>
                    <a:srcRect/>
                    <a:stretch>
                      <a:fillRect/>
                    </a:stretch>
                  </pic:blipFill>
                  <pic:spPr bwMode="auto">
                    <a:xfrm>
                      <a:off x="0" y="0"/>
                      <a:ext cx="4181475" cy="4219575"/>
                    </a:xfrm>
                    <a:prstGeom prst="rect">
                      <a:avLst/>
                    </a:prstGeom>
                    <a:noFill/>
                    <a:ln w="9525">
                      <a:noFill/>
                      <a:miter lim="800000"/>
                      <a:headEnd/>
                      <a:tailEnd/>
                    </a:ln>
                  </pic:spPr>
                </pic:pic>
              </a:graphicData>
            </a:graphic>
          </wp:inline>
        </w:drawing>
      </w:r>
      <w:ins w:id="83" w:author="Unknown">
        <w:r w:rsidRPr="003F3CAC">
          <w:rPr>
            <w:rFonts w:ascii="Arial" w:eastAsia="Times New Roman" w:hAnsi="Arial" w:cs="Arial"/>
            <w:color w:val="333333"/>
            <w:shd w:val="clear" w:color="auto" w:fill="FFFFFF"/>
          </w:rPr>
          <w:t> </w:t>
        </w:r>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We can very easily solve this issue of malformed URLs using Route Names. Every route in Web API has a name. We can use the route name to correctly generate the links. </w:t>
        </w:r>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To specify a name for a route, set the Name property on the Route attribute.  </w:t>
        </w:r>
        <w:r w:rsidRPr="003F3CAC">
          <w:rPr>
            <w:rFonts w:ascii="Arial" w:eastAsia="Times New Roman" w:hAnsi="Arial" w:cs="Arial"/>
            <w:color w:val="333333"/>
          </w:rPr>
          <w:br/>
        </w:r>
      </w:ins>
    </w:p>
    <w:p w:rsidR="003F3CAC" w:rsidRPr="003F3CAC" w:rsidRDefault="003F3CAC" w:rsidP="003F3CAC">
      <w:pPr>
        <w:shd w:val="clear" w:color="auto" w:fill="FFFFFF"/>
        <w:spacing w:after="0" w:line="240" w:lineRule="auto"/>
        <w:rPr>
          <w:ins w:id="84" w:author="Unknown"/>
          <w:rFonts w:ascii="Arial" w:eastAsia="Times New Roman" w:hAnsi="Arial" w:cs="Arial"/>
          <w:color w:val="333333"/>
        </w:rPr>
      </w:pPr>
      <w:ins w:id="85" w:author="Unknown">
        <w:r w:rsidRPr="003F3CAC">
          <w:rPr>
            <w:rFonts w:ascii="Arial" w:eastAsia="Times New Roman" w:hAnsi="Arial" w:cs="Arial"/>
            <w:color w:val="333333"/>
            <w:shd w:val="clear" w:color="auto" w:fill="FFFFFF"/>
          </w:rPr>
          <w:t>[</w:t>
        </w:r>
        <w:r w:rsidRPr="003F3CAC">
          <w:rPr>
            <w:rFonts w:ascii="Arial" w:eastAsia="Times New Roman" w:hAnsi="Arial" w:cs="Arial"/>
            <w:color w:val="2B91AF"/>
            <w:shd w:val="clear" w:color="auto" w:fill="FFFFFF"/>
          </w:rPr>
          <w:t>Route</w:t>
        </w:r>
        <w:r w:rsidRPr="003F3CAC">
          <w:rPr>
            <w:rFonts w:ascii="Arial" w:eastAsia="Times New Roman" w:hAnsi="Arial" w:cs="Arial"/>
            <w:color w:val="333333"/>
            <w:shd w:val="clear" w:color="auto" w:fill="FFFFFF"/>
          </w:rPr>
          <w:t>(</w:t>
        </w:r>
        <w:r w:rsidRPr="003F3CAC">
          <w:rPr>
            <w:rFonts w:ascii="Arial" w:eastAsia="Times New Roman" w:hAnsi="Arial" w:cs="Arial"/>
            <w:color w:val="A31515"/>
            <w:shd w:val="clear" w:color="auto" w:fill="FFFFFF"/>
          </w:rPr>
          <w:t>"{id:int}"</w:t>
        </w:r>
        <w:r w:rsidRPr="003F3CAC">
          <w:rPr>
            <w:rFonts w:ascii="Arial" w:eastAsia="Times New Roman" w:hAnsi="Arial" w:cs="Arial"/>
            <w:color w:val="333333"/>
            <w:shd w:val="clear" w:color="auto" w:fill="FFFFFF"/>
          </w:rPr>
          <w:t>, Name = </w:t>
        </w:r>
        <w:r w:rsidRPr="003F3CAC">
          <w:rPr>
            <w:rFonts w:ascii="Arial" w:eastAsia="Times New Roman" w:hAnsi="Arial" w:cs="Arial"/>
            <w:color w:val="A31515"/>
            <w:shd w:val="clear" w:color="auto" w:fill="FFFFFF"/>
          </w:rPr>
          <w:t>"GetStudentById"</w:t>
        </w:r>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86" w:author="Unknown"/>
          <w:rFonts w:ascii="Arial" w:eastAsia="Times New Roman" w:hAnsi="Arial" w:cs="Arial"/>
          <w:color w:val="333333"/>
        </w:rPr>
      </w:pPr>
      <w:ins w:id="87" w:author="Unknown">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Get(</w:t>
        </w:r>
        <w:r w:rsidRPr="003F3CAC">
          <w:rPr>
            <w:rFonts w:ascii="Arial" w:eastAsia="Times New Roman" w:hAnsi="Arial" w:cs="Arial"/>
            <w:color w:val="0000FF"/>
            <w:shd w:val="clear" w:color="auto" w:fill="FFFFFF"/>
          </w:rPr>
          <w:t>int</w:t>
        </w:r>
        <w:r w:rsidRPr="003F3CAC">
          <w:rPr>
            <w:rFonts w:ascii="Arial" w:eastAsia="Times New Roman" w:hAnsi="Arial" w:cs="Arial"/>
            <w:color w:val="333333"/>
            <w:shd w:val="clear" w:color="auto" w:fill="FFFFFF"/>
          </w:rPr>
          <w:t> id)</w:t>
        </w:r>
      </w:ins>
    </w:p>
    <w:p w:rsidR="003F3CAC" w:rsidRPr="003F3CAC" w:rsidRDefault="003F3CAC" w:rsidP="003F3CAC">
      <w:pPr>
        <w:shd w:val="clear" w:color="auto" w:fill="FFFFFF"/>
        <w:spacing w:after="0" w:line="240" w:lineRule="auto"/>
        <w:rPr>
          <w:ins w:id="88" w:author="Unknown"/>
          <w:rFonts w:ascii="Arial" w:eastAsia="Times New Roman" w:hAnsi="Arial" w:cs="Arial"/>
          <w:color w:val="333333"/>
        </w:rPr>
      </w:pPr>
      <w:ins w:id="89" w:author="Unknown">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90" w:author="Unknown"/>
          <w:rFonts w:ascii="Arial" w:eastAsia="Times New Roman" w:hAnsi="Arial" w:cs="Arial"/>
          <w:color w:val="333333"/>
        </w:rPr>
      </w:pPr>
      <w:ins w:id="91"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students.FirstOrDefault(s =&gt; s.Id == id);</w:t>
        </w:r>
      </w:ins>
    </w:p>
    <w:p w:rsidR="003F3CAC" w:rsidRPr="003F3CAC" w:rsidRDefault="003F3CAC" w:rsidP="003F3CAC">
      <w:pPr>
        <w:shd w:val="clear" w:color="auto" w:fill="FFFFFF"/>
        <w:spacing w:after="0" w:line="240" w:lineRule="auto"/>
        <w:rPr>
          <w:ins w:id="92" w:author="Unknown"/>
          <w:rFonts w:ascii="Arial" w:eastAsia="Times New Roman" w:hAnsi="Arial" w:cs="Arial"/>
          <w:color w:val="333333"/>
        </w:rPr>
      </w:pPr>
      <w:ins w:id="93" w:author="Unknown">
        <w:r w:rsidRPr="003F3CAC">
          <w:rPr>
            <w:rFonts w:ascii="Arial" w:eastAsia="Times New Roman" w:hAnsi="Arial" w:cs="Arial"/>
            <w:color w:val="333333"/>
            <w:shd w:val="clear" w:color="auto" w:fill="FFFFFF"/>
          </w:rPr>
          <w:t>}</w:t>
        </w:r>
      </w:ins>
    </w:p>
    <w:p w:rsidR="003F3CAC" w:rsidRPr="003F3CAC" w:rsidRDefault="003F3CAC" w:rsidP="003F3CAC">
      <w:pPr>
        <w:spacing w:after="0" w:line="240" w:lineRule="auto"/>
        <w:rPr>
          <w:ins w:id="94" w:author="Unknown"/>
          <w:rFonts w:ascii="Times New Roman" w:eastAsia="Times New Roman" w:hAnsi="Times New Roman" w:cs="Times New Roman"/>
          <w:sz w:val="24"/>
          <w:szCs w:val="24"/>
        </w:rPr>
      </w:pPr>
      <w:ins w:id="95" w:author="Unknown">
        <w:r w:rsidRPr="003F3CAC">
          <w:rPr>
            <w:rFonts w:ascii="Arial" w:eastAsia="Times New Roman" w:hAnsi="Arial" w:cs="Arial"/>
            <w:color w:val="333333"/>
            <w:shd w:val="clear" w:color="auto" w:fill="FFFFFF"/>
          </w:rPr>
          <w:br/>
          <w:t>We can then use the Route name to generate the link as shown below. Please note we are using the route name (</w:t>
        </w:r>
        <w:r w:rsidRPr="003F3CAC">
          <w:rPr>
            <w:rFonts w:ascii="Arial" w:eastAsia="Times New Roman" w:hAnsi="Arial" w:cs="Arial"/>
            <w:color w:val="990000"/>
            <w:shd w:val="clear" w:color="auto" w:fill="FFFFFF"/>
          </w:rPr>
          <w:t>"GetStudentById"</w:t>
        </w:r>
        <w:r w:rsidRPr="003F3CAC">
          <w:rPr>
            <w:rFonts w:ascii="Arial" w:eastAsia="Times New Roman" w:hAnsi="Arial" w:cs="Arial"/>
            <w:color w:val="333333"/>
            <w:shd w:val="clear" w:color="auto" w:fill="FFFFFF"/>
          </w:rPr>
          <w:t>), to generate the link for the newly created item. </w:t>
        </w:r>
        <w:r w:rsidRPr="003F3CAC">
          <w:rPr>
            <w:rFonts w:ascii="Arial" w:eastAsia="Times New Roman" w:hAnsi="Arial" w:cs="Arial"/>
            <w:color w:val="333333"/>
          </w:rPr>
          <w:br/>
        </w:r>
      </w:ins>
    </w:p>
    <w:p w:rsidR="003F3CAC" w:rsidRPr="003F3CAC" w:rsidRDefault="003F3CAC" w:rsidP="003F3CAC">
      <w:pPr>
        <w:shd w:val="clear" w:color="auto" w:fill="FFFFFF"/>
        <w:spacing w:after="0" w:line="240" w:lineRule="auto"/>
        <w:rPr>
          <w:ins w:id="96" w:author="Unknown"/>
          <w:rFonts w:ascii="Arial" w:eastAsia="Times New Roman" w:hAnsi="Arial" w:cs="Arial"/>
          <w:color w:val="333333"/>
        </w:rPr>
      </w:pPr>
      <w:ins w:id="97" w:author="Unknown">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HttpResponseMessage</w:t>
        </w:r>
        <w:r w:rsidRPr="003F3CAC">
          <w:rPr>
            <w:rFonts w:ascii="Arial" w:eastAsia="Times New Roman" w:hAnsi="Arial" w:cs="Arial"/>
            <w:color w:val="333333"/>
            <w:shd w:val="clear" w:color="auto" w:fill="FFFFFF"/>
          </w:rPr>
          <w:t> Post(</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student)</w:t>
        </w:r>
      </w:ins>
    </w:p>
    <w:p w:rsidR="003F3CAC" w:rsidRPr="003F3CAC" w:rsidRDefault="003F3CAC" w:rsidP="003F3CAC">
      <w:pPr>
        <w:shd w:val="clear" w:color="auto" w:fill="FFFFFF"/>
        <w:spacing w:after="0" w:line="240" w:lineRule="auto"/>
        <w:rPr>
          <w:ins w:id="98" w:author="Unknown"/>
          <w:rFonts w:ascii="Arial" w:eastAsia="Times New Roman" w:hAnsi="Arial" w:cs="Arial"/>
          <w:color w:val="333333"/>
        </w:rPr>
      </w:pPr>
      <w:ins w:id="99" w:author="Unknown">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100" w:author="Unknown"/>
          <w:rFonts w:ascii="Arial" w:eastAsia="Times New Roman" w:hAnsi="Arial" w:cs="Arial"/>
          <w:color w:val="333333"/>
        </w:rPr>
      </w:pPr>
      <w:ins w:id="101" w:author="Unknown">
        <w:r w:rsidRPr="003F3CAC">
          <w:rPr>
            <w:rFonts w:ascii="Arial" w:eastAsia="Times New Roman" w:hAnsi="Arial" w:cs="Arial"/>
            <w:color w:val="333333"/>
            <w:shd w:val="clear" w:color="auto" w:fill="FFFFFF"/>
          </w:rPr>
          <w:t>    students.Add(student);</w:t>
        </w:r>
      </w:ins>
    </w:p>
    <w:p w:rsidR="003F3CAC" w:rsidRPr="003F3CAC" w:rsidRDefault="003F3CAC" w:rsidP="003F3CAC">
      <w:pPr>
        <w:shd w:val="clear" w:color="auto" w:fill="FFFFFF"/>
        <w:spacing w:after="0" w:line="240" w:lineRule="auto"/>
        <w:rPr>
          <w:ins w:id="102" w:author="Unknown"/>
          <w:rFonts w:ascii="Arial" w:eastAsia="Times New Roman" w:hAnsi="Arial" w:cs="Arial"/>
          <w:color w:val="333333"/>
        </w:rPr>
      </w:pPr>
      <w:ins w:id="103"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var</w:t>
        </w:r>
        <w:r w:rsidRPr="003F3CAC">
          <w:rPr>
            <w:rFonts w:ascii="Arial" w:eastAsia="Times New Roman" w:hAnsi="Arial" w:cs="Arial"/>
            <w:color w:val="333333"/>
            <w:shd w:val="clear" w:color="auto" w:fill="FFFFFF"/>
          </w:rPr>
          <w:t> response = Request.CreateResponse(</w:t>
        </w:r>
        <w:r w:rsidRPr="003F3CAC">
          <w:rPr>
            <w:rFonts w:ascii="Arial" w:eastAsia="Times New Roman" w:hAnsi="Arial" w:cs="Arial"/>
            <w:color w:val="2B91AF"/>
            <w:shd w:val="clear" w:color="auto" w:fill="FFFFFF"/>
          </w:rPr>
          <w:t>HttpStatusCode</w:t>
        </w:r>
        <w:r w:rsidRPr="003F3CAC">
          <w:rPr>
            <w:rFonts w:ascii="Arial" w:eastAsia="Times New Roman" w:hAnsi="Arial" w:cs="Arial"/>
            <w:color w:val="333333"/>
            <w:shd w:val="clear" w:color="auto" w:fill="FFFFFF"/>
          </w:rPr>
          <w:t>.Created);</w:t>
        </w:r>
      </w:ins>
    </w:p>
    <w:p w:rsidR="003F3CAC" w:rsidRPr="003F3CAC" w:rsidRDefault="003F3CAC" w:rsidP="003F3CAC">
      <w:pPr>
        <w:shd w:val="clear" w:color="auto" w:fill="FFFFFF"/>
        <w:spacing w:after="0" w:line="240" w:lineRule="auto"/>
        <w:rPr>
          <w:ins w:id="104" w:author="Unknown"/>
          <w:rFonts w:ascii="Arial" w:eastAsia="Times New Roman" w:hAnsi="Arial" w:cs="Arial"/>
          <w:color w:val="333333"/>
        </w:rPr>
      </w:pPr>
      <w:ins w:id="105" w:author="Unknown">
        <w:r w:rsidRPr="003F3CAC">
          <w:rPr>
            <w:rFonts w:ascii="Arial" w:eastAsia="Times New Roman" w:hAnsi="Arial" w:cs="Arial"/>
            <w:color w:val="333333"/>
            <w:shd w:val="clear" w:color="auto" w:fill="FFFFFF"/>
          </w:rPr>
          <w:t>    response.Headers.Location = </w:t>
        </w:r>
        <w:r w:rsidRPr="003F3CAC">
          <w:rPr>
            <w:rFonts w:ascii="Arial" w:eastAsia="Times New Roman" w:hAnsi="Arial" w:cs="Arial"/>
            <w:color w:val="0000FF"/>
            <w:shd w:val="clear" w:color="auto" w:fill="FFFFFF"/>
          </w:rPr>
          <w:t>new</w:t>
        </w:r>
      </w:ins>
    </w:p>
    <w:p w:rsidR="003F3CAC" w:rsidRPr="003F3CAC" w:rsidRDefault="003F3CAC" w:rsidP="003F3CAC">
      <w:pPr>
        <w:shd w:val="clear" w:color="auto" w:fill="FFFFFF"/>
        <w:spacing w:after="0" w:line="240" w:lineRule="auto"/>
        <w:rPr>
          <w:ins w:id="106" w:author="Unknown"/>
          <w:rFonts w:ascii="Arial" w:eastAsia="Times New Roman" w:hAnsi="Arial" w:cs="Arial"/>
          <w:color w:val="333333"/>
        </w:rPr>
      </w:pPr>
      <w:ins w:id="107" w:author="Unknown">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Uri</w:t>
        </w:r>
        <w:r w:rsidRPr="003F3CAC">
          <w:rPr>
            <w:rFonts w:ascii="Arial" w:eastAsia="Times New Roman" w:hAnsi="Arial" w:cs="Arial"/>
            <w:color w:val="333333"/>
            <w:shd w:val="clear" w:color="auto" w:fill="FFFFFF"/>
          </w:rPr>
          <w:t>(Url.Link(</w:t>
        </w:r>
        <w:r w:rsidRPr="003F3CAC">
          <w:rPr>
            <w:rFonts w:ascii="Arial" w:eastAsia="Times New Roman" w:hAnsi="Arial" w:cs="Arial"/>
            <w:color w:val="A31515"/>
            <w:shd w:val="clear" w:color="auto" w:fill="FFFFFF"/>
          </w:rPr>
          <w:t>"GetStudentById"</w:t>
        </w:r>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 id = student.Id }));</w:t>
        </w:r>
      </w:ins>
    </w:p>
    <w:p w:rsidR="003F3CAC" w:rsidRPr="003F3CAC" w:rsidRDefault="003F3CAC" w:rsidP="003F3CAC">
      <w:pPr>
        <w:shd w:val="clear" w:color="auto" w:fill="FFFFFF"/>
        <w:spacing w:after="0" w:line="240" w:lineRule="auto"/>
        <w:rPr>
          <w:ins w:id="108" w:author="Unknown"/>
          <w:rFonts w:ascii="Arial" w:eastAsia="Times New Roman" w:hAnsi="Arial" w:cs="Arial"/>
          <w:color w:val="333333"/>
        </w:rPr>
      </w:pPr>
      <w:ins w:id="109"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response;</w:t>
        </w:r>
      </w:ins>
    </w:p>
    <w:p w:rsidR="003F3CAC" w:rsidRPr="003F3CAC" w:rsidRDefault="003F3CAC" w:rsidP="003F3CAC">
      <w:pPr>
        <w:shd w:val="clear" w:color="auto" w:fill="FFFFFF"/>
        <w:spacing w:after="0" w:line="240" w:lineRule="auto"/>
        <w:rPr>
          <w:ins w:id="110" w:author="Unknown"/>
          <w:rFonts w:ascii="Arial" w:eastAsia="Times New Roman" w:hAnsi="Arial" w:cs="Arial"/>
          <w:color w:val="333333"/>
        </w:rPr>
      </w:pPr>
      <w:ins w:id="111" w:author="Unknown">
        <w:r w:rsidRPr="003F3CAC">
          <w:rPr>
            <w:rFonts w:ascii="Arial" w:eastAsia="Times New Roman" w:hAnsi="Arial" w:cs="Arial"/>
            <w:color w:val="333333"/>
            <w:shd w:val="clear" w:color="auto" w:fill="FFFFFF"/>
          </w:rPr>
          <w:t>}</w:t>
        </w:r>
      </w:ins>
    </w:p>
    <w:p w:rsidR="003F3CAC" w:rsidRPr="003F3CAC" w:rsidRDefault="003F3CAC" w:rsidP="003F3CAC">
      <w:pPr>
        <w:spacing w:after="0" w:line="240" w:lineRule="auto"/>
        <w:rPr>
          <w:ins w:id="112" w:author="Unknown"/>
          <w:rFonts w:ascii="Times New Roman" w:eastAsia="Times New Roman" w:hAnsi="Times New Roman" w:cs="Times New Roman"/>
          <w:sz w:val="24"/>
          <w:szCs w:val="24"/>
        </w:rPr>
      </w:pPr>
      <w:ins w:id="113" w:author="Unknown">
        <w:r w:rsidRPr="003F3CAC">
          <w:rPr>
            <w:rFonts w:ascii="Arial" w:eastAsia="Times New Roman" w:hAnsi="Arial" w:cs="Arial"/>
            <w:color w:val="333333"/>
            <w:shd w:val="clear" w:color="auto" w:fill="FFFFFF"/>
          </w:rPr>
          <w:lastRenderedPageBreak/>
          <w:br/>
          <w:t>At this point, the link generation for the newly created item works as expected irrespective of whether we have a forward slash (/) or not in Fiddler when issuing the POST request.</w:t>
        </w:r>
        <w:r w:rsidRPr="003F3CAC">
          <w:rPr>
            <w:rFonts w:ascii="Arial" w:eastAsia="Times New Roman" w:hAnsi="Arial" w:cs="Arial"/>
            <w:color w:val="333333"/>
          </w:rPr>
          <w:br/>
        </w:r>
        <w:r w:rsidRPr="003F3CAC">
          <w:rPr>
            <w:rFonts w:ascii="Arial" w:eastAsia="Times New Roman" w:hAnsi="Arial" w:cs="Arial"/>
            <w:color w:val="333333"/>
          </w:rPr>
          <w:br/>
        </w:r>
        <w:r w:rsidRPr="003F3CAC">
          <w:rPr>
            <w:rFonts w:ascii="Arial" w:eastAsia="Times New Roman" w:hAnsi="Arial" w:cs="Arial"/>
            <w:color w:val="333333"/>
            <w:shd w:val="clear" w:color="auto" w:fill="FFFFFF"/>
          </w:rPr>
          <w:t>So in summary, to generate links in ASP.NET Web API</w:t>
        </w:r>
        <w:r w:rsidRPr="003F3CAC">
          <w:rPr>
            <w:rFonts w:ascii="Arial" w:eastAsia="Times New Roman" w:hAnsi="Arial" w:cs="Arial"/>
            <w:color w:val="333333"/>
          </w:rPr>
          <w:br/>
        </w:r>
        <w:r w:rsidRPr="003F3CAC">
          <w:rPr>
            <w:rFonts w:ascii="Arial" w:eastAsia="Times New Roman" w:hAnsi="Arial" w:cs="Arial"/>
            <w:color w:val="333333"/>
            <w:shd w:val="clear" w:color="auto" w:fill="FFFFFF"/>
          </w:rPr>
          <w:t>1. Set a name for the route using the Name property of the [Route] attribute</w:t>
        </w:r>
        <w:r w:rsidRPr="003F3CAC">
          <w:rPr>
            <w:rFonts w:ascii="Arial" w:eastAsia="Times New Roman" w:hAnsi="Arial" w:cs="Arial"/>
            <w:color w:val="333333"/>
          </w:rPr>
          <w:br/>
        </w:r>
      </w:ins>
    </w:p>
    <w:p w:rsidR="003F3CAC" w:rsidRPr="003F3CAC" w:rsidRDefault="003F3CAC" w:rsidP="003F3CAC">
      <w:pPr>
        <w:shd w:val="clear" w:color="auto" w:fill="FFFFFF"/>
        <w:spacing w:after="0" w:line="240" w:lineRule="auto"/>
        <w:rPr>
          <w:ins w:id="114" w:author="Unknown"/>
          <w:rFonts w:ascii="Arial" w:eastAsia="Times New Roman" w:hAnsi="Arial" w:cs="Arial"/>
          <w:color w:val="333333"/>
        </w:rPr>
      </w:pPr>
      <w:ins w:id="115" w:author="Unknown">
        <w:r w:rsidRPr="003F3CAC">
          <w:rPr>
            <w:rFonts w:ascii="Arial" w:eastAsia="Times New Roman" w:hAnsi="Arial" w:cs="Arial"/>
            <w:color w:val="333333"/>
            <w:shd w:val="clear" w:color="auto" w:fill="FFFFFF"/>
          </w:rPr>
          <w:t>[</w:t>
        </w:r>
        <w:r w:rsidRPr="003F3CAC">
          <w:rPr>
            <w:rFonts w:ascii="Arial" w:eastAsia="Times New Roman" w:hAnsi="Arial" w:cs="Arial"/>
            <w:color w:val="2B91AF"/>
            <w:shd w:val="clear" w:color="auto" w:fill="FFFFFF"/>
          </w:rPr>
          <w:t>Route</w:t>
        </w:r>
        <w:r w:rsidRPr="003F3CAC">
          <w:rPr>
            <w:rFonts w:ascii="Arial" w:eastAsia="Times New Roman" w:hAnsi="Arial" w:cs="Arial"/>
            <w:color w:val="333333"/>
            <w:shd w:val="clear" w:color="auto" w:fill="FFFFFF"/>
          </w:rPr>
          <w:t>(</w:t>
        </w:r>
        <w:r w:rsidRPr="003F3CAC">
          <w:rPr>
            <w:rFonts w:ascii="Arial" w:eastAsia="Times New Roman" w:hAnsi="Arial" w:cs="Arial"/>
            <w:color w:val="A31515"/>
            <w:shd w:val="clear" w:color="auto" w:fill="FFFFFF"/>
          </w:rPr>
          <w:t>"{id:int}"</w:t>
        </w:r>
        <w:r w:rsidRPr="003F3CAC">
          <w:rPr>
            <w:rFonts w:ascii="Arial" w:eastAsia="Times New Roman" w:hAnsi="Arial" w:cs="Arial"/>
            <w:color w:val="333333"/>
            <w:shd w:val="clear" w:color="auto" w:fill="FFFFFF"/>
          </w:rPr>
          <w:t>, Name = </w:t>
        </w:r>
        <w:r w:rsidRPr="003F3CAC">
          <w:rPr>
            <w:rFonts w:ascii="Arial" w:eastAsia="Times New Roman" w:hAnsi="Arial" w:cs="Arial"/>
            <w:color w:val="A31515"/>
            <w:shd w:val="clear" w:color="auto" w:fill="FFFFFF"/>
          </w:rPr>
          <w:t>"GetStudentById"</w:t>
        </w:r>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116" w:author="Unknown"/>
          <w:rFonts w:ascii="Arial" w:eastAsia="Times New Roman" w:hAnsi="Arial" w:cs="Arial"/>
          <w:color w:val="333333"/>
        </w:rPr>
      </w:pPr>
      <w:ins w:id="117" w:author="Unknown">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Get(</w:t>
        </w:r>
        <w:r w:rsidRPr="003F3CAC">
          <w:rPr>
            <w:rFonts w:ascii="Arial" w:eastAsia="Times New Roman" w:hAnsi="Arial" w:cs="Arial"/>
            <w:color w:val="0000FF"/>
            <w:shd w:val="clear" w:color="auto" w:fill="FFFFFF"/>
          </w:rPr>
          <w:t>int</w:t>
        </w:r>
        <w:r w:rsidRPr="003F3CAC">
          <w:rPr>
            <w:rFonts w:ascii="Arial" w:eastAsia="Times New Roman" w:hAnsi="Arial" w:cs="Arial"/>
            <w:color w:val="333333"/>
            <w:shd w:val="clear" w:color="auto" w:fill="FFFFFF"/>
          </w:rPr>
          <w:t> id)</w:t>
        </w:r>
      </w:ins>
    </w:p>
    <w:p w:rsidR="003F3CAC" w:rsidRPr="003F3CAC" w:rsidRDefault="003F3CAC" w:rsidP="003F3CAC">
      <w:pPr>
        <w:shd w:val="clear" w:color="auto" w:fill="FFFFFF"/>
        <w:spacing w:after="0" w:line="240" w:lineRule="auto"/>
        <w:rPr>
          <w:ins w:id="118" w:author="Unknown"/>
          <w:rFonts w:ascii="Arial" w:eastAsia="Times New Roman" w:hAnsi="Arial" w:cs="Arial"/>
          <w:color w:val="333333"/>
        </w:rPr>
      </w:pPr>
      <w:ins w:id="119" w:author="Unknown">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120" w:author="Unknown"/>
          <w:rFonts w:ascii="Arial" w:eastAsia="Times New Roman" w:hAnsi="Arial" w:cs="Arial"/>
          <w:color w:val="333333"/>
        </w:rPr>
      </w:pPr>
      <w:ins w:id="121"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students.FirstOrDefault(s =&gt; s.Id == id);</w:t>
        </w:r>
      </w:ins>
    </w:p>
    <w:p w:rsidR="003F3CAC" w:rsidRPr="003F3CAC" w:rsidRDefault="003F3CAC" w:rsidP="003F3CAC">
      <w:pPr>
        <w:shd w:val="clear" w:color="auto" w:fill="FFFFFF"/>
        <w:spacing w:after="0" w:line="240" w:lineRule="auto"/>
        <w:rPr>
          <w:ins w:id="122" w:author="Unknown"/>
          <w:rFonts w:ascii="Arial" w:eastAsia="Times New Roman" w:hAnsi="Arial" w:cs="Arial"/>
          <w:color w:val="333333"/>
        </w:rPr>
      </w:pPr>
      <w:ins w:id="123" w:author="Unknown">
        <w:r w:rsidRPr="003F3CAC">
          <w:rPr>
            <w:rFonts w:ascii="Arial" w:eastAsia="Times New Roman" w:hAnsi="Arial" w:cs="Arial"/>
            <w:color w:val="333333"/>
            <w:shd w:val="clear" w:color="auto" w:fill="FFFFFF"/>
          </w:rPr>
          <w:t>}</w:t>
        </w:r>
      </w:ins>
    </w:p>
    <w:p w:rsidR="003F3CAC" w:rsidRPr="003F3CAC" w:rsidRDefault="003F3CAC" w:rsidP="003F3CAC">
      <w:pPr>
        <w:spacing w:after="0" w:line="240" w:lineRule="auto"/>
        <w:rPr>
          <w:ins w:id="124" w:author="Unknown"/>
          <w:rFonts w:ascii="Times New Roman" w:eastAsia="Times New Roman" w:hAnsi="Times New Roman" w:cs="Times New Roman"/>
          <w:sz w:val="24"/>
          <w:szCs w:val="24"/>
        </w:rPr>
      </w:pPr>
      <w:ins w:id="125" w:author="Unknown">
        <w:r w:rsidRPr="003F3CAC">
          <w:rPr>
            <w:rFonts w:ascii="Arial" w:eastAsia="Times New Roman" w:hAnsi="Arial" w:cs="Arial"/>
            <w:color w:val="333333"/>
            <w:shd w:val="clear" w:color="auto" w:fill="FFFFFF"/>
          </w:rPr>
          <w:br/>
          <w:t>2. Use the name of the route to generate the link </w:t>
        </w:r>
        <w:r w:rsidRPr="003F3CAC">
          <w:rPr>
            <w:rFonts w:ascii="Arial" w:eastAsia="Times New Roman" w:hAnsi="Arial" w:cs="Arial"/>
            <w:color w:val="333333"/>
          </w:rPr>
          <w:br/>
        </w:r>
      </w:ins>
    </w:p>
    <w:p w:rsidR="003F3CAC" w:rsidRPr="003F3CAC" w:rsidRDefault="003F3CAC" w:rsidP="003F3CAC">
      <w:pPr>
        <w:shd w:val="clear" w:color="auto" w:fill="FFFFFF"/>
        <w:spacing w:after="0" w:line="240" w:lineRule="auto"/>
        <w:rPr>
          <w:ins w:id="126" w:author="Unknown"/>
          <w:rFonts w:ascii="Arial" w:eastAsia="Times New Roman" w:hAnsi="Arial" w:cs="Arial"/>
          <w:color w:val="333333"/>
        </w:rPr>
      </w:pPr>
      <w:ins w:id="127" w:author="Unknown">
        <w:r w:rsidRPr="003F3CAC">
          <w:rPr>
            <w:rFonts w:ascii="Arial" w:eastAsia="Times New Roman" w:hAnsi="Arial" w:cs="Arial"/>
            <w:color w:val="0000FF"/>
            <w:shd w:val="clear" w:color="auto" w:fill="FFFFFF"/>
          </w:rPr>
          <w:t>public</w:t>
        </w:r>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HttpResponseMessage</w:t>
        </w:r>
        <w:r w:rsidRPr="003F3CAC">
          <w:rPr>
            <w:rFonts w:ascii="Arial" w:eastAsia="Times New Roman" w:hAnsi="Arial" w:cs="Arial"/>
            <w:color w:val="333333"/>
            <w:shd w:val="clear" w:color="auto" w:fill="FFFFFF"/>
          </w:rPr>
          <w:t> Post(</w:t>
        </w:r>
        <w:r w:rsidRPr="003F3CAC">
          <w:rPr>
            <w:rFonts w:ascii="Arial" w:eastAsia="Times New Roman" w:hAnsi="Arial" w:cs="Arial"/>
            <w:color w:val="2B91AF"/>
            <w:shd w:val="clear" w:color="auto" w:fill="FFFFFF"/>
          </w:rPr>
          <w:t>Student</w:t>
        </w:r>
        <w:r w:rsidRPr="003F3CAC">
          <w:rPr>
            <w:rFonts w:ascii="Arial" w:eastAsia="Times New Roman" w:hAnsi="Arial" w:cs="Arial"/>
            <w:color w:val="333333"/>
            <w:shd w:val="clear" w:color="auto" w:fill="FFFFFF"/>
          </w:rPr>
          <w:t> student)</w:t>
        </w:r>
      </w:ins>
    </w:p>
    <w:p w:rsidR="003F3CAC" w:rsidRPr="003F3CAC" w:rsidRDefault="003F3CAC" w:rsidP="003F3CAC">
      <w:pPr>
        <w:shd w:val="clear" w:color="auto" w:fill="FFFFFF"/>
        <w:spacing w:after="0" w:line="240" w:lineRule="auto"/>
        <w:rPr>
          <w:ins w:id="128" w:author="Unknown"/>
          <w:rFonts w:ascii="Arial" w:eastAsia="Times New Roman" w:hAnsi="Arial" w:cs="Arial"/>
          <w:color w:val="333333"/>
        </w:rPr>
      </w:pPr>
      <w:ins w:id="129" w:author="Unknown">
        <w:r w:rsidRPr="003F3CAC">
          <w:rPr>
            <w:rFonts w:ascii="Arial" w:eastAsia="Times New Roman" w:hAnsi="Arial" w:cs="Arial"/>
            <w:color w:val="333333"/>
            <w:shd w:val="clear" w:color="auto" w:fill="FFFFFF"/>
          </w:rPr>
          <w:t>{</w:t>
        </w:r>
      </w:ins>
    </w:p>
    <w:p w:rsidR="003F3CAC" w:rsidRPr="003F3CAC" w:rsidRDefault="003F3CAC" w:rsidP="003F3CAC">
      <w:pPr>
        <w:shd w:val="clear" w:color="auto" w:fill="FFFFFF"/>
        <w:spacing w:after="0" w:line="240" w:lineRule="auto"/>
        <w:rPr>
          <w:ins w:id="130" w:author="Unknown"/>
          <w:rFonts w:ascii="Arial" w:eastAsia="Times New Roman" w:hAnsi="Arial" w:cs="Arial"/>
          <w:color w:val="333333"/>
        </w:rPr>
      </w:pPr>
      <w:ins w:id="131" w:author="Unknown">
        <w:r w:rsidRPr="003F3CAC">
          <w:rPr>
            <w:rFonts w:ascii="Arial" w:eastAsia="Times New Roman" w:hAnsi="Arial" w:cs="Arial"/>
            <w:color w:val="333333"/>
            <w:shd w:val="clear" w:color="auto" w:fill="FFFFFF"/>
          </w:rPr>
          <w:t>    students.Add(student);</w:t>
        </w:r>
      </w:ins>
    </w:p>
    <w:p w:rsidR="003F3CAC" w:rsidRPr="003F3CAC" w:rsidRDefault="003F3CAC" w:rsidP="003F3CAC">
      <w:pPr>
        <w:shd w:val="clear" w:color="auto" w:fill="FFFFFF"/>
        <w:spacing w:after="0" w:line="240" w:lineRule="auto"/>
        <w:rPr>
          <w:ins w:id="132" w:author="Unknown"/>
          <w:rFonts w:ascii="Arial" w:eastAsia="Times New Roman" w:hAnsi="Arial" w:cs="Arial"/>
          <w:color w:val="333333"/>
        </w:rPr>
      </w:pPr>
      <w:ins w:id="133"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var</w:t>
        </w:r>
        <w:r w:rsidRPr="003F3CAC">
          <w:rPr>
            <w:rFonts w:ascii="Arial" w:eastAsia="Times New Roman" w:hAnsi="Arial" w:cs="Arial"/>
            <w:color w:val="333333"/>
            <w:shd w:val="clear" w:color="auto" w:fill="FFFFFF"/>
          </w:rPr>
          <w:t> response = Request.CreateResponse(</w:t>
        </w:r>
        <w:r w:rsidRPr="003F3CAC">
          <w:rPr>
            <w:rFonts w:ascii="Arial" w:eastAsia="Times New Roman" w:hAnsi="Arial" w:cs="Arial"/>
            <w:color w:val="2B91AF"/>
            <w:shd w:val="clear" w:color="auto" w:fill="FFFFFF"/>
          </w:rPr>
          <w:t>HttpStatusCode</w:t>
        </w:r>
        <w:r w:rsidRPr="003F3CAC">
          <w:rPr>
            <w:rFonts w:ascii="Arial" w:eastAsia="Times New Roman" w:hAnsi="Arial" w:cs="Arial"/>
            <w:color w:val="333333"/>
            <w:shd w:val="clear" w:color="auto" w:fill="FFFFFF"/>
          </w:rPr>
          <w:t>.Created);</w:t>
        </w:r>
      </w:ins>
    </w:p>
    <w:p w:rsidR="003F3CAC" w:rsidRPr="003F3CAC" w:rsidRDefault="003F3CAC" w:rsidP="003F3CAC">
      <w:pPr>
        <w:shd w:val="clear" w:color="auto" w:fill="FFFFFF"/>
        <w:spacing w:after="0" w:line="240" w:lineRule="auto"/>
        <w:rPr>
          <w:ins w:id="134" w:author="Unknown"/>
          <w:rFonts w:ascii="Arial" w:eastAsia="Times New Roman" w:hAnsi="Arial" w:cs="Arial"/>
          <w:color w:val="333333"/>
        </w:rPr>
      </w:pPr>
      <w:ins w:id="135" w:author="Unknown">
        <w:r w:rsidRPr="003F3CAC">
          <w:rPr>
            <w:rFonts w:ascii="Arial" w:eastAsia="Times New Roman" w:hAnsi="Arial" w:cs="Arial"/>
            <w:color w:val="333333"/>
            <w:shd w:val="clear" w:color="auto" w:fill="FFFFFF"/>
          </w:rPr>
          <w:t>    response.Headers.Location = </w:t>
        </w:r>
        <w:r w:rsidRPr="003F3CAC">
          <w:rPr>
            <w:rFonts w:ascii="Arial" w:eastAsia="Times New Roman" w:hAnsi="Arial" w:cs="Arial"/>
            <w:color w:val="0000FF"/>
            <w:shd w:val="clear" w:color="auto" w:fill="FFFFFF"/>
          </w:rPr>
          <w:t>new</w:t>
        </w:r>
      </w:ins>
    </w:p>
    <w:p w:rsidR="003F3CAC" w:rsidRPr="003F3CAC" w:rsidRDefault="003F3CAC" w:rsidP="003F3CAC">
      <w:pPr>
        <w:shd w:val="clear" w:color="auto" w:fill="FFFFFF"/>
        <w:spacing w:after="0" w:line="240" w:lineRule="auto"/>
        <w:rPr>
          <w:ins w:id="136" w:author="Unknown"/>
          <w:rFonts w:ascii="Arial" w:eastAsia="Times New Roman" w:hAnsi="Arial" w:cs="Arial"/>
          <w:color w:val="333333"/>
        </w:rPr>
      </w:pPr>
      <w:ins w:id="137" w:author="Unknown">
        <w:r w:rsidRPr="003F3CAC">
          <w:rPr>
            <w:rFonts w:ascii="Arial" w:eastAsia="Times New Roman" w:hAnsi="Arial" w:cs="Arial"/>
            <w:color w:val="333333"/>
            <w:shd w:val="clear" w:color="auto" w:fill="FFFFFF"/>
          </w:rPr>
          <w:t>                </w:t>
        </w:r>
        <w:r w:rsidRPr="003F3CAC">
          <w:rPr>
            <w:rFonts w:ascii="Arial" w:eastAsia="Times New Roman" w:hAnsi="Arial" w:cs="Arial"/>
            <w:color w:val="2B91AF"/>
            <w:shd w:val="clear" w:color="auto" w:fill="FFFFFF"/>
          </w:rPr>
          <w:t>Uri</w:t>
        </w:r>
        <w:r w:rsidRPr="003F3CAC">
          <w:rPr>
            <w:rFonts w:ascii="Arial" w:eastAsia="Times New Roman" w:hAnsi="Arial" w:cs="Arial"/>
            <w:color w:val="333333"/>
            <w:shd w:val="clear" w:color="auto" w:fill="FFFFFF"/>
          </w:rPr>
          <w:t>(Url.Link(</w:t>
        </w:r>
        <w:r w:rsidRPr="003F3CAC">
          <w:rPr>
            <w:rFonts w:ascii="Arial" w:eastAsia="Times New Roman" w:hAnsi="Arial" w:cs="Arial"/>
            <w:color w:val="A31515"/>
            <w:shd w:val="clear" w:color="auto" w:fill="FFFFFF"/>
          </w:rPr>
          <w:t>"GetStudentById"</w:t>
        </w:r>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new</w:t>
        </w:r>
        <w:r w:rsidRPr="003F3CAC">
          <w:rPr>
            <w:rFonts w:ascii="Arial" w:eastAsia="Times New Roman" w:hAnsi="Arial" w:cs="Arial"/>
            <w:color w:val="333333"/>
            <w:shd w:val="clear" w:color="auto" w:fill="FFFFFF"/>
          </w:rPr>
          <w:t> { id = student.Id }));</w:t>
        </w:r>
      </w:ins>
    </w:p>
    <w:p w:rsidR="003F3CAC" w:rsidRPr="003F3CAC" w:rsidRDefault="003F3CAC" w:rsidP="003F3CAC">
      <w:pPr>
        <w:shd w:val="clear" w:color="auto" w:fill="FFFFFF"/>
        <w:spacing w:after="0" w:line="240" w:lineRule="auto"/>
        <w:rPr>
          <w:ins w:id="138" w:author="Unknown"/>
          <w:rFonts w:ascii="Arial" w:eastAsia="Times New Roman" w:hAnsi="Arial" w:cs="Arial"/>
          <w:color w:val="333333"/>
        </w:rPr>
      </w:pPr>
      <w:ins w:id="139" w:author="Unknown">
        <w:r w:rsidRPr="003F3CAC">
          <w:rPr>
            <w:rFonts w:ascii="Arial" w:eastAsia="Times New Roman" w:hAnsi="Arial" w:cs="Arial"/>
            <w:color w:val="333333"/>
            <w:shd w:val="clear" w:color="auto" w:fill="FFFFFF"/>
          </w:rPr>
          <w:t>    </w:t>
        </w:r>
        <w:r w:rsidRPr="003F3CAC">
          <w:rPr>
            <w:rFonts w:ascii="Arial" w:eastAsia="Times New Roman" w:hAnsi="Arial" w:cs="Arial"/>
            <w:color w:val="0000FF"/>
            <w:shd w:val="clear" w:color="auto" w:fill="FFFFFF"/>
          </w:rPr>
          <w:t>return</w:t>
        </w:r>
        <w:r w:rsidRPr="003F3CAC">
          <w:rPr>
            <w:rFonts w:ascii="Arial" w:eastAsia="Times New Roman" w:hAnsi="Arial" w:cs="Arial"/>
            <w:color w:val="333333"/>
            <w:shd w:val="clear" w:color="auto" w:fill="FFFFFF"/>
          </w:rPr>
          <w:t> response;</w:t>
        </w:r>
      </w:ins>
    </w:p>
    <w:p w:rsidR="003F3CAC" w:rsidRPr="003F3CAC" w:rsidRDefault="003F3CAC" w:rsidP="003F3CAC">
      <w:pPr>
        <w:shd w:val="clear" w:color="auto" w:fill="FFFFFF"/>
        <w:spacing w:after="0" w:line="240" w:lineRule="auto"/>
        <w:rPr>
          <w:ins w:id="140" w:author="Unknown"/>
          <w:rFonts w:ascii="Arial" w:eastAsia="Times New Roman" w:hAnsi="Arial" w:cs="Arial"/>
          <w:color w:val="333333"/>
        </w:rPr>
      </w:pPr>
      <w:ins w:id="141" w:author="Unknown">
        <w:r w:rsidRPr="003F3CAC">
          <w:rPr>
            <w:rFonts w:ascii="Arial" w:eastAsia="Times New Roman" w:hAnsi="Arial" w:cs="Arial"/>
            <w:color w:val="333333"/>
            <w:shd w:val="clear" w:color="auto" w:fill="FFFFFF"/>
          </w:rPr>
          <w:t>}</w:t>
        </w:r>
      </w:ins>
    </w:p>
    <w:p w:rsidR="00096072" w:rsidRDefault="00096072"/>
    <w:sectPr w:rsidR="00096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CAC"/>
    <w:rsid w:val="00096072"/>
    <w:rsid w:val="003F3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4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2018-02-19T07:08:00Z</dcterms:created>
  <dcterms:modified xsi:type="dcterms:W3CDTF">2018-02-19T07:09:00Z</dcterms:modified>
</cp:coreProperties>
</file>