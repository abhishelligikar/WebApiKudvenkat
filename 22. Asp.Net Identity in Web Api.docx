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E10" w:rsidRPr="00214E10" w:rsidRDefault="00214E10" w:rsidP="00214E10">
      <w:pPr>
        <w:spacing w:after="0" w:line="240" w:lineRule="auto"/>
        <w:rPr>
          <w:ins w:id="0" w:author="Unknown"/>
          <w:rFonts w:ascii="Times New Roman" w:eastAsia="Times New Roman" w:hAnsi="Times New Roman" w:cs="Times New Roman"/>
          <w:sz w:val="24"/>
          <w:szCs w:val="24"/>
        </w:rPr>
      </w:pPr>
      <w:r w:rsidRPr="00214E10">
        <w:rPr>
          <w:rFonts w:ascii="Arial" w:eastAsia="Times New Roman" w:hAnsi="Arial" w:cs="Arial"/>
          <w:color w:val="333333"/>
          <w:shd w:val="clear" w:color="auto" w:fill="FFFFFF"/>
        </w:rPr>
        <w:t>In this video we will discuss </w:t>
      </w:r>
      <w:r w:rsidRPr="00214E10">
        <w:rPr>
          <w:rFonts w:ascii="Arial" w:eastAsia="Times New Roman" w:hAnsi="Arial" w:cs="Arial"/>
          <w:b/>
          <w:bCs/>
          <w:color w:val="333333"/>
          <w:shd w:val="clear" w:color="auto" w:fill="FFFFFF"/>
        </w:rPr>
        <w:t>customizing and using asp.net identity server with Web API</w:t>
      </w:r>
      <w:r w:rsidRPr="00214E10">
        <w:rPr>
          <w:rFonts w:ascii="Arial" w:eastAsia="Times New Roman" w:hAnsi="Arial" w:cs="Arial"/>
          <w:color w:val="333333"/>
          <w:shd w:val="clear" w:color="auto" w:fill="FFFFFF"/>
        </w:rPr>
        <w:t>. This is continuation to </w:t>
      </w:r>
      <w:hyperlink r:id="rId4" w:history="1">
        <w:r w:rsidRPr="00214E10">
          <w:rPr>
            <w:rFonts w:ascii="Arial" w:eastAsia="Times New Roman" w:hAnsi="Arial" w:cs="Arial"/>
            <w:color w:val="771100"/>
          </w:rPr>
          <w:t>Part 21</w:t>
        </w:r>
      </w:hyperlink>
      <w:r w:rsidRPr="00214E10">
        <w:rPr>
          <w:rFonts w:ascii="Arial" w:eastAsia="Times New Roman" w:hAnsi="Arial" w:cs="Arial"/>
          <w:color w:val="333333"/>
          <w:shd w:val="clear" w:color="auto" w:fill="FFFFFF"/>
        </w:rPr>
        <w:t>. Please watch </w:t>
      </w:r>
      <w:hyperlink r:id="rId5" w:history="1">
        <w:r w:rsidRPr="00214E10">
          <w:rPr>
            <w:rFonts w:ascii="Arial" w:eastAsia="Times New Roman" w:hAnsi="Arial" w:cs="Arial"/>
            <w:color w:val="771100"/>
          </w:rPr>
          <w:t>Part 21</w:t>
        </w:r>
      </w:hyperlink>
      <w:r w:rsidRPr="00214E10">
        <w:rPr>
          <w:rFonts w:ascii="Arial" w:eastAsia="Times New Roman" w:hAnsi="Arial" w:cs="Arial"/>
          <w:color w:val="333333"/>
          <w:shd w:val="clear" w:color="auto" w:fill="FFFFFF"/>
        </w:rPr>
        <w:t> from </w:t>
      </w:r>
      <w:hyperlink r:id="rId6" w:history="1">
        <w:r w:rsidRPr="00214E10">
          <w:rPr>
            <w:rFonts w:ascii="Arial" w:eastAsia="Times New Roman" w:hAnsi="Arial" w:cs="Arial"/>
            <w:color w:val="771100"/>
          </w:rPr>
          <w:t>ASP.NET Web API tutorial</w:t>
        </w:r>
      </w:hyperlink>
      <w:r w:rsidRPr="00214E10">
        <w:rPr>
          <w:rFonts w:ascii="Arial" w:eastAsia="Times New Roman" w:hAnsi="Arial" w:cs="Arial"/>
          <w:color w:val="333333"/>
          <w:shd w:val="clear" w:color="auto" w:fill="FFFFFF"/>
        </w:rPr>
        <w:t> before proceeding.</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In our previous video we have seen that the database that the identity system creates has a strange name. </w:t>
      </w:r>
      <w:r w:rsidRPr="00214E10">
        <w:rPr>
          <w:rFonts w:ascii="Arial" w:eastAsia="Times New Roman" w:hAnsi="Arial" w:cs="Arial"/>
          <w:color w:val="333333"/>
        </w:rPr>
        <w:br/>
      </w:r>
      <w:r w:rsidRPr="00214E10">
        <w:rPr>
          <w:rFonts w:ascii="Arial" w:eastAsia="Times New Roman" w:hAnsi="Arial" w:cs="Arial"/>
          <w:color w:val="990000"/>
          <w:shd w:val="clear" w:color="auto" w:fill="FFFFFF"/>
        </w:rPr>
        <w:t>aspnet-EmployeeService-20161122014700.mdf</w:t>
      </w:r>
      <w:r w:rsidRPr="00214E10">
        <w:rPr>
          <w:rFonts w:ascii="Arial" w:eastAsia="Times New Roman" w:hAnsi="Arial" w:cs="Arial"/>
          <w:color w:val="333333"/>
          <w:shd w:val="clear" w:color="auto" w:fill="FFFFFF"/>
        </w:rPr>
        <w:t> </w:t>
      </w:r>
      <w:r w:rsidRPr="00214E10">
        <w:rPr>
          <w:rFonts w:ascii="Arial" w:eastAsia="Times New Roman" w:hAnsi="Arial" w:cs="Arial"/>
          <w:color w:val="333333"/>
        </w:rPr>
        <w:br/>
      </w:r>
      <w:r w:rsidRPr="00214E10">
        <w:rPr>
          <w:rFonts w:ascii="Arial" w:eastAsia="Times New Roman" w:hAnsi="Arial" w:cs="Arial"/>
          <w:color w:val="333333"/>
        </w:rPr>
        <w:br/>
      </w:r>
      <w:ins w:id="1" w:author="Unknown">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First let us understand the different tables that we have in the database and their purpose </w:t>
        </w:r>
      </w:ins>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49"/>
        <w:gridCol w:w="7501"/>
      </w:tblGrid>
      <w:tr w:rsidR="00214E10" w:rsidRPr="00214E10" w:rsidTr="00214E10">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14E10" w:rsidRPr="00214E10" w:rsidRDefault="00214E10" w:rsidP="00214E10">
            <w:pPr>
              <w:spacing w:after="0" w:line="240" w:lineRule="auto"/>
              <w:jc w:val="center"/>
              <w:rPr>
                <w:rFonts w:ascii="Arial" w:eastAsia="Times New Roman" w:hAnsi="Arial" w:cs="Arial"/>
                <w:b/>
                <w:bCs/>
                <w:color w:val="333333"/>
              </w:rPr>
            </w:pPr>
            <w:r w:rsidRPr="00214E10">
              <w:rPr>
                <w:rFonts w:ascii="Arial" w:eastAsia="Times New Roman" w:hAnsi="Arial" w:cs="Arial"/>
                <w:b/>
                <w:bCs/>
                <w:color w:val="333333"/>
              </w:rPr>
              <w:t>Table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14E10" w:rsidRPr="00214E10" w:rsidRDefault="00214E10" w:rsidP="00214E10">
            <w:pPr>
              <w:spacing w:after="0" w:line="240" w:lineRule="auto"/>
              <w:jc w:val="center"/>
              <w:rPr>
                <w:rFonts w:ascii="Arial" w:eastAsia="Times New Roman" w:hAnsi="Arial" w:cs="Arial"/>
                <w:b/>
                <w:bCs/>
                <w:color w:val="333333"/>
              </w:rPr>
            </w:pPr>
            <w:r w:rsidRPr="00214E10">
              <w:rPr>
                <w:rFonts w:ascii="Arial" w:eastAsia="Times New Roman" w:hAnsi="Arial" w:cs="Arial"/>
                <w:b/>
                <w:bCs/>
                <w:color w:val="333333"/>
              </w:rPr>
              <w:t>Description</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__MigrationHistory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The presence of this table tells us that it is using entity framework</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AspNetRoles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Store roles information. We do not have any roles yet so this table is empty</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AspNetUserClaims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We do not have claims, so this table will also be empty</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AspNetUserLogins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This table is for third party authentication providers like Twitter, Facebook. Microsoft etc. Information about those logins will be stored in this table</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AspNetUserRoles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This is a mapping table which tells us which users are in which roles</w:t>
            </w:r>
          </w:p>
        </w:tc>
      </w:tr>
      <w:tr w:rsidR="00214E10" w:rsidRPr="00214E10" w:rsidTr="00214E10">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AspNetUsers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14E10" w:rsidRPr="00214E10" w:rsidRDefault="00214E10" w:rsidP="00214E10">
            <w:pPr>
              <w:spacing w:after="0" w:line="240" w:lineRule="auto"/>
              <w:rPr>
                <w:rFonts w:ascii="Arial" w:eastAsia="Times New Roman" w:hAnsi="Arial" w:cs="Arial"/>
                <w:color w:val="333333"/>
              </w:rPr>
            </w:pPr>
            <w:r w:rsidRPr="00214E10">
              <w:rPr>
                <w:rFonts w:ascii="Arial" w:eastAsia="Times New Roman" w:hAnsi="Arial" w:cs="Arial"/>
                <w:color w:val="333333"/>
              </w:rPr>
              <w:t>This table stores the registered users of our application</w:t>
            </w:r>
          </w:p>
        </w:tc>
      </w:tr>
    </w:tbl>
    <w:p w:rsidR="00214E10" w:rsidRPr="00214E10" w:rsidRDefault="00214E10" w:rsidP="00214E10">
      <w:pPr>
        <w:spacing w:after="0" w:line="240" w:lineRule="auto"/>
        <w:rPr>
          <w:ins w:id="2" w:author="Unknown"/>
          <w:rFonts w:ascii="Times New Roman" w:eastAsia="Times New Roman" w:hAnsi="Times New Roman" w:cs="Times New Roman"/>
          <w:sz w:val="24"/>
          <w:szCs w:val="24"/>
        </w:rPr>
      </w:pPr>
      <w:ins w:id="3" w:author="Unknown">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At this point the obvious question that comes to our mind is, is it possible to change the database name. If so, how can we do it?</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The </w:t>
        </w:r>
        <w:r w:rsidRPr="00214E10">
          <w:rPr>
            <w:rFonts w:ascii="Arial" w:eastAsia="Times New Roman" w:hAnsi="Arial" w:cs="Arial"/>
            <w:b/>
            <w:bCs/>
            <w:color w:val="333333"/>
            <w:shd w:val="clear" w:color="auto" w:fill="FFFFFF"/>
          </w:rPr>
          <w:t>DefaultConnection </w:t>
        </w:r>
        <w:r w:rsidRPr="00214E10">
          <w:rPr>
            <w:rFonts w:ascii="Arial" w:eastAsia="Times New Roman" w:hAnsi="Arial" w:cs="Arial"/>
            <w:color w:val="333333"/>
            <w:shd w:val="clear" w:color="auto" w:fill="FFFFFF"/>
          </w:rPr>
          <w:t>string in web.config controls the name of the generated database. To change the name of the generated database change the </w:t>
        </w:r>
        <w:r w:rsidRPr="00214E10">
          <w:rPr>
            <w:rFonts w:ascii="Arial" w:eastAsia="Times New Roman" w:hAnsi="Arial" w:cs="Arial"/>
            <w:b/>
            <w:bCs/>
            <w:color w:val="333333"/>
            <w:shd w:val="clear" w:color="auto" w:fill="FFFFFF"/>
          </w:rPr>
          <w:t>DefaultConnection </w:t>
        </w:r>
        <w:r w:rsidRPr="00214E10">
          <w:rPr>
            <w:rFonts w:ascii="Arial" w:eastAsia="Times New Roman" w:hAnsi="Arial" w:cs="Arial"/>
            <w:color w:val="333333"/>
            <w:shd w:val="clear" w:color="auto" w:fill="FFFFFF"/>
          </w:rPr>
          <w:t>string in web.config. </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For example, if you want to name the database - </w:t>
        </w:r>
        <w:r w:rsidRPr="00214E10">
          <w:rPr>
            <w:rFonts w:ascii="Arial" w:eastAsia="Times New Roman" w:hAnsi="Arial" w:cs="Arial"/>
            <w:b/>
            <w:bCs/>
            <w:color w:val="333333"/>
            <w:shd w:val="clear" w:color="auto" w:fill="FFFFFF"/>
          </w:rPr>
          <w:t>UsersDB</w:t>
        </w:r>
        <w:r w:rsidRPr="00214E10">
          <w:rPr>
            <w:rFonts w:ascii="Arial" w:eastAsia="Times New Roman" w:hAnsi="Arial" w:cs="Arial"/>
            <w:color w:val="333333"/>
            <w:shd w:val="clear" w:color="auto" w:fill="FFFFFF"/>
          </w:rPr>
          <w:t>, change the DefaultConnection string as shown below</w:t>
        </w:r>
      </w:ins>
    </w:p>
    <w:p w:rsidR="00214E10" w:rsidRPr="00214E10" w:rsidRDefault="00214E10" w:rsidP="00214E10">
      <w:pPr>
        <w:shd w:val="clear" w:color="auto" w:fill="FFFFFF"/>
        <w:spacing w:after="0" w:line="240" w:lineRule="auto"/>
        <w:rPr>
          <w:ins w:id="4" w:author="Unknown"/>
          <w:rFonts w:ascii="Arial" w:eastAsia="Times New Roman" w:hAnsi="Arial" w:cs="Arial"/>
          <w:color w:val="333333"/>
        </w:rPr>
      </w:pPr>
      <w:ins w:id="5" w:author="Unknown">
        <w:r w:rsidRPr="00214E10">
          <w:rPr>
            <w:rFonts w:ascii="Arial" w:eastAsia="Times New Roman" w:hAnsi="Arial" w:cs="Arial"/>
            <w:color w:val="0000FF"/>
            <w:shd w:val="clear" w:color="auto" w:fill="FFFFFF"/>
          </w:rPr>
          <w:t>&lt;</w:t>
        </w:r>
        <w:r w:rsidRPr="00214E10">
          <w:rPr>
            <w:rFonts w:ascii="Arial" w:eastAsia="Times New Roman" w:hAnsi="Arial" w:cs="Arial"/>
            <w:color w:val="A31515"/>
            <w:shd w:val="clear" w:color="auto" w:fill="FFFFFF"/>
          </w:rPr>
          <w:t>add</w:t>
        </w:r>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DefaultConnection</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6" w:author="Unknown"/>
          <w:rFonts w:ascii="Arial" w:eastAsia="Times New Roman" w:hAnsi="Arial" w:cs="Arial"/>
          <w:color w:val="333333"/>
        </w:rPr>
      </w:pPr>
      <w:ins w:id="7"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connectionString</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Data Source=(LocalDb)\MSSQLLocalDB;AttachDbFilename=|DataDirectory|\UsersDB.mdf;Initial Catalog=UsersDB;Integrated Security=True</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8" w:author="Unknown"/>
          <w:rFonts w:ascii="Arial" w:eastAsia="Times New Roman" w:hAnsi="Arial" w:cs="Arial"/>
          <w:color w:val="333333"/>
        </w:rPr>
      </w:pPr>
      <w:ins w:id="9"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providerName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System.Data.SqlClient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 /&gt;</w:t>
        </w:r>
      </w:ins>
    </w:p>
    <w:p w:rsidR="00214E10" w:rsidRPr="00214E10" w:rsidRDefault="00214E10" w:rsidP="00214E10">
      <w:pPr>
        <w:spacing w:after="0" w:line="240" w:lineRule="auto"/>
        <w:rPr>
          <w:ins w:id="10" w:author="Unknown"/>
          <w:rFonts w:ascii="Times New Roman" w:eastAsia="Times New Roman" w:hAnsi="Times New Roman" w:cs="Times New Roman"/>
          <w:sz w:val="24"/>
          <w:szCs w:val="24"/>
        </w:rPr>
      </w:pPr>
      <w:ins w:id="11" w:author="Unknown">
        <w:r w:rsidRPr="00214E10">
          <w:rPr>
            <w:rFonts w:ascii="Arial" w:eastAsia="Times New Roman" w:hAnsi="Arial" w:cs="Arial"/>
            <w:color w:val="333333"/>
            <w:shd w:val="clear" w:color="auto" w:fill="FFFFFF"/>
          </w:rPr>
          <w:br/>
          <w:t>Save the changes and when you run the application, asp.net identity system will create a database with name </w:t>
        </w:r>
        <w:r w:rsidRPr="00214E10">
          <w:rPr>
            <w:rFonts w:ascii="Arial" w:eastAsia="Times New Roman" w:hAnsi="Arial" w:cs="Arial"/>
            <w:b/>
            <w:bCs/>
            <w:color w:val="333333"/>
            <w:shd w:val="clear" w:color="auto" w:fill="FFFFFF"/>
          </w:rPr>
          <w:t>UsersDB</w:t>
        </w:r>
        <w:r w:rsidRPr="00214E10">
          <w:rPr>
            <w:rFonts w:ascii="Arial" w:eastAsia="Times New Roman" w:hAnsi="Arial" w:cs="Arial"/>
            <w:color w:val="333333"/>
            <w:shd w:val="clear" w:color="auto" w:fill="FFFFFF"/>
          </w:rPr>
          <w:t>. But at this point the database is still created in </w:t>
        </w:r>
        <w:r w:rsidRPr="00214E10">
          <w:rPr>
            <w:rFonts w:ascii="Arial" w:eastAsia="Times New Roman" w:hAnsi="Arial" w:cs="Arial"/>
            <w:b/>
            <w:bCs/>
            <w:color w:val="333333"/>
            <w:shd w:val="clear" w:color="auto" w:fill="FFFFFF"/>
          </w:rPr>
          <w:t>App_Data</w:t>
        </w:r>
        <w:r w:rsidRPr="00214E10">
          <w:rPr>
            <w:rFonts w:ascii="Arial" w:eastAsia="Times New Roman" w:hAnsi="Arial" w:cs="Arial"/>
            <w:color w:val="333333"/>
            <w:shd w:val="clear" w:color="auto" w:fill="FFFFFF"/>
          </w:rPr>
          <w:t> folder. Another question that comes to our mind is </w:t>
        </w:r>
        <w:r w:rsidRPr="00214E10">
          <w:rPr>
            <w:rFonts w:ascii="Arial" w:eastAsia="Times New Roman" w:hAnsi="Arial" w:cs="Arial"/>
            <w:color w:val="FF0000"/>
            <w:shd w:val="clear" w:color="auto" w:fill="FFFFFF"/>
          </w:rPr>
          <w:t>can we create this database in SQL Server.</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The answer is, YES we can. To create the database in SQL Server, change the </w:t>
        </w:r>
        <w:r w:rsidRPr="00214E10">
          <w:rPr>
            <w:rFonts w:ascii="Arial" w:eastAsia="Times New Roman" w:hAnsi="Arial" w:cs="Arial"/>
            <w:b/>
            <w:bCs/>
            <w:color w:val="333333"/>
            <w:shd w:val="clear" w:color="auto" w:fill="FFFFFF"/>
          </w:rPr>
          <w:t>DefaultConnection </w:t>
        </w:r>
        <w:r w:rsidRPr="00214E10">
          <w:rPr>
            <w:rFonts w:ascii="Arial" w:eastAsia="Times New Roman" w:hAnsi="Arial" w:cs="Arial"/>
            <w:color w:val="333333"/>
            <w:shd w:val="clear" w:color="auto" w:fill="FFFFFF"/>
          </w:rPr>
          <w:t>string in web.config to point to your SQL Server. Notice I have changed </w:t>
        </w:r>
        <w:r w:rsidRPr="00214E10">
          <w:rPr>
            <w:rFonts w:ascii="Arial" w:eastAsia="Times New Roman" w:hAnsi="Arial" w:cs="Arial"/>
            <w:color w:val="333333"/>
          </w:rPr>
          <w:br/>
        </w:r>
        <w:r w:rsidRPr="00214E10">
          <w:rPr>
            <w:rFonts w:ascii="Arial" w:eastAsia="Times New Roman" w:hAnsi="Arial" w:cs="Arial"/>
            <w:color w:val="0000FF"/>
            <w:shd w:val="clear" w:color="auto" w:fill="FFFFFF"/>
          </w:rPr>
          <w:t>Data Source</w:t>
        </w:r>
        <w:r w:rsidRPr="00214E10">
          <w:rPr>
            <w:rFonts w:ascii="Arial" w:eastAsia="Times New Roman" w:hAnsi="Arial" w:cs="Arial"/>
            <w:color w:val="333333"/>
            <w:shd w:val="clear" w:color="auto" w:fill="FFFFFF"/>
          </w:rPr>
          <w:t> value from </w:t>
        </w:r>
        <w:r w:rsidRPr="00214E10">
          <w:rPr>
            <w:rFonts w:ascii="Arial" w:eastAsia="Times New Roman" w:hAnsi="Arial" w:cs="Arial"/>
            <w:color w:val="0000FF"/>
            <w:shd w:val="clear" w:color="auto" w:fill="FFFFFF"/>
          </w:rPr>
          <w:t>(LocalDb)\MSSQLLocalDB;AttachDbFilename=|DataDirectory|\UsersDB.mdf</w:t>
        </w:r>
        <w:r w:rsidRPr="00214E10">
          <w:rPr>
            <w:rFonts w:ascii="Arial" w:eastAsia="Times New Roman" w:hAnsi="Arial" w:cs="Arial"/>
            <w:color w:val="333333"/>
            <w:shd w:val="clear" w:color="auto" w:fill="FFFFFF"/>
          </w:rPr>
          <w:t> to </w:t>
        </w:r>
        <w:r w:rsidRPr="00214E10">
          <w:rPr>
            <w:rFonts w:ascii="Arial" w:eastAsia="Times New Roman" w:hAnsi="Arial" w:cs="Arial"/>
            <w:color w:val="0000FF"/>
            <w:shd w:val="clear" w:color="auto" w:fill="FFFFFF"/>
          </w:rPr>
          <w:t>(local)</w:t>
        </w:r>
        <w:r w:rsidRPr="00214E10">
          <w:rPr>
            <w:rFonts w:ascii="Arial" w:eastAsia="Times New Roman" w:hAnsi="Arial" w:cs="Arial"/>
            <w:color w:val="333333"/>
            <w:shd w:val="clear" w:color="auto" w:fill="FFFFFF"/>
          </w:rPr>
          <w:t>. You can also use . (DOT) instead of the word (local).</w:t>
        </w:r>
        <w:r w:rsidRPr="00214E10">
          <w:rPr>
            <w:rFonts w:ascii="Arial" w:eastAsia="Times New Roman" w:hAnsi="Arial" w:cs="Arial"/>
            <w:color w:val="333333"/>
          </w:rPr>
          <w:br/>
        </w:r>
        <w:r w:rsidRPr="00214E10">
          <w:rPr>
            <w:rFonts w:ascii="Arial" w:eastAsia="Times New Roman" w:hAnsi="Arial" w:cs="Arial"/>
            <w:color w:val="333333"/>
          </w:rPr>
          <w:lastRenderedPageBreak/>
          <w:br/>
        </w:r>
        <w:r w:rsidRPr="00214E10">
          <w:rPr>
            <w:rFonts w:ascii="Arial" w:eastAsia="Times New Roman" w:hAnsi="Arial" w:cs="Arial"/>
            <w:color w:val="333333"/>
            <w:shd w:val="clear" w:color="auto" w:fill="FFFFFF"/>
          </w:rPr>
          <w:t>With the above change, the connection string in web.config is as shown below</w:t>
        </w:r>
      </w:ins>
    </w:p>
    <w:p w:rsidR="00214E10" w:rsidRPr="00214E10" w:rsidRDefault="00214E10" w:rsidP="00214E10">
      <w:pPr>
        <w:shd w:val="clear" w:color="auto" w:fill="FFFFFF"/>
        <w:spacing w:after="0" w:line="240" w:lineRule="auto"/>
        <w:rPr>
          <w:ins w:id="12" w:author="Unknown"/>
          <w:rFonts w:ascii="Arial" w:eastAsia="Times New Roman" w:hAnsi="Arial" w:cs="Arial"/>
          <w:color w:val="333333"/>
        </w:rPr>
      </w:pPr>
      <w:ins w:id="13" w:author="Unknown">
        <w:r w:rsidRPr="00214E10">
          <w:rPr>
            <w:rFonts w:ascii="Arial" w:eastAsia="Times New Roman" w:hAnsi="Arial" w:cs="Arial"/>
            <w:color w:val="0000FF"/>
            <w:shd w:val="clear" w:color="auto" w:fill="FFFFFF"/>
          </w:rPr>
          <w:t>&lt;</w:t>
        </w:r>
        <w:r w:rsidRPr="00214E10">
          <w:rPr>
            <w:rFonts w:ascii="Arial" w:eastAsia="Times New Roman" w:hAnsi="Arial" w:cs="Arial"/>
            <w:color w:val="A31515"/>
            <w:shd w:val="clear" w:color="auto" w:fill="FFFFFF"/>
          </w:rPr>
          <w:t>add</w:t>
        </w:r>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DefaultConnection</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14" w:author="Unknown"/>
          <w:rFonts w:ascii="Arial" w:eastAsia="Times New Roman" w:hAnsi="Arial" w:cs="Arial"/>
          <w:color w:val="333333"/>
        </w:rPr>
      </w:pPr>
      <w:ins w:id="15"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connectionString</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Data Source=(local);Initial Catalog=UsersDB;Integrated Security=True</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16" w:author="Unknown"/>
          <w:rFonts w:ascii="Arial" w:eastAsia="Times New Roman" w:hAnsi="Arial" w:cs="Arial"/>
          <w:color w:val="333333"/>
        </w:rPr>
      </w:pPr>
      <w:ins w:id="17"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providerName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System.Data.SqlClient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 /&gt;</w:t>
        </w:r>
      </w:ins>
    </w:p>
    <w:p w:rsidR="00214E10" w:rsidRPr="00214E10" w:rsidRDefault="00214E10" w:rsidP="00214E10">
      <w:pPr>
        <w:spacing w:after="0" w:line="240" w:lineRule="auto"/>
        <w:rPr>
          <w:ins w:id="18" w:author="Unknown"/>
          <w:rFonts w:ascii="Times New Roman" w:eastAsia="Times New Roman" w:hAnsi="Times New Roman" w:cs="Times New Roman"/>
          <w:sz w:val="24"/>
          <w:szCs w:val="24"/>
        </w:rPr>
      </w:pPr>
      <w:ins w:id="19" w:author="Unknown">
        <w:r w:rsidRPr="00214E10">
          <w:rPr>
            <w:rFonts w:ascii="Arial" w:eastAsia="Times New Roman" w:hAnsi="Arial" w:cs="Arial"/>
            <w:color w:val="333333"/>
            <w:shd w:val="clear" w:color="auto" w:fill="FFFFFF"/>
          </w:rPr>
          <w:br/>
          <w:t>At this point when we save the changes and run the application the database (UsersDB) is created in SQL Server instead of App_Data folder. Make sure, you refresh the Databases folder in SQL Server Management Studio to see the newly created UsersDB database.</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FF0000"/>
            <w:shd w:val="clear" w:color="auto" w:fill="FFFFFF"/>
          </w:rPr>
          <w:t>Is it mandatory for the Identity tables to be in a separate database. Can't we have them created in an existing database.</w:t>
        </w:r>
        <w:r w:rsidRPr="00214E10">
          <w:rPr>
            <w:rFonts w:ascii="Arial" w:eastAsia="Times New Roman" w:hAnsi="Arial" w:cs="Arial"/>
            <w:color w:val="333333"/>
          </w:rPr>
          <w:br/>
        </w:r>
        <w:r w:rsidRPr="00214E10">
          <w:rPr>
            <w:rFonts w:ascii="Arial" w:eastAsia="Times New Roman" w:hAnsi="Arial" w:cs="Arial"/>
            <w:color w:val="333333"/>
            <w:shd w:val="clear" w:color="auto" w:fill="FFFFFF"/>
          </w:rPr>
          <w:t>No it is not mandatory for the Identity tables to be in a separate database. You can have them created by Identity framework in an existing database by just making your connection string point to your existing database instead of a separate database.</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For example, if we want the identity tables to be created in EmployeeDB, we will change the DefaultConnection string to point to EmployeeDB as shown below.</w:t>
        </w:r>
      </w:ins>
    </w:p>
    <w:p w:rsidR="00214E10" w:rsidRPr="00214E10" w:rsidRDefault="00214E10" w:rsidP="00214E10">
      <w:pPr>
        <w:shd w:val="clear" w:color="auto" w:fill="FFFFFF"/>
        <w:spacing w:after="0" w:line="240" w:lineRule="auto"/>
        <w:rPr>
          <w:ins w:id="20" w:author="Unknown"/>
          <w:rFonts w:ascii="Arial" w:eastAsia="Times New Roman" w:hAnsi="Arial" w:cs="Arial"/>
          <w:color w:val="333333"/>
        </w:rPr>
      </w:pPr>
      <w:ins w:id="21" w:author="Unknown">
        <w:r w:rsidRPr="00214E10">
          <w:rPr>
            <w:rFonts w:ascii="Arial" w:eastAsia="Times New Roman" w:hAnsi="Arial" w:cs="Arial"/>
            <w:color w:val="0000FF"/>
            <w:shd w:val="clear" w:color="auto" w:fill="FFFFFF"/>
          </w:rPr>
          <w:t>&lt;</w:t>
        </w:r>
        <w:r w:rsidRPr="00214E10">
          <w:rPr>
            <w:rFonts w:ascii="Arial" w:eastAsia="Times New Roman" w:hAnsi="Arial" w:cs="Arial"/>
            <w:color w:val="A31515"/>
            <w:shd w:val="clear" w:color="auto" w:fill="FFFFFF"/>
          </w:rPr>
          <w:t>add</w:t>
        </w:r>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DefaultConnection</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22" w:author="Unknown"/>
          <w:rFonts w:ascii="Arial" w:eastAsia="Times New Roman" w:hAnsi="Arial" w:cs="Arial"/>
          <w:color w:val="333333"/>
        </w:rPr>
      </w:pPr>
      <w:ins w:id="23"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connectionString</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Data Source=(local);Initial Catalog=EmployeeDB;Integrated Security=True</w:t>
        </w:r>
        <w:r w:rsidRPr="00214E10">
          <w:rPr>
            <w:rFonts w:ascii="Arial" w:eastAsia="Times New Roman" w:hAnsi="Arial" w:cs="Arial"/>
            <w:color w:val="333333"/>
            <w:shd w:val="clear" w:color="auto" w:fill="FFFFFF"/>
          </w:rPr>
          <w:t>"</w:t>
        </w:r>
      </w:ins>
    </w:p>
    <w:p w:rsidR="00214E10" w:rsidRPr="00214E10" w:rsidRDefault="00214E10" w:rsidP="00214E10">
      <w:pPr>
        <w:shd w:val="clear" w:color="auto" w:fill="FFFFFF"/>
        <w:spacing w:after="0" w:line="240" w:lineRule="auto"/>
        <w:rPr>
          <w:ins w:id="24" w:author="Unknown"/>
          <w:rFonts w:ascii="Arial" w:eastAsia="Times New Roman" w:hAnsi="Arial" w:cs="Arial"/>
          <w:color w:val="333333"/>
        </w:rPr>
      </w:pPr>
      <w:ins w:id="25" w:author="Unknown">
        <w:r w:rsidRPr="00214E10">
          <w:rPr>
            <w:rFonts w:ascii="Arial" w:eastAsia="Times New Roman" w:hAnsi="Arial" w:cs="Arial"/>
            <w:color w:val="0000FF"/>
            <w:shd w:val="clear" w:color="auto" w:fill="FFFFFF"/>
          </w:rPr>
          <w:t>     </w:t>
        </w:r>
        <w:r w:rsidRPr="00214E10">
          <w:rPr>
            <w:rFonts w:ascii="Arial" w:eastAsia="Times New Roman" w:hAnsi="Arial" w:cs="Arial"/>
            <w:color w:val="FF0000"/>
            <w:shd w:val="clear" w:color="auto" w:fill="FFFFFF"/>
          </w:rPr>
          <w:t>providerName</w:t>
        </w:r>
        <w:r w:rsidRPr="00214E10">
          <w:rPr>
            <w:rFonts w:ascii="Arial" w:eastAsia="Times New Roman" w:hAnsi="Arial" w:cs="Arial"/>
            <w:color w:val="0000FF"/>
            <w:shd w:val="clear" w:color="auto" w:fill="FFFFFF"/>
          </w:rPr>
          <w: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System.Data.SqlClient</w:t>
        </w:r>
        <w:r w:rsidRPr="00214E10">
          <w:rPr>
            <w:rFonts w:ascii="Arial" w:eastAsia="Times New Roman" w:hAnsi="Arial" w:cs="Arial"/>
            <w:color w:val="333333"/>
            <w:shd w:val="clear" w:color="auto" w:fill="FFFFFF"/>
          </w:rPr>
          <w:t>"</w:t>
        </w:r>
        <w:r w:rsidRPr="00214E10">
          <w:rPr>
            <w:rFonts w:ascii="Arial" w:eastAsia="Times New Roman" w:hAnsi="Arial" w:cs="Arial"/>
            <w:color w:val="0000FF"/>
            <w:shd w:val="clear" w:color="auto" w:fill="FFFFFF"/>
          </w:rPr>
          <w:t> /&gt;</w:t>
        </w:r>
      </w:ins>
    </w:p>
    <w:p w:rsidR="001B0AB6" w:rsidRDefault="00214E10" w:rsidP="00214E10">
      <w:ins w:id="26" w:author="Unknown">
        <w:r w:rsidRPr="00214E10">
          <w:rPr>
            <w:rFonts w:ascii="Arial" w:eastAsia="Times New Roman" w:hAnsi="Arial" w:cs="Arial"/>
            <w:color w:val="333333"/>
            <w:shd w:val="clear" w:color="auto" w:fill="FFFFFF"/>
          </w:rPr>
          <w:br/>
          <w:t>ASP.NET Identity system can be used with all of the ASP.NET frameworks, such as ASP.NET MVC, Web Forms, Web API, and SignalR. It can be used when you are building web, phone, store, or hybrid applications.</w:t>
        </w:r>
        <w:r w:rsidRPr="00214E10">
          <w:rPr>
            <w:rFonts w:ascii="Arial" w:eastAsia="Times New Roman" w:hAnsi="Arial" w:cs="Arial"/>
            <w:color w:val="333333"/>
          </w:rPr>
          <w:br/>
        </w:r>
        <w:r w:rsidRPr="00214E10">
          <w:rPr>
            <w:rFonts w:ascii="Arial" w:eastAsia="Times New Roman" w:hAnsi="Arial" w:cs="Arial"/>
            <w:color w:val="333333"/>
          </w:rPr>
          <w:br/>
        </w:r>
        <w:r w:rsidRPr="00214E10">
          <w:rPr>
            <w:rFonts w:ascii="Arial" w:eastAsia="Times New Roman" w:hAnsi="Arial" w:cs="Arial"/>
            <w:color w:val="333333"/>
            <w:shd w:val="clear" w:color="auto" w:fill="FFFFFF"/>
          </w:rPr>
          <w:t>In our next video we will discuss </w:t>
        </w:r>
        <w:r w:rsidRPr="00214E10">
          <w:rPr>
            <w:rFonts w:ascii="Arial" w:eastAsia="Times New Roman" w:hAnsi="Arial" w:cs="Arial"/>
            <w:b/>
            <w:bCs/>
            <w:color w:val="333333"/>
            <w:shd w:val="clear" w:color="auto" w:fill="FFFFFF"/>
          </w:rPr>
          <w:t>implementing Login page</w:t>
        </w:r>
        <w:r w:rsidRPr="00214E10">
          <w:rPr>
            <w:rFonts w:ascii="Arial" w:eastAsia="Times New Roman" w:hAnsi="Arial" w:cs="Arial"/>
            <w:color w:val="333333"/>
            <w:shd w:val="clear" w:color="auto" w:fill="FFFFFF"/>
          </w:rPr>
          <w:t>. </w:t>
        </w:r>
      </w:ins>
    </w:p>
    <w:sectPr w:rsidR="001B0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4E10"/>
    <w:rsid w:val="001B0AB6"/>
    <w:rsid w:val="00214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4E10"/>
    <w:rPr>
      <w:color w:val="0000FF"/>
      <w:u w:val="single"/>
    </w:rPr>
  </w:style>
</w:styles>
</file>

<file path=word/webSettings.xml><?xml version="1.0" encoding="utf-8"?>
<w:webSettings xmlns:r="http://schemas.openxmlformats.org/officeDocument/2006/relationships" xmlns:w="http://schemas.openxmlformats.org/wordprocessingml/2006/main">
  <w:divs>
    <w:div w:id="9449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6n9fhu94yhW7yoUOGNOfHurUE6bpOO2b" TargetMode="External"/><Relationship Id="rId5" Type="http://schemas.openxmlformats.org/officeDocument/2006/relationships/hyperlink" Target="http://csharp-video-tutorials.blogspot.com/2016/11/aspnet-web-api-user-registration.html" TargetMode="External"/><Relationship Id="rId4" Type="http://schemas.openxmlformats.org/officeDocument/2006/relationships/hyperlink" Target="http://csharp-video-tutorials.blogspot.com/2016/11/aspnet-web-api-user-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2018-02-19T06:42:00Z</dcterms:created>
  <dcterms:modified xsi:type="dcterms:W3CDTF">2018-02-19T06:42:00Z</dcterms:modified>
</cp:coreProperties>
</file>