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F09" w:rsidRPr="000A3F09" w:rsidRDefault="000A3F09" w:rsidP="000A3F09">
      <w:pPr>
        <w:spacing w:after="0" w:line="240" w:lineRule="auto"/>
        <w:rPr>
          <w:ins w:id="0" w:author="Unknown"/>
          <w:rFonts w:ascii="Times New Roman" w:eastAsia="Times New Roman" w:hAnsi="Times New Roman" w:cs="Times New Roman"/>
          <w:sz w:val="24"/>
          <w:szCs w:val="24"/>
        </w:rPr>
      </w:pPr>
      <w:r w:rsidRPr="000A3F09">
        <w:rPr>
          <w:rFonts w:ascii="Arial" w:eastAsia="Times New Roman" w:hAnsi="Arial" w:cs="Arial"/>
          <w:color w:val="333333"/>
          <w:shd w:val="clear" w:color="auto" w:fill="FFFFFF"/>
        </w:rPr>
        <w:t>In this video we will discuss </w:t>
      </w:r>
      <w:r w:rsidRPr="000A3F09">
        <w:rPr>
          <w:rFonts w:ascii="Arial" w:eastAsia="Times New Roman" w:hAnsi="Arial" w:cs="Arial"/>
          <w:b/>
          <w:bCs/>
          <w:color w:val="333333"/>
          <w:shd w:val="clear" w:color="auto" w:fill="FFFFFF"/>
        </w:rPr>
        <w:t>how to get authenticated user identity name in asp.net web api and display it on the web page</w:t>
      </w:r>
      <w:r w:rsidRPr="000A3F09">
        <w:rPr>
          <w:rFonts w:ascii="Arial" w:eastAsia="Times New Roman" w:hAnsi="Arial" w:cs="Arial"/>
          <w:color w:val="333333"/>
          <w:shd w:val="clear" w:color="auto" w:fill="FFFFFF"/>
        </w:rPr>
        <w:t>. This is continuation to </w:t>
      </w:r>
      <w:hyperlink r:id="rId4" w:history="1">
        <w:r w:rsidRPr="000A3F09">
          <w:rPr>
            <w:rFonts w:ascii="Arial" w:eastAsia="Times New Roman" w:hAnsi="Arial" w:cs="Arial"/>
            <w:color w:val="771100"/>
          </w:rPr>
          <w:t>Part 26</w:t>
        </w:r>
      </w:hyperlink>
      <w:r w:rsidRPr="000A3F09">
        <w:rPr>
          <w:rFonts w:ascii="Arial" w:eastAsia="Times New Roman" w:hAnsi="Arial" w:cs="Arial"/>
          <w:color w:val="333333"/>
          <w:shd w:val="clear" w:color="auto" w:fill="FFFFFF"/>
        </w:rPr>
        <w:t>. Please watch </w:t>
      </w:r>
      <w:hyperlink r:id="rId5" w:history="1">
        <w:r w:rsidRPr="000A3F09">
          <w:rPr>
            <w:rFonts w:ascii="Arial" w:eastAsia="Times New Roman" w:hAnsi="Arial" w:cs="Arial"/>
            <w:color w:val="771100"/>
          </w:rPr>
          <w:t>Part 26</w:t>
        </w:r>
      </w:hyperlink>
      <w:r w:rsidRPr="000A3F09">
        <w:rPr>
          <w:rFonts w:ascii="Arial" w:eastAsia="Times New Roman" w:hAnsi="Arial" w:cs="Arial"/>
          <w:color w:val="333333"/>
          <w:shd w:val="clear" w:color="auto" w:fill="FFFFFF"/>
        </w:rPr>
        <w:t> from </w:t>
      </w:r>
      <w:hyperlink r:id="rId6" w:history="1">
        <w:r w:rsidRPr="000A3F09">
          <w:rPr>
            <w:rFonts w:ascii="Arial" w:eastAsia="Times New Roman" w:hAnsi="Arial" w:cs="Arial"/>
            <w:color w:val="771100"/>
          </w:rPr>
          <w:t>ASP.NET Web API tutorial</w:t>
        </w:r>
      </w:hyperlink>
      <w:r w:rsidRPr="000A3F09">
        <w:rPr>
          <w:rFonts w:ascii="Arial" w:eastAsia="Times New Roman" w:hAnsi="Arial" w:cs="Arial"/>
          <w:color w:val="333333"/>
          <w:shd w:val="clear" w:color="auto" w:fill="FFFFFF"/>
        </w:rPr>
        <w:t> before proceeding. </w:t>
      </w:r>
      <w:r w:rsidRPr="000A3F09">
        <w:rPr>
          <w:rFonts w:ascii="Arial" w:eastAsia="Times New Roman" w:hAnsi="Arial" w:cs="Arial"/>
          <w:color w:val="333333"/>
        </w:rPr>
        <w:br/>
      </w:r>
      <w:r w:rsidRPr="000A3F09">
        <w:rPr>
          <w:rFonts w:ascii="Arial" w:eastAsia="Times New Roman" w:hAnsi="Arial" w:cs="Arial"/>
          <w:color w:val="333333"/>
        </w:rPr>
        <w:br/>
      </w:r>
      <w:r w:rsidRPr="000A3F09">
        <w:rPr>
          <w:rFonts w:ascii="Arial" w:eastAsia="Times New Roman" w:hAnsi="Arial" w:cs="Arial"/>
          <w:color w:val="333333"/>
          <w:shd w:val="clear" w:color="auto" w:fill="FFFFFF"/>
        </w:rPr>
        <w:t>We want to display the logged in username on the web page as shown below. </w:t>
      </w:r>
      <w:r w:rsidRPr="000A3F09">
        <w:rPr>
          <w:rFonts w:ascii="Arial" w:eastAsia="Times New Roman" w:hAnsi="Arial" w:cs="Arial"/>
          <w:color w:val="333333"/>
        </w:rPr>
        <w:br/>
      </w:r>
      <w:r>
        <w:rPr>
          <w:rFonts w:ascii="Times New Roman" w:eastAsia="Times New Roman" w:hAnsi="Times New Roman" w:cs="Times New Roman"/>
          <w:noProof/>
          <w:sz w:val="24"/>
          <w:szCs w:val="24"/>
        </w:rPr>
        <w:drawing>
          <wp:inline distT="0" distB="0" distL="0" distR="0">
            <wp:extent cx="4505325" cy="4343400"/>
            <wp:effectExtent l="19050" t="0" r="9525" b="0"/>
            <wp:docPr id="1" name="Picture 1" descr="get logged in user name in asp net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t logged in user name in asp net web api"/>
                    <pic:cNvPicPr>
                      <a:picLocks noChangeAspect="1" noChangeArrowheads="1"/>
                    </pic:cNvPicPr>
                  </pic:nvPicPr>
                  <pic:blipFill>
                    <a:blip r:embed="rId7"/>
                    <a:srcRect/>
                    <a:stretch>
                      <a:fillRect/>
                    </a:stretch>
                  </pic:blipFill>
                  <pic:spPr bwMode="auto">
                    <a:xfrm>
                      <a:off x="0" y="0"/>
                      <a:ext cx="4505325" cy="4343400"/>
                    </a:xfrm>
                    <a:prstGeom prst="rect">
                      <a:avLst/>
                    </a:prstGeom>
                    <a:noFill/>
                    <a:ln w="9525">
                      <a:noFill/>
                      <a:miter lim="800000"/>
                      <a:headEnd/>
                      <a:tailEnd/>
                    </a:ln>
                  </pic:spPr>
                </pic:pic>
              </a:graphicData>
            </a:graphic>
          </wp:inline>
        </w:drawing>
      </w:r>
      <w:r w:rsidRPr="000A3F09">
        <w:rPr>
          <w:rFonts w:ascii="Arial" w:eastAsia="Times New Roman" w:hAnsi="Arial" w:cs="Arial"/>
          <w:color w:val="333333"/>
          <w:shd w:val="clear" w:color="auto" w:fill="FFFFFF"/>
        </w:rPr>
        <w:t> </w:t>
      </w:r>
      <w:r w:rsidRPr="000A3F09">
        <w:rPr>
          <w:rFonts w:ascii="Arial" w:eastAsia="Times New Roman" w:hAnsi="Arial" w:cs="Arial"/>
          <w:color w:val="333333"/>
        </w:rPr>
        <w:br/>
      </w:r>
      <w:r w:rsidRPr="000A3F09">
        <w:rPr>
          <w:rFonts w:ascii="Arial" w:eastAsia="Times New Roman" w:hAnsi="Arial" w:cs="Arial"/>
          <w:color w:val="333333"/>
        </w:rPr>
        <w:br/>
      </w:r>
      <w:ins w:id="1" w:author="Unknown">
        <w:r w:rsidRPr="000A3F09">
          <w:rPr>
            <w:rFonts w:ascii="Arial" w:eastAsia="Times New Roman" w:hAnsi="Arial" w:cs="Arial"/>
            <w:color w:val="333333"/>
          </w:rPr>
          <w:br/>
        </w:r>
        <w:r w:rsidRPr="000A3F09">
          <w:rPr>
            <w:rFonts w:ascii="Arial" w:eastAsia="Times New Roman" w:hAnsi="Arial" w:cs="Arial"/>
            <w:color w:val="333333"/>
          </w:rPr>
          <w:br/>
        </w:r>
        <w:r w:rsidRPr="000A3F09">
          <w:rPr>
            <w:rFonts w:ascii="Arial" w:eastAsia="Times New Roman" w:hAnsi="Arial" w:cs="Arial"/>
            <w:b/>
            <w:bCs/>
            <w:color w:val="333333"/>
            <w:shd w:val="clear" w:color="auto" w:fill="FFFFFF"/>
          </w:rPr>
          <w:t>Step 1 :</w:t>
        </w:r>
        <w:r w:rsidRPr="000A3F09">
          <w:rPr>
            <w:rFonts w:ascii="Arial" w:eastAsia="Times New Roman" w:hAnsi="Arial" w:cs="Arial"/>
            <w:color w:val="333333"/>
            <w:shd w:val="clear" w:color="auto" w:fill="FFFFFF"/>
          </w:rPr>
          <w:t> On the Login.html page, store the username in the browser local storage. The </w:t>
        </w:r>
        <w:r w:rsidRPr="000A3F09">
          <w:rPr>
            <w:rFonts w:ascii="Arial" w:eastAsia="Times New Roman" w:hAnsi="Arial" w:cs="Arial"/>
            <w:b/>
            <w:bCs/>
            <w:color w:val="333333"/>
            <w:shd w:val="clear" w:color="auto" w:fill="FFFFFF"/>
          </w:rPr>
          <w:t>success()</w:t>
        </w:r>
        <w:r w:rsidRPr="000A3F09">
          <w:rPr>
            <w:rFonts w:ascii="Arial" w:eastAsia="Times New Roman" w:hAnsi="Arial" w:cs="Arial"/>
            <w:color w:val="333333"/>
            <w:shd w:val="clear" w:color="auto" w:fill="FFFFFF"/>
          </w:rPr>
          <w:t> function is called when the user is successfully logged in. The response that we get from the server includes userName property which has the userName that is used to login. We are storing the logged in username in the broswer localstorage using the key userName.</w:t>
        </w:r>
        <w:r w:rsidRPr="000A3F09">
          <w:rPr>
            <w:rFonts w:ascii="Arial" w:eastAsia="Times New Roman" w:hAnsi="Arial" w:cs="Arial"/>
            <w:color w:val="333333"/>
          </w:rPr>
          <w:br/>
        </w:r>
        <w:r w:rsidRPr="000A3F09">
          <w:rPr>
            <w:rFonts w:ascii="Arial" w:eastAsia="Times New Roman" w:hAnsi="Arial" w:cs="Arial"/>
            <w:color w:val="333333"/>
          </w:rPr>
          <w:br/>
        </w:r>
        <w:r w:rsidRPr="000A3F09">
          <w:rPr>
            <w:rFonts w:ascii="Arial" w:eastAsia="Times New Roman" w:hAnsi="Arial" w:cs="Arial"/>
            <w:color w:val="333333"/>
            <w:shd w:val="clear" w:color="auto" w:fill="FFFFFF"/>
          </w:rPr>
          <w:t>success: </w:t>
        </w:r>
        <w:r w:rsidRPr="000A3F09">
          <w:rPr>
            <w:rFonts w:ascii="Arial" w:eastAsia="Times New Roman" w:hAnsi="Arial" w:cs="Arial"/>
            <w:color w:val="0000FF"/>
            <w:shd w:val="clear" w:color="auto" w:fill="FFFFFF"/>
          </w:rPr>
          <w:t>function </w:t>
        </w:r>
        <w:r w:rsidRPr="000A3F09">
          <w:rPr>
            <w:rFonts w:ascii="Arial" w:eastAsia="Times New Roman" w:hAnsi="Arial" w:cs="Arial"/>
            <w:color w:val="333333"/>
            <w:shd w:val="clear" w:color="auto" w:fill="FFFFFF"/>
          </w:rPr>
          <w:t>(response) {</w:t>
        </w:r>
        <w:r w:rsidRPr="000A3F09">
          <w:rPr>
            <w:rFonts w:ascii="Arial" w:eastAsia="Times New Roman" w:hAnsi="Arial" w:cs="Arial"/>
            <w:color w:val="333333"/>
          </w:rPr>
          <w:br/>
        </w:r>
        <w:r w:rsidRPr="000A3F09">
          <w:rPr>
            <w:rFonts w:ascii="Arial" w:eastAsia="Times New Roman" w:hAnsi="Arial" w:cs="Arial"/>
            <w:color w:val="333333"/>
            <w:shd w:val="clear" w:color="auto" w:fill="FFFFFF"/>
          </w:rPr>
          <w:t>    localStorage.setItem(</w:t>
        </w:r>
        <w:r w:rsidRPr="000A3F09">
          <w:rPr>
            <w:rFonts w:ascii="Arial" w:eastAsia="Times New Roman" w:hAnsi="Arial" w:cs="Arial"/>
            <w:color w:val="990000"/>
            <w:shd w:val="clear" w:color="auto" w:fill="FFFFFF"/>
          </w:rPr>
          <w:t>"accessToken"</w:t>
        </w:r>
        <w:r w:rsidRPr="000A3F09">
          <w:rPr>
            <w:rFonts w:ascii="Arial" w:eastAsia="Times New Roman" w:hAnsi="Arial" w:cs="Arial"/>
            <w:color w:val="333333"/>
            <w:shd w:val="clear" w:color="auto" w:fill="FFFFFF"/>
          </w:rPr>
          <w:t>, response.access_token);</w:t>
        </w:r>
        <w:r w:rsidRPr="000A3F09">
          <w:rPr>
            <w:rFonts w:ascii="Arial" w:eastAsia="Times New Roman" w:hAnsi="Arial" w:cs="Arial"/>
            <w:color w:val="333333"/>
          </w:rPr>
          <w:br/>
        </w:r>
        <w:r w:rsidRPr="000A3F09">
          <w:rPr>
            <w:rFonts w:ascii="Arial" w:eastAsia="Times New Roman" w:hAnsi="Arial" w:cs="Arial"/>
            <w:color w:val="333333"/>
            <w:shd w:val="clear" w:color="auto" w:fill="FFFFFF"/>
          </w:rPr>
          <w:t>    localStorage.setItem(</w:t>
        </w:r>
        <w:r w:rsidRPr="000A3F09">
          <w:rPr>
            <w:rFonts w:ascii="Arial" w:eastAsia="Times New Roman" w:hAnsi="Arial" w:cs="Arial"/>
            <w:color w:val="990000"/>
            <w:shd w:val="clear" w:color="auto" w:fill="FFFFFF"/>
          </w:rPr>
          <w:t>"userName"</w:t>
        </w:r>
        <w:r w:rsidRPr="000A3F09">
          <w:rPr>
            <w:rFonts w:ascii="Arial" w:eastAsia="Times New Roman" w:hAnsi="Arial" w:cs="Arial"/>
            <w:color w:val="333333"/>
            <w:shd w:val="clear" w:color="auto" w:fill="FFFFFF"/>
          </w:rPr>
          <w:t>, response.userName);</w:t>
        </w:r>
        <w:r w:rsidRPr="000A3F09">
          <w:rPr>
            <w:rFonts w:ascii="Arial" w:eastAsia="Times New Roman" w:hAnsi="Arial" w:cs="Arial"/>
            <w:color w:val="333333"/>
          </w:rPr>
          <w:br/>
        </w:r>
        <w:r w:rsidRPr="000A3F09">
          <w:rPr>
            <w:rFonts w:ascii="Arial" w:eastAsia="Times New Roman" w:hAnsi="Arial" w:cs="Arial"/>
            <w:color w:val="333333"/>
            <w:shd w:val="clear" w:color="auto" w:fill="FFFFFF"/>
          </w:rPr>
          <w:t>    window.location.href = </w:t>
        </w:r>
        <w:r w:rsidRPr="000A3F09">
          <w:rPr>
            <w:rFonts w:ascii="Arial" w:eastAsia="Times New Roman" w:hAnsi="Arial" w:cs="Arial"/>
            <w:color w:val="990000"/>
            <w:shd w:val="clear" w:color="auto" w:fill="FFFFFF"/>
          </w:rPr>
          <w:t>"Data.html"</w:t>
        </w:r>
        <w:r w:rsidRPr="000A3F09">
          <w:rPr>
            <w:rFonts w:ascii="Arial" w:eastAsia="Times New Roman" w:hAnsi="Arial" w:cs="Arial"/>
            <w:color w:val="333333"/>
            <w:shd w:val="clear" w:color="auto" w:fill="FFFFFF"/>
          </w:rPr>
          <w:t>;</w:t>
        </w:r>
        <w:r w:rsidRPr="000A3F09">
          <w:rPr>
            <w:rFonts w:ascii="Arial" w:eastAsia="Times New Roman" w:hAnsi="Arial" w:cs="Arial"/>
            <w:color w:val="333333"/>
          </w:rPr>
          <w:br/>
        </w:r>
        <w:r w:rsidRPr="000A3F09">
          <w:rPr>
            <w:rFonts w:ascii="Arial" w:eastAsia="Times New Roman" w:hAnsi="Arial" w:cs="Arial"/>
            <w:color w:val="333333"/>
            <w:shd w:val="clear" w:color="auto" w:fill="FFFFFF"/>
          </w:rPr>
          <w:t>} </w:t>
        </w:r>
        <w:r w:rsidRPr="000A3F09">
          <w:rPr>
            <w:rFonts w:ascii="Arial" w:eastAsia="Times New Roman" w:hAnsi="Arial" w:cs="Arial"/>
            <w:color w:val="333333"/>
          </w:rPr>
          <w:br/>
        </w:r>
        <w:r w:rsidRPr="000A3F09">
          <w:rPr>
            <w:rFonts w:ascii="Arial" w:eastAsia="Times New Roman" w:hAnsi="Arial" w:cs="Arial"/>
            <w:color w:val="333333"/>
          </w:rPr>
          <w:br/>
        </w:r>
        <w:r w:rsidRPr="000A3F09">
          <w:rPr>
            <w:rFonts w:ascii="Arial" w:eastAsia="Times New Roman" w:hAnsi="Arial" w:cs="Arial"/>
            <w:color w:val="333333"/>
          </w:rPr>
          <w:br/>
        </w:r>
        <w:r w:rsidRPr="000A3F09">
          <w:rPr>
            <w:rFonts w:ascii="Arial" w:eastAsia="Times New Roman" w:hAnsi="Arial" w:cs="Arial"/>
            <w:color w:val="333333"/>
          </w:rPr>
          <w:br/>
        </w:r>
        <w:r w:rsidRPr="000A3F09">
          <w:rPr>
            <w:rFonts w:ascii="Arial" w:eastAsia="Times New Roman" w:hAnsi="Arial" w:cs="Arial"/>
            <w:b/>
            <w:bCs/>
            <w:color w:val="333333"/>
            <w:shd w:val="clear" w:color="auto" w:fill="FFFFFF"/>
          </w:rPr>
          <w:t>Step 2 :</w:t>
        </w:r>
        <w:r w:rsidRPr="000A3F09">
          <w:rPr>
            <w:rFonts w:ascii="Arial" w:eastAsia="Times New Roman" w:hAnsi="Arial" w:cs="Arial"/>
            <w:color w:val="333333"/>
            <w:shd w:val="clear" w:color="auto" w:fill="FFFFFF"/>
          </w:rPr>
          <w:t> On the Data.html page include the following span element just below the </w:t>
        </w:r>
        <w:r w:rsidRPr="000A3F09">
          <w:rPr>
            <w:rFonts w:ascii="Arial" w:eastAsia="Times New Roman" w:hAnsi="Arial" w:cs="Arial"/>
            <w:b/>
            <w:bCs/>
            <w:color w:val="333333"/>
            <w:shd w:val="clear" w:color="auto" w:fill="FFFFFF"/>
          </w:rPr>
          <w:t>"Load Employees"</w:t>
        </w:r>
        <w:r w:rsidRPr="000A3F09">
          <w:rPr>
            <w:rFonts w:ascii="Arial" w:eastAsia="Times New Roman" w:hAnsi="Arial" w:cs="Arial"/>
            <w:color w:val="333333"/>
            <w:shd w:val="clear" w:color="auto" w:fill="FFFFFF"/>
          </w:rPr>
          <w:t> button. We will use this span element to display the logged in username.</w:t>
        </w:r>
      </w:ins>
    </w:p>
    <w:p w:rsidR="000A3F09" w:rsidRPr="000A3F09" w:rsidRDefault="000A3F09" w:rsidP="000A3F09">
      <w:pPr>
        <w:shd w:val="clear" w:color="auto" w:fill="FFFFFF"/>
        <w:spacing w:after="0" w:line="240" w:lineRule="auto"/>
        <w:rPr>
          <w:ins w:id="2" w:author="Unknown"/>
          <w:rFonts w:ascii="Arial" w:eastAsia="Times New Roman" w:hAnsi="Arial" w:cs="Arial"/>
          <w:color w:val="333333"/>
        </w:rPr>
      </w:pPr>
      <w:ins w:id="3" w:author="Unknown">
        <w:r w:rsidRPr="000A3F09">
          <w:rPr>
            <w:rFonts w:ascii="Arial" w:eastAsia="Times New Roman" w:hAnsi="Arial" w:cs="Arial"/>
            <w:color w:val="0000FF"/>
            <w:shd w:val="clear" w:color="auto" w:fill="FFFFFF"/>
          </w:rPr>
          <w:t>&lt;</w:t>
        </w:r>
        <w:r w:rsidRPr="000A3F09">
          <w:rPr>
            <w:rFonts w:ascii="Arial" w:eastAsia="Times New Roman" w:hAnsi="Arial" w:cs="Arial"/>
            <w:color w:val="800000"/>
            <w:shd w:val="clear" w:color="auto" w:fill="FFFFFF"/>
          </w:rPr>
          <w:t>span</w:t>
        </w:r>
        <w:r w:rsidRPr="000A3F09">
          <w:rPr>
            <w:rFonts w:ascii="Arial" w:eastAsia="Times New Roman" w:hAnsi="Arial" w:cs="Arial"/>
            <w:color w:val="333333"/>
            <w:shd w:val="clear" w:color="auto" w:fill="FFFFFF"/>
          </w:rPr>
          <w:t> </w:t>
        </w:r>
        <w:r w:rsidRPr="000A3F09">
          <w:rPr>
            <w:rFonts w:ascii="Arial" w:eastAsia="Times New Roman" w:hAnsi="Arial" w:cs="Arial"/>
            <w:color w:val="FF0000"/>
            <w:shd w:val="clear" w:color="auto" w:fill="FFFFFF"/>
          </w:rPr>
          <w:t>id</w:t>
        </w:r>
        <w:r w:rsidRPr="000A3F09">
          <w:rPr>
            <w:rFonts w:ascii="Arial" w:eastAsia="Times New Roman" w:hAnsi="Arial" w:cs="Arial"/>
            <w:color w:val="0000FF"/>
            <w:shd w:val="clear" w:color="auto" w:fill="FFFFFF"/>
          </w:rPr>
          <w:t>="spanUsername"</w:t>
        </w:r>
        <w:r w:rsidRPr="000A3F09">
          <w:rPr>
            <w:rFonts w:ascii="Arial" w:eastAsia="Times New Roman" w:hAnsi="Arial" w:cs="Arial"/>
            <w:color w:val="333333"/>
            <w:shd w:val="clear" w:color="auto" w:fill="FFFFFF"/>
          </w:rPr>
          <w:t> </w:t>
        </w:r>
        <w:r w:rsidRPr="000A3F09">
          <w:rPr>
            <w:rFonts w:ascii="Arial" w:eastAsia="Times New Roman" w:hAnsi="Arial" w:cs="Arial"/>
            <w:color w:val="FF0000"/>
            <w:shd w:val="clear" w:color="auto" w:fill="FFFFFF"/>
          </w:rPr>
          <w:t>class</w:t>
        </w:r>
        <w:r w:rsidRPr="000A3F09">
          <w:rPr>
            <w:rFonts w:ascii="Arial" w:eastAsia="Times New Roman" w:hAnsi="Arial" w:cs="Arial"/>
            <w:color w:val="0000FF"/>
            <w:shd w:val="clear" w:color="auto" w:fill="FFFFFF"/>
          </w:rPr>
          <w:t>="text-muted"&gt;&lt;/</w:t>
        </w:r>
        <w:r w:rsidRPr="000A3F09">
          <w:rPr>
            <w:rFonts w:ascii="Arial" w:eastAsia="Times New Roman" w:hAnsi="Arial" w:cs="Arial"/>
            <w:color w:val="800000"/>
            <w:shd w:val="clear" w:color="auto" w:fill="FFFFFF"/>
          </w:rPr>
          <w:t>span</w:t>
        </w:r>
        <w:r w:rsidRPr="000A3F09">
          <w:rPr>
            <w:rFonts w:ascii="Arial" w:eastAsia="Times New Roman" w:hAnsi="Arial" w:cs="Arial"/>
            <w:color w:val="0000FF"/>
            <w:shd w:val="clear" w:color="auto" w:fill="FFFFFF"/>
          </w:rPr>
          <w:t>&gt;</w:t>
        </w:r>
      </w:ins>
    </w:p>
    <w:p w:rsidR="000A3F09" w:rsidRPr="000A3F09" w:rsidRDefault="000A3F09" w:rsidP="000A3F09">
      <w:pPr>
        <w:spacing w:after="0" w:line="240" w:lineRule="auto"/>
        <w:rPr>
          <w:ins w:id="4" w:author="Unknown"/>
          <w:rFonts w:ascii="Times New Roman" w:eastAsia="Times New Roman" w:hAnsi="Times New Roman" w:cs="Times New Roman"/>
          <w:sz w:val="24"/>
          <w:szCs w:val="24"/>
        </w:rPr>
      </w:pPr>
      <w:ins w:id="5" w:author="Unknown">
        <w:r w:rsidRPr="000A3F09">
          <w:rPr>
            <w:rFonts w:ascii="Arial" w:eastAsia="Times New Roman" w:hAnsi="Arial" w:cs="Arial"/>
            <w:color w:val="333333"/>
            <w:shd w:val="clear" w:color="auto" w:fill="FFFFFF"/>
          </w:rPr>
          <w:lastRenderedPageBreak/>
          <w:br/>
        </w:r>
        <w:r w:rsidRPr="000A3F09">
          <w:rPr>
            <w:rFonts w:ascii="Arial" w:eastAsia="Times New Roman" w:hAnsi="Arial" w:cs="Arial"/>
            <w:b/>
            <w:bCs/>
            <w:color w:val="333333"/>
            <w:shd w:val="clear" w:color="auto" w:fill="FFFFFF"/>
          </w:rPr>
          <w:t>Step 3 :</w:t>
        </w:r>
        <w:r w:rsidRPr="000A3F09">
          <w:rPr>
            <w:rFonts w:ascii="Arial" w:eastAsia="Times New Roman" w:hAnsi="Arial" w:cs="Arial"/>
            <w:color w:val="333333"/>
            <w:shd w:val="clear" w:color="auto" w:fill="FFFFFF"/>
          </w:rPr>
          <w:t> On the Data.html page, in $(</w:t>
        </w:r>
        <w:r w:rsidRPr="000A3F09">
          <w:rPr>
            <w:rFonts w:ascii="Arial" w:eastAsia="Times New Roman" w:hAnsi="Arial" w:cs="Arial"/>
            <w:color w:val="0000FF"/>
            <w:shd w:val="clear" w:color="auto" w:fill="FFFFFF"/>
          </w:rPr>
          <w:t>document</w:t>
        </w:r>
        <w:r w:rsidRPr="000A3F09">
          <w:rPr>
            <w:rFonts w:ascii="Arial" w:eastAsia="Times New Roman" w:hAnsi="Arial" w:cs="Arial"/>
            <w:color w:val="333333"/>
            <w:shd w:val="clear" w:color="auto" w:fill="FFFFFF"/>
          </w:rPr>
          <w:t>).ready() function include the following line of jQuery code to retrieve and display the logged in username.</w:t>
        </w:r>
      </w:ins>
    </w:p>
    <w:p w:rsidR="000A3F09" w:rsidRPr="000A3F09" w:rsidRDefault="000A3F09" w:rsidP="000A3F09">
      <w:pPr>
        <w:shd w:val="clear" w:color="auto" w:fill="FFFFFF"/>
        <w:spacing w:after="0" w:line="240" w:lineRule="auto"/>
        <w:rPr>
          <w:ins w:id="6" w:author="Unknown"/>
          <w:rFonts w:ascii="Arial" w:eastAsia="Times New Roman" w:hAnsi="Arial" w:cs="Arial"/>
          <w:color w:val="333333"/>
        </w:rPr>
      </w:pPr>
      <w:ins w:id="7" w:author="Unknown">
        <w:r w:rsidRPr="000A3F09">
          <w:rPr>
            <w:rFonts w:ascii="Arial" w:eastAsia="Times New Roman" w:hAnsi="Arial" w:cs="Arial"/>
            <w:color w:val="333333"/>
            <w:shd w:val="clear" w:color="auto" w:fill="FFFFFF"/>
          </w:rPr>
          <w:t>$(</w:t>
        </w:r>
        <w:r w:rsidRPr="000A3F09">
          <w:rPr>
            <w:rFonts w:ascii="Arial" w:eastAsia="Times New Roman" w:hAnsi="Arial" w:cs="Arial"/>
            <w:color w:val="A31515"/>
            <w:shd w:val="clear" w:color="auto" w:fill="FFFFFF"/>
          </w:rPr>
          <w:t>'#spanUsername'</w:t>
        </w:r>
        <w:r w:rsidRPr="000A3F09">
          <w:rPr>
            <w:rFonts w:ascii="Arial" w:eastAsia="Times New Roman" w:hAnsi="Arial" w:cs="Arial"/>
            <w:color w:val="333333"/>
            <w:shd w:val="clear" w:color="auto" w:fill="FFFFFF"/>
          </w:rPr>
          <w:t>).text(</w:t>
        </w:r>
        <w:r w:rsidRPr="000A3F09">
          <w:rPr>
            <w:rFonts w:ascii="Arial" w:eastAsia="Times New Roman" w:hAnsi="Arial" w:cs="Arial"/>
            <w:color w:val="A31515"/>
            <w:shd w:val="clear" w:color="auto" w:fill="FFFFFF"/>
          </w:rPr>
          <w:t>'Hello '</w:t>
        </w:r>
        <w:r w:rsidRPr="000A3F09">
          <w:rPr>
            <w:rFonts w:ascii="Arial" w:eastAsia="Times New Roman" w:hAnsi="Arial" w:cs="Arial"/>
            <w:color w:val="333333"/>
            <w:shd w:val="clear" w:color="auto" w:fill="FFFFFF"/>
          </w:rPr>
          <w:t> + localStorage.getItem(</w:t>
        </w:r>
        <w:r w:rsidRPr="000A3F09">
          <w:rPr>
            <w:rFonts w:ascii="Arial" w:eastAsia="Times New Roman" w:hAnsi="Arial" w:cs="Arial"/>
            <w:color w:val="A31515"/>
            <w:shd w:val="clear" w:color="auto" w:fill="FFFFFF"/>
          </w:rPr>
          <w:t>'userName'</w:t>
        </w:r>
        <w:r w:rsidRPr="000A3F09">
          <w:rPr>
            <w:rFonts w:ascii="Arial" w:eastAsia="Times New Roman" w:hAnsi="Arial" w:cs="Arial"/>
            <w:color w:val="333333"/>
            <w:shd w:val="clear" w:color="auto" w:fill="FFFFFF"/>
          </w:rPr>
          <w:t>));</w:t>
        </w:r>
      </w:ins>
    </w:p>
    <w:p w:rsidR="000A3F09" w:rsidRPr="000A3F09" w:rsidRDefault="000A3F09" w:rsidP="000A3F09">
      <w:pPr>
        <w:spacing w:after="0" w:line="240" w:lineRule="auto"/>
        <w:rPr>
          <w:ins w:id="8" w:author="Unknown"/>
          <w:rFonts w:ascii="Times New Roman" w:eastAsia="Times New Roman" w:hAnsi="Times New Roman" w:cs="Times New Roman"/>
          <w:sz w:val="24"/>
          <w:szCs w:val="24"/>
        </w:rPr>
      </w:pPr>
      <w:ins w:id="9" w:author="Unknown">
        <w:r w:rsidRPr="000A3F09">
          <w:rPr>
            <w:rFonts w:ascii="Arial" w:eastAsia="Times New Roman" w:hAnsi="Arial" w:cs="Arial"/>
            <w:color w:val="333333"/>
            <w:shd w:val="clear" w:color="auto" w:fill="FFFFFF"/>
          </w:rPr>
          <w:br/>
        </w:r>
        <w:r w:rsidRPr="000A3F09">
          <w:rPr>
            <w:rFonts w:ascii="Arial" w:eastAsia="Times New Roman" w:hAnsi="Arial" w:cs="Arial"/>
            <w:b/>
            <w:bCs/>
            <w:color w:val="333333"/>
            <w:shd w:val="clear" w:color="auto" w:fill="FFFFFF"/>
          </w:rPr>
          <w:t>How to get logged in user identity details in ASP.NET Web API controller</w:t>
        </w:r>
        <w:r w:rsidRPr="000A3F09">
          <w:rPr>
            <w:rFonts w:ascii="Arial" w:eastAsia="Times New Roman" w:hAnsi="Arial" w:cs="Arial"/>
            <w:color w:val="333333"/>
          </w:rPr>
          <w:br/>
        </w:r>
        <w:r w:rsidRPr="000A3F09">
          <w:rPr>
            <w:rFonts w:ascii="Arial" w:eastAsia="Times New Roman" w:hAnsi="Arial" w:cs="Arial"/>
            <w:color w:val="333333"/>
            <w:shd w:val="clear" w:color="auto" w:fill="FFFFFF"/>
          </w:rPr>
          <w:t>From the ASP.NET Web API controller use the User.Identity object to retrieve user details</w:t>
        </w:r>
        <w:r w:rsidRPr="000A3F09">
          <w:rPr>
            <w:rFonts w:ascii="Arial" w:eastAsia="Times New Roman" w:hAnsi="Arial" w:cs="Arial"/>
            <w:color w:val="333333"/>
          </w:rPr>
          <w:br/>
        </w:r>
        <w:r w:rsidRPr="000A3F09">
          <w:rPr>
            <w:rFonts w:ascii="Arial" w:eastAsia="Times New Roman" w:hAnsi="Arial" w:cs="Arial"/>
            <w:color w:val="333333"/>
          </w:rPr>
          <w:br/>
        </w:r>
        <w:r w:rsidRPr="000A3F09">
          <w:rPr>
            <w:rFonts w:ascii="Arial" w:eastAsia="Times New Roman" w:hAnsi="Arial" w:cs="Arial"/>
            <w:color w:val="0000FF"/>
            <w:shd w:val="clear" w:color="auto" w:fill="FFFFFF"/>
          </w:rPr>
          <w:t>User.Identity.IsAuthenticated</w:t>
        </w:r>
        <w:r w:rsidRPr="000A3F09">
          <w:rPr>
            <w:rFonts w:ascii="Arial" w:eastAsia="Times New Roman" w:hAnsi="Arial" w:cs="Arial"/>
            <w:color w:val="333333"/>
          </w:rPr>
          <w:t xml:space="preserve"> </w:t>
        </w:r>
        <w:r w:rsidRPr="000A3F09">
          <w:rPr>
            <w:rFonts w:ascii="Arial" w:eastAsia="Times New Roman" w:hAnsi="Arial" w:cs="Arial"/>
            <w:color w:val="333333"/>
            <w:shd w:val="clear" w:color="auto" w:fill="FFFFFF"/>
          </w:rPr>
          <w:t>- Returns true or false depending on whether the user is authenticated</w:t>
        </w:r>
        <w:r w:rsidRPr="000A3F09">
          <w:rPr>
            <w:rFonts w:ascii="Arial" w:eastAsia="Times New Roman" w:hAnsi="Arial" w:cs="Arial"/>
            <w:color w:val="333333"/>
          </w:rPr>
          <w:br/>
        </w:r>
        <w:r w:rsidRPr="000A3F09">
          <w:rPr>
            <w:rFonts w:ascii="Arial" w:eastAsia="Times New Roman" w:hAnsi="Arial" w:cs="Arial"/>
            <w:color w:val="0000FF"/>
            <w:shd w:val="clear" w:color="auto" w:fill="FFFFFF"/>
          </w:rPr>
          <w:t>User.Identity.AuthenticationType</w:t>
        </w:r>
        <w:r w:rsidRPr="000A3F09">
          <w:rPr>
            <w:rFonts w:ascii="Arial" w:eastAsia="Times New Roman" w:hAnsi="Arial" w:cs="Arial"/>
            <w:color w:val="333333"/>
            <w:shd w:val="clear" w:color="auto" w:fill="FFFFFF"/>
          </w:rPr>
          <w:t> - Authentication Type used</w:t>
        </w:r>
        <w:r w:rsidRPr="000A3F09">
          <w:rPr>
            <w:rFonts w:ascii="Arial" w:eastAsia="Times New Roman" w:hAnsi="Arial" w:cs="Arial"/>
            <w:color w:val="333333"/>
          </w:rPr>
          <w:br/>
        </w:r>
        <w:r w:rsidRPr="000A3F09">
          <w:rPr>
            <w:rFonts w:ascii="Arial" w:eastAsia="Times New Roman" w:hAnsi="Arial" w:cs="Arial"/>
            <w:color w:val="0000FF"/>
            <w:shd w:val="clear" w:color="auto" w:fill="FFFFFF"/>
          </w:rPr>
          <w:t>User.Identity.Name</w:t>
        </w:r>
        <w:r w:rsidRPr="000A3F09">
          <w:rPr>
            <w:rFonts w:ascii="Arial" w:eastAsia="Times New Roman" w:hAnsi="Arial" w:cs="Arial"/>
            <w:color w:val="333333"/>
            <w:shd w:val="clear" w:color="auto" w:fill="FFFFFF"/>
          </w:rPr>
          <w:t> - Logged in username</w:t>
        </w:r>
        <w:r w:rsidRPr="000A3F09">
          <w:rPr>
            <w:rFonts w:ascii="Arial" w:eastAsia="Times New Roman" w:hAnsi="Arial" w:cs="Arial"/>
            <w:color w:val="333333"/>
          </w:rPr>
          <w:br/>
        </w:r>
        <w:r w:rsidRPr="000A3F09">
          <w:rPr>
            <w:rFonts w:ascii="Arial" w:eastAsia="Times New Roman" w:hAnsi="Arial" w:cs="Arial"/>
            <w:color w:val="333333"/>
          </w:rPr>
          <w:br/>
        </w:r>
        <w:r w:rsidRPr="000A3F09">
          <w:rPr>
            <w:rFonts w:ascii="Arial" w:eastAsia="Times New Roman" w:hAnsi="Arial" w:cs="Arial"/>
            <w:color w:val="0000FF"/>
            <w:shd w:val="clear" w:color="auto" w:fill="FFFFFF"/>
          </w:rPr>
          <w:t>RequestContext.Principal.Identity.IsAuthenticated</w:t>
        </w:r>
        <w:r w:rsidRPr="000A3F09">
          <w:rPr>
            <w:rFonts w:ascii="Arial" w:eastAsia="Times New Roman" w:hAnsi="Arial" w:cs="Arial"/>
            <w:color w:val="333333"/>
            <w:shd w:val="clear" w:color="auto" w:fill="FFFFFF"/>
          </w:rPr>
          <w:t> - Returns true or false depending on whether the user is authenticated</w:t>
        </w:r>
        <w:r w:rsidRPr="000A3F09">
          <w:rPr>
            <w:rFonts w:ascii="Arial" w:eastAsia="Times New Roman" w:hAnsi="Arial" w:cs="Arial"/>
            <w:color w:val="333333"/>
          </w:rPr>
          <w:br/>
        </w:r>
        <w:r w:rsidRPr="000A3F09">
          <w:rPr>
            <w:rFonts w:ascii="Arial" w:eastAsia="Times New Roman" w:hAnsi="Arial" w:cs="Arial"/>
            <w:color w:val="0000FF"/>
            <w:shd w:val="clear" w:color="auto" w:fill="FFFFFF"/>
          </w:rPr>
          <w:t>RequestContext.Principal.Identity.AuthenticationType</w:t>
        </w:r>
        <w:r w:rsidRPr="000A3F09">
          <w:rPr>
            <w:rFonts w:ascii="Arial" w:eastAsia="Times New Roman" w:hAnsi="Arial" w:cs="Arial"/>
            <w:color w:val="333333"/>
            <w:shd w:val="clear" w:color="auto" w:fill="FFFFFF"/>
          </w:rPr>
          <w:t> - Authentication Type used</w:t>
        </w:r>
        <w:r w:rsidRPr="000A3F09">
          <w:rPr>
            <w:rFonts w:ascii="Arial" w:eastAsia="Times New Roman" w:hAnsi="Arial" w:cs="Arial"/>
            <w:color w:val="333333"/>
          </w:rPr>
          <w:br/>
        </w:r>
        <w:r w:rsidRPr="000A3F09">
          <w:rPr>
            <w:rFonts w:ascii="Arial" w:eastAsia="Times New Roman" w:hAnsi="Arial" w:cs="Arial"/>
            <w:color w:val="0000FF"/>
            <w:shd w:val="clear" w:color="auto" w:fill="FFFFFF"/>
          </w:rPr>
          <w:t>RequestContext.Principal.Identity.Name</w:t>
        </w:r>
        <w:r w:rsidRPr="000A3F09">
          <w:rPr>
            <w:rFonts w:ascii="Arial" w:eastAsia="Times New Roman" w:hAnsi="Arial" w:cs="Arial"/>
            <w:color w:val="333333"/>
            <w:shd w:val="clear" w:color="auto" w:fill="FFFFFF"/>
          </w:rPr>
          <w:t> - Logged in username</w:t>
        </w:r>
        <w:r w:rsidRPr="000A3F09">
          <w:rPr>
            <w:rFonts w:ascii="Arial" w:eastAsia="Times New Roman" w:hAnsi="Arial" w:cs="Arial"/>
            <w:color w:val="333333"/>
          </w:rPr>
          <w:br/>
        </w:r>
        <w:r w:rsidRPr="000A3F09">
          <w:rPr>
            <w:rFonts w:ascii="Arial" w:eastAsia="Times New Roman" w:hAnsi="Arial" w:cs="Arial"/>
            <w:color w:val="333333"/>
          </w:rPr>
          <w:br/>
        </w:r>
        <w:r w:rsidRPr="000A3F09">
          <w:rPr>
            <w:rFonts w:ascii="Arial" w:eastAsia="Times New Roman" w:hAnsi="Arial" w:cs="Arial"/>
            <w:color w:val="333333"/>
            <w:shd w:val="clear" w:color="auto" w:fill="FFFFFF"/>
          </w:rPr>
          <w:t>Instead of using User.Identity, we can also use RequestContext.Principal.Identity</w:t>
        </w:r>
        <w:r w:rsidRPr="000A3F09">
          <w:rPr>
            <w:rFonts w:ascii="Arial" w:eastAsia="Times New Roman" w:hAnsi="Arial" w:cs="Arial"/>
            <w:color w:val="333333"/>
          </w:rPr>
          <w:br/>
        </w:r>
        <w:r w:rsidRPr="000A3F09">
          <w:rPr>
            <w:rFonts w:ascii="Arial" w:eastAsia="Times New Roman" w:hAnsi="Arial" w:cs="Arial"/>
            <w:color w:val="333333"/>
          </w:rPr>
          <w:br/>
        </w:r>
        <w:r w:rsidRPr="000A3F09">
          <w:rPr>
            <w:rFonts w:ascii="Arial" w:eastAsia="Times New Roman" w:hAnsi="Arial" w:cs="Arial"/>
            <w:color w:val="333333"/>
            <w:shd w:val="clear" w:color="auto" w:fill="FFFFFF"/>
          </w:rPr>
          <w:t>To see what the respective properties return, set a break point in the Get() method of Employees controller and run the application in debug mode. Navigate to Login page and login. On the Data.html page click "Load Employees" button. When the execution pauses at the breakpoint, open Immediate Window and type the above properties one by one and press enter. To open immediate window, in Visual Studio select Debug - Windows - Immediate. </w:t>
        </w:r>
        <w:r w:rsidRPr="000A3F09">
          <w:rPr>
            <w:rFonts w:ascii="Arial" w:eastAsia="Times New Roman" w:hAnsi="Arial" w:cs="Arial"/>
            <w:color w:val="333333"/>
          </w:rPr>
          <w:br/>
        </w:r>
      </w:ins>
      <w:r>
        <w:rPr>
          <w:rFonts w:ascii="Times New Roman" w:eastAsia="Times New Roman" w:hAnsi="Times New Roman" w:cs="Times New Roman"/>
          <w:noProof/>
          <w:sz w:val="24"/>
          <w:szCs w:val="24"/>
        </w:rPr>
        <w:lastRenderedPageBreak/>
        <w:drawing>
          <wp:inline distT="0" distB="0" distL="0" distR="0">
            <wp:extent cx="4533900" cy="4810125"/>
            <wp:effectExtent l="19050" t="0" r="0" b="0"/>
            <wp:docPr id="2" name="Picture 2" descr="web api controller get logged in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api controller get logged in user"/>
                    <pic:cNvPicPr>
                      <a:picLocks noChangeAspect="1" noChangeArrowheads="1"/>
                    </pic:cNvPicPr>
                  </pic:nvPicPr>
                  <pic:blipFill>
                    <a:blip r:embed="rId8"/>
                    <a:srcRect/>
                    <a:stretch>
                      <a:fillRect/>
                    </a:stretch>
                  </pic:blipFill>
                  <pic:spPr bwMode="auto">
                    <a:xfrm>
                      <a:off x="0" y="0"/>
                      <a:ext cx="4533900" cy="4810125"/>
                    </a:xfrm>
                    <a:prstGeom prst="rect">
                      <a:avLst/>
                    </a:prstGeom>
                    <a:noFill/>
                    <a:ln w="9525">
                      <a:noFill/>
                      <a:miter lim="800000"/>
                      <a:headEnd/>
                      <a:tailEnd/>
                    </a:ln>
                  </pic:spPr>
                </pic:pic>
              </a:graphicData>
            </a:graphic>
          </wp:inline>
        </w:drawing>
      </w:r>
      <w:ins w:id="10" w:author="Unknown">
        <w:r w:rsidRPr="000A3F09">
          <w:rPr>
            <w:rFonts w:ascii="Arial" w:eastAsia="Times New Roman" w:hAnsi="Arial" w:cs="Arial"/>
            <w:color w:val="333333"/>
            <w:shd w:val="clear" w:color="auto" w:fill="FFFFFF"/>
          </w:rPr>
          <w:t> </w:t>
        </w:r>
        <w:r w:rsidRPr="000A3F09">
          <w:rPr>
            <w:rFonts w:ascii="Arial" w:eastAsia="Times New Roman" w:hAnsi="Arial" w:cs="Arial"/>
            <w:color w:val="333333"/>
          </w:rPr>
          <w:br/>
        </w:r>
        <w:r w:rsidRPr="000A3F09">
          <w:rPr>
            <w:rFonts w:ascii="Arial" w:eastAsia="Times New Roman" w:hAnsi="Arial" w:cs="Arial"/>
            <w:color w:val="333333"/>
          </w:rPr>
          <w:br/>
        </w:r>
        <w:r w:rsidRPr="000A3F09">
          <w:rPr>
            <w:rFonts w:ascii="Arial" w:eastAsia="Times New Roman" w:hAnsi="Arial" w:cs="Arial"/>
            <w:color w:val="333333"/>
            <w:shd w:val="clear" w:color="auto" w:fill="FFFFFF"/>
          </w:rPr>
          <w:t>Now let us see what these properties return if we are not logged in.</w:t>
        </w:r>
        <w:r w:rsidRPr="000A3F09">
          <w:rPr>
            <w:rFonts w:ascii="Arial" w:eastAsia="Times New Roman" w:hAnsi="Arial" w:cs="Arial"/>
            <w:color w:val="333333"/>
          </w:rPr>
          <w:br/>
        </w:r>
        <w:r w:rsidRPr="000A3F09">
          <w:rPr>
            <w:rFonts w:ascii="Arial" w:eastAsia="Times New Roman" w:hAnsi="Arial" w:cs="Arial"/>
            <w:color w:val="333333"/>
            <w:shd w:val="clear" w:color="auto" w:fill="FFFFFF"/>
          </w:rPr>
          <w:t>1. Add a new </w:t>
        </w:r>
        <w:r w:rsidRPr="000A3F09">
          <w:rPr>
            <w:rFonts w:ascii="Arial" w:eastAsia="Times New Roman" w:hAnsi="Arial" w:cs="Arial"/>
            <w:b/>
            <w:bCs/>
            <w:color w:val="333333"/>
            <w:shd w:val="clear" w:color="auto" w:fill="FFFFFF"/>
          </w:rPr>
          <w:t>Empty Web API 2 Controller</w:t>
        </w:r>
        <w:r w:rsidRPr="000A3F09">
          <w:rPr>
            <w:rFonts w:ascii="Arial" w:eastAsia="Times New Roman" w:hAnsi="Arial" w:cs="Arial"/>
            <w:color w:val="333333"/>
            <w:shd w:val="clear" w:color="auto" w:fill="FFFFFF"/>
          </w:rPr>
          <w:t> to the </w:t>
        </w:r>
        <w:r w:rsidRPr="000A3F09">
          <w:rPr>
            <w:rFonts w:ascii="Arial" w:eastAsia="Times New Roman" w:hAnsi="Arial" w:cs="Arial"/>
            <w:b/>
            <w:bCs/>
            <w:color w:val="333333"/>
            <w:shd w:val="clear" w:color="auto" w:fill="FFFFFF"/>
          </w:rPr>
          <w:t>EmployeeService </w:t>
        </w:r>
        <w:r w:rsidRPr="000A3F09">
          <w:rPr>
            <w:rFonts w:ascii="Arial" w:eastAsia="Times New Roman" w:hAnsi="Arial" w:cs="Arial"/>
            <w:color w:val="333333"/>
            <w:shd w:val="clear" w:color="auto" w:fill="FFFFFF"/>
          </w:rPr>
          <w:t>project. Name it TestController.</w:t>
        </w:r>
        <w:r w:rsidRPr="000A3F09">
          <w:rPr>
            <w:rFonts w:ascii="Arial" w:eastAsia="Times New Roman" w:hAnsi="Arial" w:cs="Arial"/>
            <w:color w:val="333333"/>
          </w:rPr>
          <w:br/>
        </w:r>
        <w:r w:rsidRPr="000A3F09">
          <w:rPr>
            <w:rFonts w:ascii="Arial" w:eastAsia="Times New Roman" w:hAnsi="Arial" w:cs="Arial"/>
            <w:color w:val="333333"/>
            <w:shd w:val="clear" w:color="auto" w:fill="FFFFFF"/>
          </w:rPr>
          <w:t>2. Copy and paste the following code in TestController. </w:t>
        </w:r>
        <w:r w:rsidRPr="000A3F09">
          <w:rPr>
            <w:rFonts w:ascii="Arial" w:eastAsia="Times New Roman" w:hAnsi="Arial" w:cs="Arial"/>
            <w:color w:val="333333"/>
          </w:rPr>
          <w:br/>
        </w:r>
      </w:ins>
    </w:p>
    <w:p w:rsidR="000A3F09" w:rsidRPr="000A3F09" w:rsidRDefault="000A3F09" w:rsidP="000A3F09">
      <w:pPr>
        <w:shd w:val="clear" w:color="auto" w:fill="FFFFFF"/>
        <w:spacing w:after="0" w:line="240" w:lineRule="auto"/>
        <w:rPr>
          <w:ins w:id="11" w:author="Unknown"/>
          <w:rFonts w:ascii="Arial" w:eastAsia="Times New Roman" w:hAnsi="Arial" w:cs="Arial"/>
          <w:color w:val="333333"/>
        </w:rPr>
      </w:pPr>
      <w:ins w:id="12" w:author="Unknown">
        <w:r w:rsidRPr="000A3F09">
          <w:rPr>
            <w:rFonts w:ascii="Arial" w:eastAsia="Times New Roman" w:hAnsi="Arial" w:cs="Arial"/>
            <w:color w:val="0000FF"/>
            <w:shd w:val="clear" w:color="auto" w:fill="FFFFFF"/>
          </w:rPr>
          <w:t>using</w:t>
        </w:r>
        <w:r w:rsidRPr="000A3F09">
          <w:rPr>
            <w:rFonts w:ascii="Arial" w:eastAsia="Times New Roman" w:hAnsi="Arial" w:cs="Arial"/>
            <w:color w:val="333333"/>
            <w:shd w:val="clear" w:color="auto" w:fill="FFFFFF"/>
          </w:rPr>
          <w:t> System.Web.Http;</w:t>
        </w:r>
      </w:ins>
    </w:p>
    <w:p w:rsidR="000A3F09" w:rsidRPr="000A3F09" w:rsidRDefault="000A3F09" w:rsidP="000A3F09">
      <w:pPr>
        <w:shd w:val="clear" w:color="auto" w:fill="FFFFFF"/>
        <w:spacing w:after="0" w:line="240" w:lineRule="auto"/>
        <w:rPr>
          <w:ins w:id="13" w:author="Unknown"/>
          <w:rFonts w:ascii="Arial" w:eastAsia="Times New Roman" w:hAnsi="Arial" w:cs="Arial"/>
          <w:color w:val="333333"/>
        </w:rPr>
      </w:pPr>
      <w:ins w:id="14" w:author="Unknown">
        <w:r w:rsidRPr="000A3F09">
          <w:rPr>
            <w:rFonts w:ascii="Arial" w:eastAsia="Times New Roman" w:hAnsi="Arial" w:cs="Arial"/>
            <w:color w:val="0000FF"/>
            <w:shd w:val="clear" w:color="auto" w:fill="FFFFFF"/>
          </w:rPr>
          <w:t>namespace</w:t>
        </w:r>
        <w:r w:rsidRPr="000A3F09">
          <w:rPr>
            <w:rFonts w:ascii="Arial" w:eastAsia="Times New Roman" w:hAnsi="Arial" w:cs="Arial"/>
            <w:color w:val="333333"/>
            <w:shd w:val="clear" w:color="auto" w:fill="FFFFFF"/>
          </w:rPr>
          <w:t> EmployeeService.Controllers</w:t>
        </w:r>
      </w:ins>
    </w:p>
    <w:p w:rsidR="000A3F09" w:rsidRPr="000A3F09" w:rsidRDefault="000A3F09" w:rsidP="000A3F09">
      <w:pPr>
        <w:shd w:val="clear" w:color="auto" w:fill="FFFFFF"/>
        <w:spacing w:after="0" w:line="240" w:lineRule="auto"/>
        <w:rPr>
          <w:ins w:id="15" w:author="Unknown"/>
          <w:rFonts w:ascii="Arial" w:eastAsia="Times New Roman" w:hAnsi="Arial" w:cs="Arial"/>
          <w:color w:val="333333"/>
        </w:rPr>
      </w:pPr>
      <w:ins w:id="16" w:author="Unknown">
        <w:r w:rsidRPr="000A3F09">
          <w:rPr>
            <w:rFonts w:ascii="Arial" w:eastAsia="Times New Roman" w:hAnsi="Arial" w:cs="Arial"/>
            <w:color w:val="333333"/>
            <w:shd w:val="clear" w:color="auto" w:fill="FFFFFF"/>
          </w:rPr>
          <w:t>{</w:t>
        </w:r>
      </w:ins>
    </w:p>
    <w:p w:rsidR="000A3F09" w:rsidRPr="000A3F09" w:rsidRDefault="000A3F09" w:rsidP="000A3F09">
      <w:pPr>
        <w:shd w:val="clear" w:color="auto" w:fill="FFFFFF"/>
        <w:spacing w:after="0" w:line="240" w:lineRule="auto"/>
        <w:rPr>
          <w:ins w:id="17" w:author="Unknown"/>
          <w:rFonts w:ascii="Arial" w:eastAsia="Times New Roman" w:hAnsi="Arial" w:cs="Arial"/>
          <w:color w:val="333333"/>
        </w:rPr>
      </w:pPr>
      <w:ins w:id="18" w:author="Unknown">
        <w:r w:rsidRPr="000A3F09">
          <w:rPr>
            <w:rFonts w:ascii="Arial" w:eastAsia="Times New Roman" w:hAnsi="Arial" w:cs="Arial"/>
            <w:color w:val="333333"/>
            <w:shd w:val="clear" w:color="auto" w:fill="FFFFFF"/>
          </w:rPr>
          <w:t>    </w:t>
        </w:r>
        <w:r w:rsidRPr="000A3F09">
          <w:rPr>
            <w:rFonts w:ascii="Arial" w:eastAsia="Times New Roman" w:hAnsi="Arial" w:cs="Arial"/>
            <w:color w:val="0000FF"/>
            <w:shd w:val="clear" w:color="auto" w:fill="FFFFFF"/>
          </w:rPr>
          <w:t>public</w:t>
        </w:r>
        <w:r w:rsidRPr="000A3F09">
          <w:rPr>
            <w:rFonts w:ascii="Arial" w:eastAsia="Times New Roman" w:hAnsi="Arial" w:cs="Arial"/>
            <w:color w:val="333333"/>
            <w:shd w:val="clear" w:color="auto" w:fill="FFFFFF"/>
          </w:rPr>
          <w:t> </w:t>
        </w:r>
        <w:r w:rsidRPr="000A3F09">
          <w:rPr>
            <w:rFonts w:ascii="Arial" w:eastAsia="Times New Roman" w:hAnsi="Arial" w:cs="Arial"/>
            <w:color w:val="0000FF"/>
            <w:shd w:val="clear" w:color="auto" w:fill="FFFFFF"/>
          </w:rPr>
          <w:t>class</w:t>
        </w:r>
        <w:r w:rsidRPr="000A3F09">
          <w:rPr>
            <w:rFonts w:ascii="Arial" w:eastAsia="Times New Roman" w:hAnsi="Arial" w:cs="Arial"/>
            <w:color w:val="333333"/>
            <w:shd w:val="clear" w:color="auto" w:fill="FFFFFF"/>
          </w:rPr>
          <w:t> </w:t>
        </w:r>
        <w:r w:rsidRPr="000A3F09">
          <w:rPr>
            <w:rFonts w:ascii="Arial" w:eastAsia="Times New Roman" w:hAnsi="Arial" w:cs="Arial"/>
            <w:color w:val="2B91AF"/>
            <w:shd w:val="clear" w:color="auto" w:fill="FFFFFF"/>
          </w:rPr>
          <w:t>TestController</w:t>
        </w:r>
        <w:r w:rsidRPr="000A3F09">
          <w:rPr>
            <w:rFonts w:ascii="Arial" w:eastAsia="Times New Roman" w:hAnsi="Arial" w:cs="Arial"/>
            <w:color w:val="333333"/>
            <w:shd w:val="clear" w:color="auto" w:fill="FFFFFF"/>
          </w:rPr>
          <w:t> : </w:t>
        </w:r>
        <w:r w:rsidRPr="000A3F09">
          <w:rPr>
            <w:rFonts w:ascii="Arial" w:eastAsia="Times New Roman" w:hAnsi="Arial" w:cs="Arial"/>
            <w:color w:val="2B91AF"/>
            <w:shd w:val="clear" w:color="auto" w:fill="FFFFFF"/>
          </w:rPr>
          <w:t>ApiController</w:t>
        </w:r>
      </w:ins>
    </w:p>
    <w:p w:rsidR="000A3F09" w:rsidRPr="000A3F09" w:rsidRDefault="000A3F09" w:rsidP="000A3F09">
      <w:pPr>
        <w:shd w:val="clear" w:color="auto" w:fill="FFFFFF"/>
        <w:spacing w:after="0" w:line="240" w:lineRule="auto"/>
        <w:rPr>
          <w:ins w:id="19" w:author="Unknown"/>
          <w:rFonts w:ascii="Arial" w:eastAsia="Times New Roman" w:hAnsi="Arial" w:cs="Arial"/>
          <w:color w:val="333333"/>
        </w:rPr>
      </w:pPr>
      <w:ins w:id="20" w:author="Unknown">
        <w:r w:rsidRPr="000A3F09">
          <w:rPr>
            <w:rFonts w:ascii="Arial" w:eastAsia="Times New Roman" w:hAnsi="Arial" w:cs="Arial"/>
            <w:color w:val="333333"/>
            <w:shd w:val="clear" w:color="auto" w:fill="FFFFFF"/>
          </w:rPr>
          <w:t>    {</w:t>
        </w:r>
      </w:ins>
    </w:p>
    <w:p w:rsidR="000A3F09" w:rsidRPr="000A3F09" w:rsidRDefault="000A3F09" w:rsidP="000A3F09">
      <w:pPr>
        <w:shd w:val="clear" w:color="auto" w:fill="FFFFFF"/>
        <w:spacing w:after="0" w:line="240" w:lineRule="auto"/>
        <w:rPr>
          <w:ins w:id="21" w:author="Unknown"/>
          <w:rFonts w:ascii="Arial" w:eastAsia="Times New Roman" w:hAnsi="Arial" w:cs="Arial"/>
          <w:color w:val="333333"/>
        </w:rPr>
      </w:pPr>
      <w:ins w:id="22" w:author="Unknown">
        <w:r w:rsidRPr="000A3F09">
          <w:rPr>
            <w:rFonts w:ascii="Arial" w:eastAsia="Times New Roman" w:hAnsi="Arial" w:cs="Arial"/>
            <w:color w:val="333333"/>
            <w:shd w:val="clear" w:color="auto" w:fill="FFFFFF"/>
          </w:rPr>
          <w:t>        </w:t>
        </w:r>
        <w:r w:rsidRPr="000A3F09">
          <w:rPr>
            <w:rFonts w:ascii="Arial" w:eastAsia="Times New Roman" w:hAnsi="Arial" w:cs="Arial"/>
            <w:color w:val="0000FF"/>
            <w:shd w:val="clear" w:color="auto" w:fill="FFFFFF"/>
          </w:rPr>
          <w:t>public</w:t>
        </w:r>
        <w:r w:rsidRPr="000A3F09">
          <w:rPr>
            <w:rFonts w:ascii="Arial" w:eastAsia="Times New Roman" w:hAnsi="Arial" w:cs="Arial"/>
            <w:color w:val="333333"/>
            <w:shd w:val="clear" w:color="auto" w:fill="FFFFFF"/>
          </w:rPr>
          <w:t> </w:t>
        </w:r>
        <w:r w:rsidRPr="000A3F09">
          <w:rPr>
            <w:rFonts w:ascii="Arial" w:eastAsia="Times New Roman" w:hAnsi="Arial" w:cs="Arial"/>
            <w:color w:val="0000FF"/>
            <w:shd w:val="clear" w:color="auto" w:fill="FFFFFF"/>
          </w:rPr>
          <w:t>string</w:t>
        </w:r>
        <w:r w:rsidRPr="000A3F09">
          <w:rPr>
            <w:rFonts w:ascii="Arial" w:eastAsia="Times New Roman" w:hAnsi="Arial" w:cs="Arial"/>
            <w:color w:val="333333"/>
            <w:shd w:val="clear" w:color="auto" w:fill="FFFFFF"/>
          </w:rPr>
          <w:t> Get()</w:t>
        </w:r>
      </w:ins>
    </w:p>
    <w:p w:rsidR="000A3F09" w:rsidRPr="000A3F09" w:rsidRDefault="000A3F09" w:rsidP="000A3F09">
      <w:pPr>
        <w:shd w:val="clear" w:color="auto" w:fill="FFFFFF"/>
        <w:spacing w:after="0" w:line="240" w:lineRule="auto"/>
        <w:rPr>
          <w:ins w:id="23" w:author="Unknown"/>
          <w:rFonts w:ascii="Arial" w:eastAsia="Times New Roman" w:hAnsi="Arial" w:cs="Arial"/>
          <w:color w:val="333333"/>
        </w:rPr>
      </w:pPr>
      <w:ins w:id="24" w:author="Unknown">
        <w:r w:rsidRPr="000A3F09">
          <w:rPr>
            <w:rFonts w:ascii="Arial" w:eastAsia="Times New Roman" w:hAnsi="Arial" w:cs="Arial"/>
            <w:color w:val="333333"/>
            <w:shd w:val="clear" w:color="auto" w:fill="FFFFFF"/>
          </w:rPr>
          <w:t>        {</w:t>
        </w:r>
      </w:ins>
    </w:p>
    <w:p w:rsidR="000A3F09" w:rsidRPr="000A3F09" w:rsidRDefault="000A3F09" w:rsidP="000A3F09">
      <w:pPr>
        <w:shd w:val="clear" w:color="auto" w:fill="FFFFFF"/>
        <w:spacing w:after="0" w:line="240" w:lineRule="auto"/>
        <w:rPr>
          <w:ins w:id="25" w:author="Unknown"/>
          <w:rFonts w:ascii="Arial" w:eastAsia="Times New Roman" w:hAnsi="Arial" w:cs="Arial"/>
          <w:color w:val="333333"/>
        </w:rPr>
      </w:pPr>
      <w:ins w:id="26" w:author="Unknown">
        <w:r w:rsidRPr="000A3F09">
          <w:rPr>
            <w:rFonts w:ascii="Arial" w:eastAsia="Times New Roman" w:hAnsi="Arial" w:cs="Arial"/>
            <w:color w:val="333333"/>
            <w:shd w:val="clear" w:color="auto" w:fill="FFFFFF"/>
          </w:rPr>
          <w:t>            </w:t>
        </w:r>
        <w:r w:rsidRPr="000A3F09">
          <w:rPr>
            <w:rFonts w:ascii="Arial" w:eastAsia="Times New Roman" w:hAnsi="Arial" w:cs="Arial"/>
            <w:color w:val="0000FF"/>
            <w:shd w:val="clear" w:color="auto" w:fill="FFFFFF"/>
          </w:rPr>
          <w:t>return</w:t>
        </w:r>
        <w:r w:rsidRPr="000A3F09">
          <w:rPr>
            <w:rFonts w:ascii="Arial" w:eastAsia="Times New Roman" w:hAnsi="Arial" w:cs="Arial"/>
            <w:color w:val="333333"/>
            <w:shd w:val="clear" w:color="auto" w:fill="FFFFFF"/>
          </w:rPr>
          <w:t> </w:t>
        </w:r>
        <w:r w:rsidRPr="000A3F09">
          <w:rPr>
            <w:rFonts w:ascii="Arial" w:eastAsia="Times New Roman" w:hAnsi="Arial" w:cs="Arial"/>
            <w:color w:val="A31515"/>
            <w:shd w:val="clear" w:color="auto" w:fill="FFFFFF"/>
          </w:rPr>
          <w:t>"Hello from TestController"</w:t>
        </w:r>
        <w:r w:rsidRPr="000A3F09">
          <w:rPr>
            <w:rFonts w:ascii="Arial" w:eastAsia="Times New Roman" w:hAnsi="Arial" w:cs="Arial"/>
            <w:color w:val="333333"/>
            <w:shd w:val="clear" w:color="auto" w:fill="FFFFFF"/>
          </w:rPr>
          <w:t>;</w:t>
        </w:r>
      </w:ins>
    </w:p>
    <w:p w:rsidR="000A3F09" w:rsidRPr="000A3F09" w:rsidRDefault="000A3F09" w:rsidP="000A3F09">
      <w:pPr>
        <w:shd w:val="clear" w:color="auto" w:fill="FFFFFF"/>
        <w:spacing w:after="0" w:line="240" w:lineRule="auto"/>
        <w:rPr>
          <w:ins w:id="27" w:author="Unknown"/>
          <w:rFonts w:ascii="Arial" w:eastAsia="Times New Roman" w:hAnsi="Arial" w:cs="Arial"/>
          <w:color w:val="333333"/>
        </w:rPr>
      </w:pPr>
      <w:ins w:id="28" w:author="Unknown">
        <w:r w:rsidRPr="000A3F09">
          <w:rPr>
            <w:rFonts w:ascii="Arial" w:eastAsia="Times New Roman" w:hAnsi="Arial" w:cs="Arial"/>
            <w:color w:val="333333"/>
            <w:shd w:val="clear" w:color="auto" w:fill="FFFFFF"/>
          </w:rPr>
          <w:t>        }</w:t>
        </w:r>
      </w:ins>
    </w:p>
    <w:p w:rsidR="000A3F09" w:rsidRPr="000A3F09" w:rsidRDefault="000A3F09" w:rsidP="000A3F09">
      <w:pPr>
        <w:shd w:val="clear" w:color="auto" w:fill="FFFFFF"/>
        <w:spacing w:after="0" w:line="240" w:lineRule="auto"/>
        <w:rPr>
          <w:ins w:id="29" w:author="Unknown"/>
          <w:rFonts w:ascii="Arial" w:eastAsia="Times New Roman" w:hAnsi="Arial" w:cs="Arial"/>
          <w:color w:val="333333"/>
        </w:rPr>
      </w:pPr>
      <w:ins w:id="30" w:author="Unknown">
        <w:r w:rsidRPr="000A3F09">
          <w:rPr>
            <w:rFonts w:ascii="Arial" w:eastAsia="Times New Roman" w:hAnsi="Arial" w:cs="Arial"/>
            <w:color w:val="333333"/>
            <w:shd w:val="clear" w:color="auto" w:fill="FFFFFF"/>
          </w:rPr>
          <w:t>    }</w:t>
        </w:r>
      </w:ins>
    </w:p>
    <w:p w:rsidR="000A3F09" w:rsidRPr="000A3F09" w:rsidRDefault="000A3F09" w:rsidP="000A3F09">
      <w:pPr>
        <w:shd w:val="clear" w:color="auto" w:fill="FFFFFF"/>
        <w:spacing w:after="0" w:line="240" w:lineRule="auto"/>
        <w:rPr>
          <w:ins w:id="31" w:author="Unknown"/>
          <w:rFonts w:ascii="Arial" w:eastAsia="Times New Roman" w:hAnsi="Arial" w:cs="Arial"/>
          <w:color w:val="333333"/>
        </w:rPr>
      </w:pPr>
      <w:ins w:id="32" w:author="Unknown">
        <w:r w:rsidRPr="000A3F09">
          <w:rPr>
            <w:rFonts w:ascii="Arial" w:eastAsia="Times New Roman" w:hAnsi="Arial" w:cs="Arial"/>
            <w:color w:val="333333"/>
            <w:shd w:val="clear" w:color="auto" w:fill="FFFFFF"/>
          </w:rPr>
          <w:t>}</w:t>
        </w:r>
      </w:ins>
    </w:p>
    <w:p w:rsidR="00701F10" w:rsidRDefault="000A3F09" w:rsidP="000A3F09">
      <w:ins w:id="33" w:author="Unknown">
        <w:r w:rsidRPr="000A3F09">
          <w:rPr>
            <w:rFonts w:ascii="Arial" w:eastAsia="Times New Roman" w:hAnsi="Arial" w:cs="Arial"/>
            <w:color w:val="333333"/>
            <w:shd w:val="clear" w:color="auto" w:fill="FFFFFF"/>
          </w:rPr>
          <w:br/>
          <w:t>3. Set a breakpoint on the Get() method in </w:t>
        </w:r>
        <w:r w:rsidRPr="000A3F09">
          <w:rPr>
            <w:rFonts w:ascii="Arial" w:eastAsia="Times New Roman" w:hAnsi="Arial" w:cs="Arial"/>
            <w:color w:val="0000FF"/>
            <w:shd w:val="clear" w:color="auto" w:fill="FFFFFF"/>
          </w:rPr>
          <w:t>TestController</w:t>
        </w:r>
        <w:r w:rsidRPr="000A3F09">
          <w:rPr>
            <w:rFonts w:ascii="Arial" w:eastAsia="Times New Roman" w:hAnsi="Arial" w:cs="Arial"/>
            <w:color w:val="333333"/>
            <w:shd w:val="clear" w:color="auto" w:fill="FFFFFF"/>
          </w:rPr>
          <w:t>. Run the application in Debug mode and navigate to </w:t>
        </w:r>
        <w:r w:rsidRPr="000A3F09">
          <w:rPr>
            <w:rFonts w:ascii="Arial" w:eastAsia="Times New Roman" w:hAnsi="Arial" w:cs="Arial"/>
            <w:color w:val="0000FF"/>
            <w:shd w:val="clear" w:color="auto" w:fill="FFFFFF"/>
          </w:rPr>
          <w:t>/api/Test</w:t>
        </w:r>
        <w:r w:rsidRPr="000A3F09">
          <w:rPr>
            <w:rFonts w:ascii="Arial" w:eastAsia="Times New Roman" w:hAnsi="Arial" w:cs="Arial"/>
            <w:color w:val="333333"/>
            <w:shd w:val="clear" w:color="auto" w:fill="FFFFFF"/>
          </w:rPr>
          <w:t xml:space="preserve">. When the execution pauses at the break point, open Immediate </w:t>
        </w:r>
        <w:r w:rsidRPr="000A3F09">
          <w:rPr>
            <w:rFonts w:ascii="Arial" w:eastAsia="Times New Roman" w:hAnsi="Arial" w:cs="Arial"/>
            <w:color w:val="333333"/>
            <w:shd w:val="clear" w:color="auto" w:fill="FFFFFF"/>
          </w:rPr>
          <w:lastRenderedPageBreak/>
          <w:t>Window and type the above properties one by one and press enter. </w:t>
        </w:r>
        <w:r w:rsidRPr="000A3F09">
          <w:rPr>
            <w:rFonts w:ascii="Arial" w:eastAsia="Times New Roman" w:hAnsi="Arial" w:cs="Arial"/>
            <w:color w:val="333333"/>
          </w:rPr>
          <w:br/>
        </w:r>
      </w:ins>
      <w:r>
        <w:rPr>
          <w:rFonts w:ascii="Times New Roman" w:eastAsia="Times New Roman" w:hAnsi="Times New Roman" w:cs="Times New Roman"/>
          <w:noProof/>
          <w:sz w:val="24"/>
          <w:szCs w:val="24"/>
        </w:rPr>
        <w:drawing>
          <wp:inline distT="0" distB="0" distL="0" distR="0">
            <wp:extent cx="5048250" cy="2809875"/>
            <wp:effectExtent l="19050" t="0" r="0" b="0"/>
            <wp:docPr id="3" name="Picture 3" descr="web api get current user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 api get current user id"/>
                    <pic:cNvPicPr>
                      <a:picLocks noChangeAspect="1" noChangeArrowheads="1"/>
                    </pic:cNvPicPr>
                  </pic:nvPicPr>
                  <pic:blipFill>
                    <a:blip r:embed="rId9"/>
                    <a:srcRect/>
                    <a:stretch>
                      <a:fillRect/>
                    </a:stretch>
                  </pic:blipFill>
                  <pic:spPr bwMode="auto">
                    <a:xfrm>
                      <a:off x="0" y="0"/>
                      <a:ext cx="5048250" cy="2809875"/>
                    </a:xfrm>
                    <a:prstGeom prst="rect">
                      <a:avLst/>
                    </a:prstGeom>
                    <a:noFill/>
                    <a:ln w="9525">
                      <a:noFill/>
                      <a:miter lim="800000"/>
                      <a:headEnd/>
                      <a:tailEnd/>
                    </a:ln>
                  </pic:spPr>
                </pic:pic>
              </a:graphicData>
            </a:graphic>
          </wp:inline>
        </w:drawing>
      </w:r>
      <w:ins w:id="34" w:author="Unknown">
        <w:r w:rsidRPr="000A3F09">
          <w:rPr>
            <w:rFonts w:ascii="Arial" w:eastAsia="Times New Roman" w:hAnsi="Arial" w:cs="Arial"/>
            <w:color w:val="333333"/>
            <w:shd w:val="clear" w:color="auto" w:fill="FFFFFF"/>
          </w:rPr>
          <w:t> </w:t>
        </w:r>
        <w:r w:rsidRPr="000A3F09">
          <w:rPr>
            <w:rFonts w:ascii="Arial" w:eastAsia="Times New Roman" w:hAnsi="Arial" w:cs="Arial"/>
            <w:color w:val="333333"/>
          </w:rPr>
          <w:br/>
        </w:r>
        <w:r w:rsidRPr="000A3F09">
          <w:rPr>
            <w:rFonts w:ascii="Arial" w:eastAsia="Times New Roman" w:hAnsi="Arial" w:cs="Arial"/>
            <w:color w:val="333333"/>
          </w:rPr>
          <w:br/>
        </w:r>
        <w:r w:rsidRPr="000A3F09">
          <w:rPr>
            <w:rFonts w:ascii="Arial" w:eastAsia="Times New Roman" w:hAnsi="Arial" w:cs="Arial"/>
            <w:color w:val="333333"/>
            <w:shd w:val="clear" w:color="auto" w:fill="FFFFFF"/>
          </w:rPr>
          <w:t>Since we are not logged in, notice IsAuthenticated property returns false. Since we are not authenticated AuthenticationType and Name properties return NULL.</w:t>
        </w:r>
      </w:ins>
    </w:p>
    <w:sectPr w:rsidR="00701F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A3F09"/>
    <w:rsid w:val="000A3F09"/>
    <w:rsid w:val="00701F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A3F09"/>
    <w:rPr>
      <w:color w:val="0000FF"/>
      <w:u w:val="single"/>
    </w:rPr>
  </w:style>
  <w:style w:type="character" w:customStyle="1" w:styleId="apple-tab-span">
    <w:name w:val="apple-tab-span"/>
    <w:basedOn w:val="DefaultParagraphFont"/>
    <w:rsid w:val="000A3F09"/>
  </w:style>
  <w:style w:type="paragraph" w:styleId="BalloonText">
    <w:name w:val="Balloon Text"/>
    <w:basedOn w:val="Normal"/>
    <w:link w:val="BalloonTextChar"/>
    <w:uiPriority w:val="99"/>
    <w:semiHidden/>
    <w:unhideWhenUsed/>
    <w:rsid w:val="000A3F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F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0758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0pcM6teVdKk&amp;list=PL6n9fhu94yhW7yoUOGNOfHurUE6bpOO2b" TargetMode="External"/><Relationship Id="rId11" Type="http://schemas.openxmlformats.org/officeDocument/2006/relationships/theme" Target="theme/theme1.xml"/><Relationship Id="rId5" Type="http://schemas.openxmlformats.org/officeDocument/2006/relationships/hyperlink" Target="http://csharp-video-tutorials.blogspot.com/2016/12/aspnet-web-api-logout.html" TargetMode="External"/><Relationship Id="rId10" Type="http://schemas.openxmlformats.org/officeDocument/2006/relationships/fontTable" Target="fontTable.xml"/><Relationship Id="rId4" Type="http://schemas.openxmlformats.org/officeDocument/2006/relationships/hyperlink" Target="http://csharp-video-tutorials.blogspot.com/2016/12/aspnet-web-api-logout.html"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539</Words>
  <Characters>3075</Characters>
  <Application>Microsoft Office Word</Application>
  <DocSecurity>0</DocSecurity>
  <Lines>25</Lines>
  <Paragraphs>7</Paragraphs>
  <ScaleCrop>false</ScaleCrop>
  <Company/>
  <LinksUpToDate>false</LinksUpToDate>
  <CharactersWithSpaces>3607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2018-02-19T06:56:00Z</dcterms:created>
  <dcterms:modified xsi:type="dcterms:W3CDTF">2018-02-19T06:57:00Z</dcterms:modified>
</cp:coreProperties>
</file>