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F57" w:rsidRPr="00E94F57" w:rsidRDefault="00E94F57" w:rsidP="00E94F57">
      <w:pPr>
        <w:spacing w:after="0" w:line="240" w:lineRule="auto"/>
        <w:rPr>
          <w:ins w:id="0" w:author="Unknown"/>
          <w:rFonts w:ascii="Times New Roman" w:eastAsia="Times New Roman" w:hAnsi="Times New Roman" w:cs="Times New Roman"/>
          <w:sz w:val="24"/>
          <w:szCs w:val="24"/>
        </w:rPr>
      </w:pPr>
      <w:r w:rsidRPr="00E94F57">
        <w:rPr>
          <w:rFonts w:ascii="Arial" w:eastAsia="Times New Roman" w:hAnsi="Arial" w:cs="Arial"/>
          <w:color w:val="333333"/>
          <w:shd w:val="clear" w:color="auto" w:fill="FFFFFF"/>
        </w:rPr>
        <w:t>In this video we will discuss implementing logout functionality for ASP.NET Web API. This is continuation to </w:t>
      </w:r>
      <w:hyperlink r:id="rId4" w:history="1">
        <w:r w:rsidRPr="00E94F57">
          <w:rPr>
            <w:rFonts w:ascii="Arial" w:eastAsia="Times New Roman" w:hAnsi="Arial" w:cs="Arial"/>
            <w:color w:val="771100"/>
          </w:rPr>
          <w:t>Part 25</w:t>
        </w:r>
      </w:hyperlink>
      <w:r w:rsidRPr="00E94F57">
        <w:rPr>
          <w:rFonts w:ascii="Arial" w:eastAsia="Times New Roman" w:hAnsi="Arial" w:cs="Arial"/>
          <w:color w:val="333333"/>
          <w:shd w:val="clear" w:color="auto" w:fill="FFFFFF"/>
        </w:rPr>
        <w:t>. Please watch </w:t>
      </w:r>
      <w:hyperlink r:id="rId5" w:history="1">
        <w:r w:rsidRPr="00E94F57">
          <w:rPr>
            <w:rFonts w:ascii="Arial" w:eastAsia="Times New Roman" w:hAnsi="Arial" w:cs="Arial"/>
            <w:color w:val="771100"/>
          </w:rPr>
          <w:t>Part 25</w:t>
        </w:r>
      </w:hyperlink>
      <w:r w:rsidRPr="00E94F57">
        <w:rPr>
          <w:rFonts w:ascii="Arial" w:eastAsia="Times New Roman" w:hAnsi="Arial" w:cs="Arial"/>
          <w:color w:val="333333"/>
          <w:shd w:val="clear" w:color="auto" w:fill="FFFFFF"/>
        </w:rPr>
        <w:t> from </w:t>
      </w:r>
      <w:hyperlink r:id="rId6" w:history="1">
        <w:r w:rsidRPr="00E94F57">
          <w:rPr>
            <w:rFonts w:ascii="Arial" w:eastAsia="Times New Roman" w:hAnsi="Arial" w:cs="Arial"/>
            <w:color w:val="771100"/>
          </w:rPr>
          <w:t xml:space="preserve">ASP.NET Web API </w:t>
        </w:r>
        <w:proofErr w:type="spellStart"/>
        <w:r w:rsidRPr="00E94F57">
          <w:rPr>
            <w:rFonts w:ascii="Arial" w:eastAsia="Times New Roman" w:hAnsi="Arial" w:cs="Arial"/>
            <w:color w:val="771100"/>
          </w:rPr>
          <w:t>tutorial</w:t>
        </w:r>
      </w:hyperlink>
      <w:r w:rsidRPr="00E94F57">
        <w:rPr>
          <w:rFonts w:ascii="Arial" w:eastAsia="Times New Roman" w:hAnsi="Arial" w:cs="Arial"/>
          <w:color w:val="333333"/>
          <w:shd w:val="clear" w:color="auto" w:fill="FFFFFF"/>
        </w:rPr>
        <w:t>before</w:t>
      </w:r>
      <w:proofErr w:type="spellEnd"/>
      <w:r w:rsidRPr="00E94F57">
        <w:rPr>
          <w:rFonts w:ascii="Arial" w:eastAsia="Times New Roman" w:hAnsi="Arial" w:cs="Arial"/>
          <w:color w:val="333333"/>
          <w:shd w:val="clear" w:color="auto" w:fill="FFFFFF"/>
        </w:rPr>
        <w:t xml:space="preserve"> proceeding. </w:t>
      </w:r>
      <w:r w:rsidRPr="00E94F57">
        <w:rPr>
          <w:rFonts w:ascii="Arial" w:eastAsia="Times New Roman" w:hAnsi="Arial" w:cs="Arial"/>
          <w:color w:val="333333"/>
        </w:rPr>
        <w:br/>
      </w:r>
      <w:r w:rsidRPr="00E94F57">
        <w:rPr>
          <w:rFonts w:ascii="Arial" w:eastAsia="Times New Roman" w:hAnsi="Arial" w:cs="Arial"/>
          <w:color w:val="333333"/>
        </w:rPr>
        <w:br/>
      </w:r>
      <w:r w:rsidRPr="00E94F57">
        <w:rPr>
          <w:rFonts w:ascii="Arial" w:eastAsia="Times New Roman" w:hAnsi="Arial" w:cs="Arial"/>
          <w:color w:val="333333"/>
          <w:shd w:val="clear" w:color="auto" w:fill="FFFFFF"/>
        </w:rPr>
        <w:t>To log out the user from the application all we have to do is remove the Access token from the client browser session storage. Here is what we want to do.</w:t>
      </w:r>
      <w:r w:rsidRPr="00E94F57">
        <w:rPr>
          <w:rFonts w:ascii="Arial" w:eastAsia="Times New Roman" w:hAnsi="Arial" w:cs="Arial"/>
          <w:color w:val="333333"/>
        </w:rPr>
        <w:br/>
      </w:r>
      <w:r w:rsidRPr="00E94F57">
        <w:rPr>
          <w:rFonts w:ascii="Arial" w:eastAsia="Times New Roman" w:hAnsi="Arial" w:cs="Arial"/>
          <w:color w:val="333333"/>
          <w:shd w:val="clear" w:color="auto" w:fill="FFFFFF"/>
        </w:rPr>
        <w:t>1. Include a </w:t>
      </w:r>
      <w:r w:rsidRPr="00E94F57">
        <w:rPr>
          <w:rFonts w:ascii="Arial" w:eastAsia="Times New Roman" w:hAnsi="Arial" w:cs="Arial"/>
          <w:b/>
          <w:bCs/>
          <w:color w:val="333333"/>
          <w:shd w:val="clear" w:color="auto" w:fill="FFFFFF"/>
        </w:rPr>
        <w:t>Log Off</w:t>
      </w:r>
      <w:r w:rsidRPr="00E94F57">
        <w:rPr>
          <w:rFonts w:ascii="Arial" w:eastAsia="Times New Roman" w:hAnsi="Arial" w:cs="Arial"/>
          <w:color w:val="333333"/>
          <w:shd w:val="clear" w:color="auto" w:fill="FFFFFF"/>
        </w:rPr>
        <w:t> button on the Data.html page</w:t>
      </w:r>
      <w:r w:rsidRPr="00E94F57">
        <w:rPr>
          <w:rFonts w:ascii="Arial" w:eastAsia="Times New Roman" w:hAnsi="Arial" w:cs="Arial"/>
          <w:color w:val="333333"/>
        </w:rPr>
        <w:br/>
      </w:r>
      <w:r w:rsidRPr="00E94F57">
        <w:rPr>
          <w:rFonts w:ascii="Arial" w:eastAsia="Times New Roman" w:hAnsi="Arial" w:cs="Arial"/>
          <w:color w:val="333333"/>
          <w:shd w:val="clear" w:color="auto" w:fill="FFFFFF"/>
        </w:rPr>
        <w:t>2. When the </w:t>
      </w:r>
      <w:r w:rsidRPr="00E94F57">
        <w:rPr>
          <w:rFonts w:ascii="Arial" w:eastAsia="Times New Roman" w:hAnsi="Arial" w:cs="Arial"/>
          <w:b/>
          <w:bCs/>
          <w:color w:val="333333"/>
          <w:shd w:val="clear" w:color="auto" w:fill="FFFFFF"/>
        </w:rPr>
        <w:t>Log Off</w:t>
      </w:r>
      <w:r w:rsidRPr="00E94F57">
        <w:rPr>
          <w:rFonts w:ascii="Arial" w:eastAsia="Times New Roman" w:hAnsi="Arial" w:cs="Arial"/>
          <w:color w:val="333333"/>
          <w:shd w:val="clear" w:color="auto" w:fill="FFFFFF"/>
        </w:rPr>
        <w:t xml:space="preserve"> button is clicked remove the access token from client browser session storage and </w:t>
      </w:r>
      <w:proofErr w:type="gramStart"/>
      <w:r w:rsidRPr="00E94F57">
        <w:rPr>
          <w:rFonts w:ascii="Arial" w:eastAsia="Times New Roman" w:hAnsi="Arial" w:cs="Arial"/>
          <w:color w:val="333333"/>
          <w:shd w:val="clear" w:color="auto" w:fill="FFFFFF"/>
        </w:rPr>
        <w:t>redirect</w:t>
      </w:r>
      <w:proofErr w:type="gramEnd"/>
      <w:r w:rsidRPr="00E94F57">
        <w:rPr>
          <w:rFonts w:ascii="Arial" w:eastAsia="Times New Roman" w:hAnsi="Arial" w:cs="Arial"/>
          <w:color w:val="333333"/>
          <w:shd w:val="clear" w:color="auto" w:fill="FFFFFF"/>
        </w:rPr>
        <w:t xml:space="preserve"> the user to the login page. </w:t>
      </w:r>
      <w:r w:rsidRPr="00E94F57">
        <w:rPr>
          <w:rFonts w:ascii="Arial" w:eastAsia="Times New Roman" w:hAnsi="Arial" w:cs="Arial"/>
          <w:color w:val="333333"/>
        </w:rPr>
        <w:br/>
      </w:r>
      <w:r>
        <w:rPr>
          <w:rFonts w:ascii="Times New Roman" w:eastAsia="Times New Roman" w:hAnsi="Times New Roman" w:cs="Times New Roman"/>
          <w:noProof/>
          <w:sz w:val="24"/>
          <w:szCs w:val="24"/>
        </w:rPr>
        <w:drawing>
          <wp:inline distT="0" distB="0" distL="0" distR="0">
            <wp:extent cx="4524375" cy="4324350"/>
            <wp:effectExtent l="19050" t="0" r="9525" b="0"/>
            <wp:docPr id="1" name="Picture 1" descr="ASP.NET Web API 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logout"/>
                    <pic:cNvPicPr>
                      <a:picLocks noChangeAspect="1" noChangeArrowheads="1"/>
                    </pic:cNvPicPr>
                  </pic:nvPicPr>
                  <pic:blipFill>
                    <a:blip r:embed="rId7"/>
                    <a:srcRect/>
                    <a:stretch>
                      <a:fillRect/>
                    </a:stretch>
                  </pic:blipFill>
                  <pic:spPr bwMode="auto">
                    <a:xfrm>
                      <a:off x="0" y="0"/>
                      <a:ext cx="4524375" cy="4324350"/>
                    </a:xfrm>
                    <a:prstGeom prst="rect">
                      <a:avLst/>
                    </a:prstGeom>
                    <a:noFill/>
                    <a:ln w="9525">
                      <a:noFill/>
                      <a:miter lim="800000"/>
                      <a:headEnd/>
                      <a:tailEnd/>
                    </a:ln>
                  </pic:spPr>
                </pic:pic>
              </a:graphicData>
            </a:graphic>
          </wp:inline>
        </w:drawing>
      </w:r>
      <w:r w:rsidRPr="00E94F57">
        <w:rPr>
          <w:rFonts w:ascii="Arial" w:eastAsia="Times New Roman" w:hAnsi="Arial" w:cs="Arial"/>
          <w:color w:val="333333"/>
          <w:shd w:val="clear" w:color="auto" w:fill="FFFFFF"/>
        </w:rPr>
        <w:t> </w:t>
      </w:r>
      <w:r w:rsidRPr="00E94F57">
        <w:rPr>
          <w:rFonts w:ascii="Arial" w:eastAsia="Times New Roman" w:hAnsi="Arial" w:cs="Arial"/>
          <w:color w:val="333333"/>
        </w:rPr>
        <w:br/>
      </w:r>
      <w:r w:rsidRPr="00E94F57">
        <w:rPr>
          <w:rFonts w:ascii="Arial" w:eastAsia="Times New Roman" w:hAnsi="Arial" w:cs="Arial"/>
          <w:color w:val="333333"/>
        </w:rPr>
        <w:br/>
      </w:r>
      <w:ins w:id="1" w:author="Unknown">
        <w:r w:rsidRPr="00E94F57">
          <w:rPr>
            <w:rFonts w:ascii="Arial" w:eastAsia="Times New Roman" w:hAnsi="Arial" w:cs="Arial"/>
            <w:color w:val="333333"/>
          </w:rPr>
          <w:br/>
        </w:r>
        <w:r w:rsidRPr="00E94F57">
          <w:rPr>
            <w:rFonts w:ascii="Arial" w:eastAsia="Times New Roman" w:hAnsi="Arial" w:cs="Arial"/>
            <w:color w:val="333333"/>
          </w:rPr>
          <w:br/>
        </w:r>
        <w:proofErr w:type="gramStart"/>
        <w:r w:rsidRPr="00E94F57">
          <w:rPr>
            <w:rFonts w:ascii="Arial" w:eastAsia="Times New Roman" w:hAnsi="Arial" w:cs="Arial"/>
            <w:color w:val="333333"/>
            <w:shd w:val="clear" w:color="auto" w:fill="FFFFFF"/>
          </w:rPr>
          <w:t>HTML for the </w:t>
        </w:r>
        <w:r w:rsidRPr="00E94F57">
          <w:rPr>
            <w:rFonts w:ascii="Arial" w:eastAsia="Times New Roman" w:hAnsi="Arial" w:cs="Arial"/>
            <w:b/>
            <w:bCs/>
            <w:color w:val="333333"/>
            <w:shd w:val="clear" w:color="auto" w:fill="FFFFFF"/>
          </w:rPr>
          <w:t>Log Off</w:t>
        </w:r>
        <w:r w:rsidRPr="00E94F57">
          <w:rPr>
            <w:rFonts w:ascii="Arial" w:eastAsia="Times New Roman" w:hAnsi="Arial" w:cs="Arial"/>
            <w:color w:val="333333"/>
            <w:shd w:val="clear" w:color="auto" w:fill="FFFFFF"/>
          </w:rPr>
          <w:t> button.</w:t>
        </w:r>
        <w:proofErr w:type="gramEnd"/>
        <w:r w:rsidRPr="00E94F57">
          <w:rPr>
            <w:rFonts w:ascii="Arial" w:eastAsia="Times New Roman" w:hAnsi="Arial" w:cs="Arial"/>
            <w:color w:val="333333"/>
            <w:shd w:val="clear" w:color="auto" w:fill="FFFFFF"/>
          </w:rPr>
          <w:t xml:space="preserve"> Include the following HTML on the Data.html page immediately below the Load Employees button.</w:t>
        </w:r>
      </w:ins>
    </w:p>
    <w:p w:rsidR="00E94F57" w:rsidRPr="00E94F57" w:rsidRDefault="00E94F57" w:rsidP="00E94F57">
      <w:pPr>
        <w:shd w:val="clear" w:color="auto" w:fill="FFFFFF"/>
        <w:spacing w:after="0" w:line="240" w:lineRule="auto"/>
        <w:rPr>
          <w:ins w:id="2" w:author="Unknown"/>
          <w:rFonts w:ascii="Arial" w:eastAsia="Times New Roman" w:hAnsi="Arial" w:cs="Arial"/>
          <w:color w:val="333333"/>
        </w:rPr>
      </w:pPr>
      <w:ins w:id="3" w:author="Unknown">
        <w:r w:rsidRPr="00E94F57">
          <w:rPr>
            <w:rFonts w:ascii="Arial" w:eastAsia="Times New Roman" w:hAnsi="Arial" w:cs="Arial"/>
            <w:color w:val="0000FF"/>
            <w:shd w:val="clear" w:color="auto" w:fill="FFFFFF"/>
          </w:rPr>
          <w:t>&lt;</w:t>
        </w:r>
        <w:r w:rsidRPr="00E94F57">
          <w:rPr>
            <w:rFonts w:ascii="Arial" w:eastAsia="Times New Roman" w:hAnsi="Arial" w:cs="Arial"/>
            <w:color w:val="800000"/>
            <w:shd w:val="clear" w:color="auto" w:fill="FFFFFF"/>
          </w:rPr>
          <w:t>input</w:t>
        </w:r>
        <w:r w:rsidRPr="00E94F57">
          <w:rPr>
            <w:rFonts w:ascii="Arial" w:eastAsia="Times New Roman" w:hAnsi="Arial" w:cs="Arial"/>
            <w:color w:val="333333"/>
            <w:shd w:val="clear" w:color="auto" w:fill="FFFFFF"/>
          </w:rPr>
          <w:t> </w:t>
        </w:r>
        <w:r w:rsidRPr="00E94F57">
          <w:rPr>
            <w:rFonts w:ascii="Arial" w:eastAsia="Times New Roman" w:hAnsi="Arial" w:cs="Arial"/>
            <w:color w:val="FF0000"/>
            <w:shd w:val="clear" w:color="auto" w:fill="FFFFFF"/>
          </w:rPr>
          <w:t>id</w:t>
        </w:r>
        <w:r w:rsidRPr="00E94F57">
          <w:rPr>
            <w:rFonts w:ascii="Arial" w:eastAsia="Times New Roman" w:hAnsi="Arial" w:cs="Arial"/>
            <w:color w:val="0000FF"/>
            <w:shd w:val="clear" w:color="auto" w:fill="FFFFFF"/>
          </w:rPr>
          <w:t>="</w:t>
        </w:r>
        <w:proofErr w:type="spellStart"/>
        <w:r w:rsidRPr="00E94F57">
          <w:rPr>
            <w:rFonts w:ascii="Arial" w:eastAsia="Times New Roman" w:hAnsi="Arial" w:cs="Arial"/>
            <w:color w:val="0000FF"/>
            <w:shd w:val="clear" w:color="auto" w:fill="FFFFFF"/>
          </w:rPr>
          <w:t>btnLogoff</w:t>
        </w:r>
        <w:proofErr w:type="spellEnd"/>
        <w:r w:rsidRPr="00E94F57">
          <w:rPr>
            <w:rFonts w:ascii="Arial" w:eastAsia="Times New Roman" w:hAnsi="Arial" w:cs="Arial"/>
            <w:color w:val="0000FF"/>
            <w:shd w:val="clear" w:color="auto" w:fill="FFFFFF"/>
          </w:rPr>
          <w:t>"</w:t>
        </w:r>
        <w:r w:rsidRPr="00E94F57">
          <w:rPr>
            <w:rFonts w:ascii="Arial" w:eastAsia="Times New Roman" w:hAnsi="Arial" w:cs="Arial"/>
            <w:color w:val="333333"/>
            <w:shd w:val="clear" w:color="auto" w:fill="FFFFFF"/>
          </w:rPr>
          <w:t> </w:t>
        </w:r>
        <w:r w:rsidRPr="00E94F57">
          <w:rPr>
            <w:rFonts w:ascii="Arial" w:eastAsia="Times New Roman" w:hAnsi="Arial" w:cs="Arial"/>
            <w:color w:val="FF0000"/>
            <w:shd w:val="clear" w:color="auto" w:fill="FFFFFF"/>
          </w:rPr>
          <w:t>class</w:t>
        </w:r>
        <w:r w:rsidRPr="00E94F57">
          <w:rPr>
            <w:rFonts w:ascii="Arial" w:eastAsia="Times New Roman" w:hAnsi="Arial" w:cs="Arial"/>
            <w:color w:val="0000FF"/>
            <w:shd w:val="clear" w:color="auto" w:fill="FFFFFF"/>
          </w:rPr>
          <w:t>="</w:t>
        </w:r>
        <w:proofErr w:type="spellStart"/>
        <w:r w:rsidRPr="00E94F57">
          <w:rPr>
            <w:rFonts w:ascii="Arial" w:eastAsia="Times New Roman" w:hAnsi="Arial" w:cs="Arial"/>
            <w:color w:val="0000FF"/>
            <w:shd w:val="clear" w:color="auto" w:fill="FFFFFF"/>
          </w:rPr>
          <w:t>btn</w:t>
        </w:r>
        <w:proofErr w:type="spellEnd"/>
        <w:r w:rsidRPr="00E94F57">
          <w:rPr>
            <w:rFonts w:ascii="Arial" w:eastAsia="Times New Roman" w:hAnsi="Arial" w:cs="Arial"/>
            <w:color w:val="0000FF"/>
            <w:shd w:val="clear" w:color="auto" w:fill="FFFFFF"/>
          </w:rPr>
          <w:t xml:space="preserve"> </w:t>
        </w:r>
        <w:proofErr w:type="spellStart"/>
        <w:r w:rsidRPr="00E94F57">
          <w:rPr>
            <w:rFonts w:ascii="Arial" w:eastAsia="Times New Roman" w:hAnsi="Arial" w:cs="Arial"/>
            <w:color w:val="0000FF"/>
            <w:shd w:val="clear" w:color="auto" w:fill="FFFFFF"/>
          </w:rPr>
          <w:t>btn</w:t>
        </w:r>
        <w:proofErr w:type="spellEnd"/>
        <w:r w:rsidRPr="00E94F57">
          <w:rPr>
            <w:rFonts w:ascii="Arial" w:eastAsia="Times New Roman" w:hAnsi="Arial" w:cs="Arial"/>
            <w:color w:val="0000FF"/>
            <w:shd w:val="clear" w:color="auto" w:fill="FFFFFF"/>
          </w:rPr>
          <w:t>-success pull-right"</w:t>
        </w:r>
      </w:ins>
    </w:p>
    <w:p w:rsidR="00E94F57" w:rsidRPr="00E94F57" w:rsidRDefault="00E94F57" w:rsidP="00E94F57">
      <w:pPr>
        <w:shd w:val="clear" w:color="auto" w:fill="FFFFFF"/>
        <w:spacing w:after="0" w:line="240" w:lineRule="auto"/>
        <w:rPr>
          <w:ins w:id="4" w:author="Unknown"/>
          <w:rFonts w:ascii="Arial" w:eastAsia="Times New Roman" w:hAnsi="Arial" w:cs="Arial"/>
          <w:color w:val="333333"/>
        </w:rPr>
      </w:pPr>
      <w:ins w:id="5" w:author="Unknown">
        <w:r w:rsidRPr="00E94F57">
          <w:rPr>
            <w:rFonts w:ascii="Arial" w:eastAsia="Times New Roman" w:hAnsi="Arial" w:cs="Arial"/>
            <w:color w:val="333333"/>
            <w:shd w:val="clear" w:color="auto" w:fill="FFFFFF"/>
          </w:rPr>
          <w:t>       </w:t>
        </w:r>
        <w:proofErr w:type="gramStart"/>
        <w:r w:rsidRPr="00E94F57">
          <w:rPr>
            <w:rFonts w:ascii="Arial" w:eastAsia="Times New Roman" w:hAnsi="Arial" w:cs="Arial"/>
            <w:color w:val="FF0000"/>
            <w:shd w:val="clear" w:color="auto" w:fill="FFFFFF"/>
          </w:rPr>
          <w:t>type</w:t>
        </w:r>
        <w:proofErr w:type="gramEnd"/>
        <w:r w:rsidRPr="00E94F57">
          <w:rPr>
            <w:rFonts w:ascii="Arial" w:eastAsia="Times New Roman" w:hAnsi="Arial" w:cs="Arial"/>
            <w:color w:val="0000FF"/>
            <w:shd w:val="clear" w:color="auto" w:fill="FFFFFF"/>
          </w:rPr>
          <w:t>="button"</w:t>
        </w:r>
        <w:r w:rsidRPr="00E94F57">
          <w:rPr>
            <w:rFonts w:ascii="Arial" w:eastAsia="Times New Roman" w:hAnsi="Arial" w:cs="Arial"/>
            <w:color w:val="333333"/>
            <w:shd w:val="clear" w:color="auto" w:fill="FFFFFF"/>
          </w:rPr>
          <w:t> </w:t>
        </w:r>
        <w:r w:rsidRPr="00E94F57">
          <w:rPr>
            <w:rFonts w:ascii="Arial" w:eastAsia="Times New Roman" w:hAnsi="Arial" w:cs="Arial"/>
            <w:color w:val="FF0000"/>
            <w:shd w:val="clear" w:color="auto" w:fill="FFFFFF"/>
          </w:rPr>
          <w:t>value</w:t>
        </w:r>
        <w:r w:rsidRPr="00E94F57">
          <w:rPr>
            <w:rFonts w:ascii="Arial" w:eastAsia="Times New Roman" w:hAnsi="Arial" w:cs="Arial"/>
            <w:color w:val="0000FF"/>
            <w:shd w:val="clear" w:color="auto" w:fill="FFFFFF"/>
          </w:rPr>
          <w:t>="Log Off"</w:t>
        </w:r>
        <w:r w:rsidRPr="00E94F57">
          <w:rPr>
            <w:rFonts w:ascii="Arial" w:eastAsia="Times New Roman" w:hAnsi="Arial" w:cs="Arial"/>
            <w:color w:val="333333"/>
            <w:shd w:val="clear" w:color="auto" w:fill="FFFFFF"/>
          </w:rPr>
          <w:t> </w:t>
        </w:r>
        <w:r w:rsidRPr="00E94F57">
          <w:rPr>
            <w:rFonts w:ascii="Arial" w:eastAsia="Times New Roman" w:hAnsi="Arial" w:cs="Arial"/>
            <w:color w:val="0000FF"/>
            <w:shd w:val="clear" w:color="auto" w:fill="FFFFFF"/>
          </w:rPr>
          <w:t>/&gt;</w:t>
        </w:r>
      </w:ins>
    </w:p>
    <w:p w:rsidR="00E94F57" w:rsidRPr="00E94F57" w:rsidRDefault="00E94F57" w:rsidP="00E94F57">
      <w:pPr>
        <w:spacing w:after="0" w:line="240" w:lineRule="auto"/>
        <w:rPr>
          <w:ins w:id="6" w:author="Unknown"/>
          <w:rFonts w:ascii="Times New Roman" w:eastAsia="Times New Roman" w:hAnsi="Times New Roman" w:cs="Times New Roman"/>
          <w:sz w:val="24"/>
          <w:szCs w:val="24"/>
        </w:rPr>
      </w:pPr>
      <w:ins w:id="7" w:author="Unknown">
        <w:r w:rsidRPr="00E94F57">
          <w:rPr>
            <w:rFonts w:ascii="Arial" w:eastAsia="Times New Roman" w:hAnsi="Arial" w:cs="Arial"/>
            <w:color w:val="333333"/>
            <w:shd w:val="clear" w:color="auto" w:fill="FFFFFF"/>
          </w:rPr>
          <w:br/>
          <w:t xml:space="preserve">In the script </w:t>
        </w:r>
        <w:proofErr w:type="gramStart"/>
        <w:r w:rsidRPr="00E94F57">
          <w:rPr>
            <w:rFonts w:ascii="Arial" w:eastAsia="Times New Roman" w:hAnsi="Arial" w:cs="Arial"/>
            <w:color w:val="333333"/>
            <w:shd w:val="clear" w:color="auto" w:fill="FFFFFF"/>
          </w:rPr>
          <w:t>section include</w:t>
        </w:r>
        <w:proofErr w:type="gramEnd"/>
        <w:r w:rsidRPr="00E94F57">
          <w:rPr>
            <w:rFonts w:ascii="Arial" w:eastAsia="Times New Roman" w:hAnsi="Arial" w:cs="Arial"/>
            <w:color w:val="333333"/>
            <w:shd w:val="clear" w:color="auto" w:fill="FFFFFF"/>
          </w:rPr>
          <w:t xml:space="preserve"> the following </w:t>
        </w:r>
        <w:proofErr w:type="spellStart"/>
        <w:r w:rsidRPr="00E94F57">
          <w:rPr>
            <w:rFonts w:ascii="Arial" w:eastAsia="Times New Roman" w:hAnsi="Arial" w:cs="Arial"/>
            <w:color w:val="333333"/>
            <w:shd w:val="clear" w:color="auto" w:fill="FFFFFF"/>
          </w:rPr>
          <w:t>jQuery</w:t>
        </w:r>
        <w:proofErr w:type="spellEnd"/>
        <w:r w:rsidRPr="00E94F57">
          <w:rPr>
            <w:rFonts w:ascii="Arial" w:eastAsia="Times New Roman" w:hAnsi="Arial" w:cs="Arial"/>
            <w:color w:val="333333"/>
            <w:shd w:val="clear" w:color="auto" w:fill="FFFFFF"/>
          </w:rPr>
          <w:t xml:space="preserve"> click event handler for the Log Off button as shown below.</w:t>
        </w:r>
      </w:ins>
    </w:p>
    <w:p w:rsidR="00E94F57" w:rsidRPr="00E94F57" w:rsidRDefault="00E94F57" w:rsidP="00E94F57">
      <w:pPr>
        <w:shd w:val="clear" w:color="auto" w:fill="FFFFFF"/>
        <w:spacing w:after="0" w:line="240" w:lineRule="auto"/>
        <w:rPr>
          <w:ins w:id="8" w:author="Unknown"/>
          <w:rFonts w:ascii="Arial" w:eastAsia="Times New Roman" w:hAnsi="Arial" w:cs="Arial"/>
          <w:color w:val="333333"/>
        </w:rPr>
      </w:pPr>
      <w:ins w:id="9" w:author="Unknown">
        <w:r w:rsidRPr="00E94F57">
          <w:rPr>
            <w:rFonts w:ascii="Arial" w:eastAsia="Times New Roman" w:hAnsi="Arial" w:cs="Arial"/>
            <w:color w:val="333333"/>
            <w:shd w:val="clear" w:color="auto" w:fill="FFFFFF"/>
          </w:rPr>
          <w:t>$(</w:t>
        </w:r>
        <w:r w:rsidRPr="00E94F57">
          <w:rPr>
            <w:rFonts w:ascii="Arial" w:eastAsia="Times New Roman" w:hAnsi="Arial" w:cs="Arial"/>
            <w:color w:val="A31515"/>
            <w:shd w:val="clear" w:color="auto" w:fill="FFFFFF"/>
          </w:rPr>
          <w:t>'#</w:t>
        </w:r>
        <w:proofErr w:type="spellStart"/>
        <w:r w:rsidRPr="00E94F57">
          <w:rPr>
            <w:rFonts w:ascii="Arial" w:eastAsia="Times New Roman" w:hAnsi="Arial" w:cs="Arial"/>
            <w:color w:val="A31515"/>
            <w:shd w:val="clear" w:color="auto" w:fill="FFFFFF"/>
          </w:rPr>
          <w:t>btnLogoff</w:t>
        </w:r>
        <w:proofErr w:type="spellEnd"/>
        <w:r w:rsidRPr="00E94F57">
          <w:rPr>
            <w:rFonts w:ascii="Arial" w:eastAsia="Times New Roman" w:hAnsi="Arial" w:cs="Arial"/>
            <w:color w:val="A31515"/>
            <w:shd w:val="clear" w:color="auto" w:fill="FFFFFF"/>
          </w:rPr>
          <w:t>'</w:t>
        </w:r>
        <w:r w:rsidRPr="00E94F57">
          <w:rPr>
            <w:rFonts w:ascii="Arial" w:eastAsia="Times New Roman" w:hAnsi="Arial" w:cs="Arial"/>
            <w:color w:val="333333"/>
            <w:shd w:val="clear" w:color="auto" w:fill="FFFFFF"/>
          </w:rPr>
          <w:t>).</w:t>
        </w:r>
        <w:proofErr w:type="gramStart"/>
        <w:r w:rsidRPr="00E94F57">
          <w:rPr>
            <w:rFonts w:ascii="Arial" w:eastAsia="Times New Roman" w:hAnsi="Arial" w:cs="Arial"/>
            <w:color w:val="333333"/>
            <w:shd w:val="clear" w:color="auto" w:fill="FFFFFF"/>
          </w:rPr>
          <w:t>click(</w:t>
        </w:r>
        <w:proofErr w:type="gramEnd"/>
        <w:r w:rsidRPr="00E94F57">
          <w:rPr>
            <w:rFonts w:ascii="Arial" w:eastAsia="Times New Roman" w:hAnsi="Arial" w:cs="Arial"/>
            <w:color w:val="0000FF"/>
            <w:shd w:val="clear" w:color="auto" w:fill="FFFFFF"/>
          </w:rPr>
          <w:t>function</w:t>
        </w:r>
        <w:r w:rsidRPr="00E94F57">
          <w:rPr>
            <w:rFonts w:ascii="Arial" w:eastAsia="Times New Roman" w:hAnsi="Arial" w:cs="Arial"/>
            <w:color w:val="333333"/>
            <w:shd w:val="clear" w:color="auto" w:fill="FFFFFF"/>
          </w:rPr>
          <w:t> () {</w:t>
        </w:r>
      </w:ins>
    </w:p>
    <w:p w:rsidR="00E94F57" w:rsidRPr="00E94F57" w:rsidRDefault="00E94F57" w:rsidP="00E94F57">
      <w:pPr>
        <w:shd w:val="clear" w:color="auto" w:fill="FFFFFF"/>
        <w:spacing w:after="0" w:line="240" w:lineRule="auto"/>
        <w:rPr>
          <w:ins w:id="10" w:author="Unknown"/>
          <w:rFonts w:ascii="Arial" w:eastAsia="Times New Roman" w:hAnsi="Arial" w:cs="Arial"/>
          <w:color w:val="333333"/>
        </w:rPr>
      </w:pPr>
      <w:ins w:id="11" w:author="Unknown">
        <w:r w:rsidRPr="00E94F57">
          <w:rPr>
            <w:rFonts w:ascii="Arial" w:eastAsia="Times New Roman" w:hAnsi="Arial" w:cs="Arial"/>
            <w:color w:val="333333"/>
            <w:shd w:val="clear" w:color="auto" w:fill="FFFFFF"/>
          </w:rPr>
          <w:t xml:space="preserve">    </w:t>
        </w:r>
        <w:proofErr w:type="spellStart"/>
        <w:proofErr w:type="gramStart"/>
        <w:r w:rsidRPr="00E94F57">
          <w:rPr>
            <w:rFonts w:ascii="Arial" w:eastAsia="Times New Roman" w:hAnsi="Arial" w:cs="Arial"/>
            <w:color w:val="333333"/>
            <w:shd w:val="clear" w:color="auto" w:fill="FFFFFF"/>
          </w:rPr>
          <w:t>sessionStorage.removeItem</w:t>
        </w:r>
        <w:proofErr w:type="spellEnd"/>
        <w:r w:rsidRPr="00E94F57">
          <w:rPr>
            <w:rFonts w:ascii="Arial" w:eastAsia="Times New Roman" w:hAnsi="Arial" w:cs="Arial"/>
            <w:color w:val="333333"/>
            <w:shd w:val="clear" w:color="auto" w:fill="FFFFFF"/>
          </w:rPr>
          <w:t>(</w:t>
        </w:r>
        <w:proofErr w:type="gramEnd"/>
        <w:r w:rsidRPr="00E94F57">
          <w:rPr>
            <w:rFonts w:ascii="Arial" w:eastAsia="Times New Roman" w:hAnsi="Arial" w:cs="Arial"/>
            <w:color w:val="A31515"/>
            <w:shd w:val="clear" w:color="auto" w:fill="FFFFFF"/>
          </w:rPr>
          <w:t>'</w:t>
        </w:r>
        <w:proofErr w:type="spellStart"/>
        <w:r w:rsidRPr="00E94F57">
          <w:rPr>
            <w:rFonts w:ascii="Arial" w:eastAsia="Times New Roman" w:hAnsi="Arial" w:cs="Arial"/>
            <w:color w:val="A31515"/>
            <w:shd w:val="clear" w:color="auto" w:fill="FFFFFF"/>
          </w:rPr>
          <w:t>accessToken</w:t>
        </w:r>
        <w:proofErr w:type="spellEnd"/>
        <w:r w:rsidRPr="00E94F57">
          <w:rPr>
            <w:rFonts w:ascii="Arial" w:eastAsia="Times New Roman" w:hAnsi="Arial" w:cs="Arial"/>
            <w:color w:val="A31515"/>
            <w:shd w:val="clear" w:color="auto" w:fill="FFFFFF"/>
          </w:rPr>
          <w:t>'</w:t>
        </w:r>
        <w:r w:rsidRPr="00E94F57">
          <w:rPr>
            <w:rFonts w:ascii="Arial" w:eastAsia="Times New Roman" w:hAnsi="Arial" w:cs="Arial"/>
            <w:color w:val="333333"/>
            <w:shd w:val="clear" w:color="auto" w:fill="FFFFFF"/>
          </w:rPr>
          <w:t>);</w:t>
        </w:r>
      </w:ins>
    </w:p>
    <w:p w:rsidR="00E94F57" w:rsidRPr="00E94F57" w:rsidRDefault="00E94F57" w:rsidP="00E94F57">
      <w:pPr>
        <w:shd w:val="clear" w:color="auto" w:fill="FFFFFF"/>
        <w:spacing w:after="0" w:line="240" w:lineRule="auto"/>
        <w:rPr>
          <w:ins w:id="12" w:author="Unknown"/>
          <w:rFonts w:ascii="Arial" w:eastAsia="Times New Roman" w:hAnsi="Arial" w:cs="Arial"/>
          <w:color w:val="333333"/>
        </w:rPr>
      </w:pPr>
      <w:ins w:id="13" w:author="Unknown">
        <w:r w:rsidRPr="00E94F57">
          <w:rPr>
            <w:rFonts w:ascii="Arial" w:eastAsia="Times New Roman" w:hAnsi="Arial" w:cs="Arial"/>
            <w:color w:val="333333"/>
            <w:shd w:val="clear" w:color="auto" w:fill="FFFFFF"/>
          </w:rPr>
          <w:t xml:space="preserve">    </w:t>
        </w:r>
        <w:proofErr w:type="spellStart"/>
        <w:r w:rsidRPr="00E94F57">
          <w:rPr>
            <w:rFonts w:ascii="Arial" w:eastAsia="Times New Roman" w:hAnsi="Arial" w:cs="Arial"/>
            <w:color w:val="333333"/>
            <w:shd w:val="clear" w:color="auto" w:fill="FFFFFF"/>
          </w:rPr>
          <w:t>window.location.href</w:t>
        </w:r>
        <w:proofErr w:type="spellEnd"/>
        <w:r w:rsidRPr="00E94F57">
          <w:rPr>
            <w:rFonts w:ascii="Arial" w:eastAsia="Times New Roman" w:hAnsi="Arial" w:cs="Arial"/>
            <w:color w:val="333333"/>
            <w:shd w:val="clear" w:color="auto" w:fill="FFFFFF"/>
          </w:rPr>
          <w:t xml:space="preserve"> = </w:t>
        </w:r>
        <w:r w:rsidRPr="00E94F57">
          <w:rPr>
            <w:rFonts w:ascii="Arial" w:eastAsia="Times New Roman" w:hAnsi="Arial" w:cs="Arial"/>
            <w:color w:val="A31515"/>
            <w:shd w:val="clear" w:color="auto" w:fill="FFFFFF"/>
          </w:rPr>
          <w:t>"Login.html"</w:t>
        </w:r>
        <w:r w:rsidRPr="00E94F57">
          <w:rPr>
            <w:rFonts w:ascii="Arial" w:eastAsia="Times New Roman" w:hAnsi="Arial" w:cs="Arial"/>
            <w:color w:val="333333"/>
            <w:shd w:val="clear" w:color="auto" w:fill="FFFFFF"/>
          </w:rPr>
          <w:t>;</w:t>
        </w:r>
      </w:ins>
    </w:p>
    <w:p w:rsidR="00E94F57" w:rsidRPr="00E94F57" w:rsidRDefault="00E94F57" w:rsidP="00E94F57">
      <w:pPr>
        <w:shd w:val="clear" w:color="auto" w:fill="FFFFFF"/>
        <w:spacing w:after="0" w:line="240" w:lineRule="auto"/>
        <w:rPr>
          <w:ins w:id="14" w:author="Unknown"/>
          <w:rFonts w:ascii="Arial" w:eastAsia="Times New Roman" w:hAnsi="Arial" w:cs="Arial"/>
          <w:color w:val="333333"/>
        </w:rPr>
      </w:pPr>
      <w:ins w:id="15" w:author="Unknown">
        <w:r w:rsidRPr="00E94F57">
          <w:rPr>
            <w:rFonts w:ascii="Arial" w:eastAsia="Times New Roman" w:hAnsi="Arial" w:cs="Arial"/>
            <w:color w:val="333333"/>
            <w:shd w:val="clear" w:color="auto" w:fill="FFFFFF"/>
          </w:rPr>
          <w:t>});</w:t>
        </w:r>
      </w:ins>
    </w:p>
    <w:p w:rsidR="00515239" w:rsidRDefault="00E94F57" w:rsidP="00E94F57">
      <w:ins w:id="16" w:author="Unknown">
        <w:r w:rsidRPr="00E94F57">
          <w:rPr>
            <w:rFonts w:ascii="Arial" w:eastAsia="Times New Roman" w:hAnsi="Arial" w:cs="Arial"/>
            <w:color w:val="333333"/>
            <w:shd w:val="clear" w:color="auto" w:fill="FFFFFF"/>
          </w:rPr>
          <w:lastRenderedPageBreak/>
          <w:br/>
        </w:r>
        <w:r w:rsidRPr="00E94F57">
          <w:rPr>
            <w:rFonts w:ascii="Arial" w:eastAsia="Times New Roman" w:hAnsi="Arial" w:cs="Arial"/>
            <w:b/>
            <w:bCs/>
            <w:color w:val="333333"/>
            <w:shd w:val="clear" w:color="auto" w:fill="FFFFFF"/>
          </w:rPr>
          <w:t>There are 2 ways for the user to Log Off </w:t>
        </w:r>
        <w:r w:rsidRPr="00E94F57">
          <w:rPr>
            <w:rFonts w:ascii="Arial" w:eastAsia="Times New Roman" w:hAnsi="Arial" w:cs="Arial"/>
            <w:color w:val="333333"/>
          </w:rPr>
          <w:br/>
        </w:r>
        <w:r w:rsidRPr="00E94F57">
          <w:rPr>
            <w:rFonts w:ascii="Arial" w:eastAsia="Times New Roman" w:hAnsi="Arial" w:cs="Arial"/>
            <w:color w:val="333333"/>
            <w:shd w:val="clear" w:color="auto" w:fill="FFFFFF"/>
          </w:rPr>
          <w:t xml:space="preserve">1. </w:t>
        </w:r>
        <w:proofErr w:type="gramStart"/>
        <w:r w:rsidRPr="00E94F57">
          <w:rPr>
            <w:rFonts w:ascii="Arial" w:eastAsia="Times New Roman" w:hAnsi="Arial" w:cs="Arial"/>
            <w:color w:val="333333"/>
            <w:shd w:val="clear" w:color="auto" w:fill="FFFFFF"/>
          </w:rPr>
          <w:t>By closing the browser window.</w:t>
        </w:r>
        <w:proofErr w:type="gramEnd"/>
        <w:r w:rsidRPr="00E94F57">
          <w:rPr>
            <w:rFonts w:ascii="Arial" w:eastAsia="Times New Roman" w:hAnsi="Arial" w:cs="Arial"/>
            <w:color w:val="333333"/>
            <w:shd w:val="clear" w:color="auto" w:fill="FFFFFF"/>
          </w:rPr>
          <w:t xml:space="preserve"> Since we are storing the access token in browser session storage, the access token will be lost when we close the browser window. </w:t>
        </w:r>
        <w:r w:rsidRPr="00E94F57">
          <w:rPr>
            <w:rFonts w:ascii="Arial" w:eastAsia="Times New Roman" w:hAnsi="Arial" w:cs="Arial"/>
            <w:color w:val="333333"/>
          </w:rPr>
          <w:br/>
        </w:r>
        <w:r w:rsidRPr="00E94F57">
          <w:rPr>
            <w:rFonts w:ascii="Arial" w:eastAsia="Times New Roman" w:hAnsi="Arial" w:cs="Arial"/>
            <w:color w:val="333333"/>
            <w:shd w:val="clear" w:color="auto" w:fill="FFFFFF"/>
          </w:rPr>
          <w:t>2. By clicking the </w:t>
        </w:r>
        <w:r w:rsidRPr="00E94F57">
          <w:rPr>
            <w:rFonts w:ascii="Arial" w:eastAsia="Times New Roman" w:hAnsi="Arial" w:cs="Arial"/>
            <w:b/>
            <w:bCs/>
            <w:color w:val="333333"/>
            <w:shd w:val="clear" w:color="auto" w:fill="FFFFFF"/>
          </w:rPr>
          <w:t>"Log Off"</w:t>
        </w:r>
        <w:r w:rsidRPr="00E94F57">
          <w:rPr>
            <w:rFonts w:ascii="Arial" w:eastAsia="Times New Roman" w:hAnsi="Arial" w:cs="Arial"/>
            <w:color w:val="333333"/>
            <w:shd w:val="clear" w:color="auto" w:fill="FFFFFF"/>
          </w:rPr>
          <w:t> button, which explicitly removes the access token from the browser session storage.</w:t>
        </w:r>
        <w:r w:rsidRPr="00E94F57">
          <w:rPr>
            <w:rFonts w:ascii="Arial" w:eastAsia="Times New Roman" w:hAnsi="Arial" w:cs="Arial"/>
            <w:color w:val="333333"/>
          </w:rPr>
          <w:br/>
        </w:r>
        <w:r w:rsidRPr="00E94F57">
          <w:rPr>
            <w:rFonts w:ascii="Arial" w:eastAsia="Times New Roman" w:hAnsi="Arial" w:cs="Arial"/>
            <w:color w:val="333333"/>
          </w:rPr>
          <w:br/>
        </w:r>
        <w:r w:rsidRPr="00E94F57">
          <w:rPr>
            <w:rFonts w:ascii="Arial" w:eastAsia="Times New Roman" w:hAnsi="Arial" w:cs="Arial"/>
            <w:color w:val="333333"/>
            <w:shd w:val="clear" w:color="auto" w:fill="FFFFFF"/>
          </w:rPr>
          <w:t xml:space="preserve">If you do not want to </w:t>
        </w:r>
        <w:proofErr w:type="spellStart"/>
        <w:r w:rsidRPr="00E94F57">
          <w:rPr>
            <w:rFonts w:ascii="Arial" w:eastAsia="Times New Roman" w:hAnsi="Arial" w:cs="Arial"/>
            <w:color w:val="333333"/>
            <w:shd w:val="clear" w:color="auto" w:fill="FFFFFF"/>
          </w:rPr>
          <w:t>loose</w:t>
        </w:r>
        <w:proofErr w:type="spellEnd"/>
        <w:r w:rsidRPr="00E94F57">
          <w:rPr>
            <w:rFonts w:ascii="Arial" w:eastAsia="Times New Roman" w:hAnsi="Arial" w:cs="Arial"/>
            <w:color w:val="333333"/>
            <w:shd w:val="clear" w:color="auto" w:fill="FFFFFF"/>
          </w:rPr>
          <w:t xml:space="preserve"> the access token, when the browser is closed store the access token in browser local storage instead of session storage. The way you store, retrieve and remove items from local storage is exactly the same as storing, retrieving and removing items from session storage, except that you use </w:t>
        </w:r>
        <w:proofErr w:type="spellStart"/>
        <w:r w:rsidRPr="00E94F57">
          <w:rPr>
            <w:rFonts w:ascii="Arial" w:eastAsia="Times New Roman" w:hAnsi="Arial" w:cs="Arial"/>
            <w:color w:val="0000FF"/>
            <w:shd w:val="clear" w:color="auto" w:fill="FFFFFF"/>
          </w:rPr>
          <w:t>localStorage</w:t>
        </w:r>
        <w:proofErr w:type="spellEnd"/>
        <w:r w:rsidRPr="00E94F57">
          <w:rPr>
            <w:rFonts w:ascii="Arial" w:eastAsia="Times New Roman" w:hAnsi="Arial" w:cs="Arial"/>
            <w:color w:val="0000FF"/>
            <w:shd w:val="clear" w:color="auto" w:fill="FFFFFF"/>
          </w:rPr>
          <w:t> </w:t>
        </w:r>
        <w:r w:rsidRPr="00E94F57">
          <w:rPr>
            <w:rFonts w:ascii="Arial" w:eastAsia="Times New Roman" w:hAnsi="Arial" w:cs="Arial"/>
            <w:color w:val="333333"/>
            <w:shd w:val="clear" w:color="auto" w:fill="FFFFFF"/>
          </w:rPr>
          <w:t>object instead of </w:t>
        </w:r>
        <w:proofErr w:type="spellStart"/>
        <w:r w:rsidRPr="00E94F57">
          <w:rPr>
            <w:rFonts w:ascii="Arial" w:eastAsia="Times New Roman" w:hAnsi="Arial" w:cs="Arial"/>
            <w:color w:val="0000FF"/>
            <w:shd w:val="clear" w:color="auto" w:fill="FFFFFF"/>
          </w:rPr>
          <w:t>sessionStorage</w:t>
        </w:r>
        <w:proofErr w:type="spellEnd"/>
        <w:r w:rsidRPr="00E94F57">
          <w:rPr>
            <w:rFonts w:ascii="Arial" w:eastAsia="Times New Roman" w:hAnsi="Arial" w:cs="Arial"/>
            <w:color w:val="0000FF"/>
            <w:shd w:val="clear" w:color="auto" w:fill="FFFFFF"/>
          </w:rPr>
          <w:t> </w:t>
        </w:r>
        <w:r w:rsidRPr="00E94F57">
          <w:rPr>
            <w:rFonts w:ascii="Arial" w:eastAsia="Times New Roman" w:hAnsi="Arial" w:cs="Arial"/>
            <w:color w:val="333333"/>
            <w:shd w:val="clear" w:color="auto" w:fill="FFFFFF"/>
          </w:rPr>
          <w:t>object.</w:t>
        </w:r>
        <w:r w:rsidRPr="00E94F57">
          <w:rPr>
            <w:rFonts w:ascii="Arial" w:eastAsia="Times New Roman" w:hAnsi="Arial" w:cs="Arial"/>
            <w:color w:val="333333"/>
          </w:rPr>
          <w:br/>
        </w:r>
        <w:r w:rsidRPr="00E94F57">
          <w:rPr>
            <w:rFonts w:ascii="Arial" w:eastAsia="Times New Roman" w:hAnsi="Arial" w:cs="Arial"/>
            <w:color w:val="333333"/>
          </w:rPr>
          <w:br/>
        </w:r>
        <w:r w:rsidRPr="00E94F57">
          <w:rPr>
            <w:rFonts w:ascii="Arial" w:eastAsia="Times New Roman" w:hAnsi="Arial" w:cs="Arial"/>
            <w:color w:val="333333"/>
            <w:shd w:val="clear" w:color="auto" w:fill="FFFFFF"/>
          </w:rPr>
          <w:t>At this point, you may have the following questions.</w:t>
        </w:r>
        <w:r w:rsidRPr="00E94F57">
          <w:rPr>
            <w:rFonts w:ascii="Arial" w:eastAsia="Times New Roman" w:hAnsi="Arial" w:cs="Arial"/>
            <w:color w:val="333333"/>
          </w:rPr>
          <w:br/>
        </w:r>
        <w:r w:rsidRPr="00E94F57">
          <w:rPr>
            <w:rFonts w:ascii="Arial" w:eastAsia="Times New Roman" w:hAnsi="Arial" w:cs="Arial"/>
            <w:color w:val="333333"/>
          </w:rPr>
          <w:br/>
        </w:r>
        <w:r w:rsidRPr="00E94F57">
          <w:rPr>
            <w:rFonts w:ascii="Arial" w:eastAsia="Times New Roman" w:hAnsi="Arial" w:cs="Arial"/>
            <w:color w:val="FF0000"/>
            <w:shd w:val="clear" w:color="auto" w:fill="FFFFFF"/>
          </w:rPr>
          <w:t>We are only deleting the access token on the client. We are not invalidating or deleting the access token from the server side. If someone can intercept the access token, will they not be able to use that access token and gain access to the system.</w:t>
        </w:r>
        <w:r w:rsidRPr="00E94F57">
          <w:rPr>
            <w:rFonts w:ascii="Arial" w:eastAsia="Times New Roman" w:hAnsi="Arial" w:cs="Arial"/>
            <w:color w:val="333333"/>
          </w:rPr>
          <w:br/>
        </w:r>
        <w:r w:rsidRPr="00E94F57">
          <w:rPr>
            <w:rFonts w:ascii="Arial" w:eastAsia="Times New Roman" w:hAnsi="Arial" w:cs="Arial"/>
            <w:color w:val="333333"/>
            <w:shd w:val="clear" w:color="auto" w:fill="FFFFFF"/>
          </w:rPr>
          <w:t>The straight answer to the question is YES. If someone is able to intercept the access token, they will be able to impersonate and gain access to the system. However, most of the systems that use access tokens, work over SSL (Secure Socket Layer), which inhibits intercepting access tokens.</w:t>
        </w:r>
        <w:r w:rsidRPr="00E94F57">
          <w:rPr>
            <w:rFonts w:ascii="Arial" w:eastAsia="Times New Roman" w:hAnsi="Arial" w:cs="Arial"/>
            <w:color w:val="333333"/>
          </w:rPr>
          <w:br/>
        </w:r>
        <w:r w:rsidRPr="00E94F57">
          <w:rPr>
            <w:rFonts w:ascii="Arial" w:eastAsia="Times New Roman" w:hAnsi="Arial" w:cs="Arial"/>
            <w:color w:val="333333"/>
          </w:rPr>
          <w:br/>
        </w:r>
        <w:r w:rsidRPr="00E94F57">
          <w:rPr>
            <w:rFonts w:ascii="Arial" w:eastAsia="Times New Roman" w:hAnsi="Arial" w:cs="Arial"/>
            <w:color w:val="FF0000"/>
            <w:shd w:val="clear" w:color="auto" w:fill="FFFFFF"/>
          </w:rPr>
          <w:t>Should we invalidate or delete access tokens from the server</w:t>
        </w:r>
        <w:r w:rsidRPr="00E94F57">
          <w:rPr>
            <w:rFonts w:ascii="Arial" w:eastAsia="Times New Roman" w:hAnsi="Arial" w:cs="Arial"/>
            <w:color w:val="333333"/>
          </w:rPr>
          <w:br/>
        </w:r>
        <w:r w:rsidRPr="00E94F57">
          <w:rPr>
            <w:rFonts w:ascii="Arial" w:eastAsia="Times New Roman" w:hAnsi="Arial" w:cs="Arial"/>
            <w:color w:val="333333"/>
            <w:shd w:val="clear" w:color="auto" w:fill="FFFFFF"/>
          </w:rPr>
          <w:t xml:space="preserve">No, there is no need to invalidate or delete access tokens from the server. Access token lives on the </w:t>
        </w:r>
        <w:proofErr w:type="gramStart"/>
        <w:r w:rsidRPr="00E94F57">
          <w:rPr>
            <w:rFonts w:ascii="Arial" w:eastAsia="Times New Roman" w:hAnsi="Arial" w:cs="Arial"/>
            <w:color w:val="333333"/>
            <w:shd w:val="clear" w:color="auto" w:fill="FFFFFF"/>
          </w:rPr>
          <w:t>client,</w:t>
        </w:r>
        <w:proofErr w:type="gramEnd"/>
        <w:r w:rsidRPr="00E94F57">
          <w:rPr>
            <w:rFonts w:ascii="Arial" w:eastAsia="Times New Roman" w:hAnsi="Arial" w:cs="Arial"/>
            <w:color w:val="333333"/>
            <w:shd w:val="clear" w:color="auto" w:fill="FFFFFF"/>
          </w:rPr>
          <w:t xml:space="preserve"> and it is enough if we remove it from the client. Another good </w:t>
        </w:r>
        <w:proofErr w:type="spellStart"/>
        <w:r w:rsidRPr="00E94F57">
          <w:rPr>
            <w:rFonts w:ascii="Arial" w:eastAsia="Times New Roman" w:hAnsi="Arial" w:cs="Arial"/>
            <w:color w:val="333333"/>
            <w:shd w:val="clear" w:color="auto" w:fill="FFFFFF"/>
          </w:rPr>
          <w:t>practise</w:t>
        </w:r>
        <w:proofErr w:type="spellEnd"/>
        <w:r w:rsidRPr="00E94F57">
          <w:rPr>
            <w:rFonts w:ascii="Arial" w:eastAsia="Times New Roman" w:hAnsi="Arial" w:cs="Arial"/>
            <w:color w:val="333333"/>
            <w:shd w:val="clear" w:color="auto" w:fill="FFFFFF"/>
          </w:rPr>
          <w:t xml:space="preserve"> is to set the expiry of the access token to as short time as practically possible depending on the nature of your application.</w:t>
        </w:r>
      </w:ins>
    </w:p>
    <w:sectPr w:rsidR="005152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4F57"/>
    <w:rsid w:val="00515239"/>
    <w:rsid w:val="00E94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4F57"/>
    <w:rPr>
      <w:color w:val="0000FF"/>
      <w:u w:val="single"/>
    </w:rPr>
  </w:style>
  <w:style w:type="paragraph" w:styleId="BalloonText">
    <w:name w:val="Balloon Text"/>
    <w:basedOn w:val="Normal"/>
    <w:link w:val="BalloonTextChar"/>
    <w:uiPriority w:val="99"/>
    <w:semiHidden/>
    <w:unhideWhenUsed/>
    <w:rsid w:val="00E94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F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064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playlist?list=PL6n9fhu94yhW7yoUOGNOfHurUE6bpOO2b" TargetMode="External"/><Relationship Id="rId5" Type="http://schemas.openxmlformats.org/officeDocument/2006/relationships/hyperlink" Target="http://csharp-video-tutorials.blogspot.com/2016/12/web-api-bearer-token-example.html" TargetMode="External"/><Relationship Id="rId4" Type="http://schemas.openxmlformats.org/officeDocument/2006/relationships/hyperlink" Target="http://csharp-video-tutorials.blogspot.com/2016/12/web-api-bearer-token-exampl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2018-02-19T06:51:00Z</dcterms:created>
  <dcterms:modified xsi:type="dcterms:W3CDTF">2018-02-19T06:51:00Z</dcterms:modified>
</cp:coreProperties>
</file>