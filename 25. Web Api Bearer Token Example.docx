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529" w:rsidRPr="00206529" w:rsidRDefault="00206529" w:rsidP="00206529">
      <w:pPr>
        <w:spacing w:after="0" w:line="240" w:lineRule="auto"/>
        <w:rPr>
          <w:ins w:id="0" w:author="Unknown"/>
          <w:rFonts w:ascii="Times New Roman" w:eastAsia="Times New Roman" w:hAnsi="Times New Roman" w:cs="Times New Roman"/>
          <w:sz w:val="24"/>
          <w:szCs w:val="24"/>
        </w:rPr>
      </w:pPr>
      <w:r w:rsidRPr="00206529">
        <w:rPr>
          <w:rFonts w:ascii="Arial" w:eastAsia="Times New Roman" w:hAnsi="Arial" w:cs="Arial"/>
          <w:color w:val="333333"/>
          <w:shd w:val="clear" w:color="auto" w:fill="FFFFFF"/>
        </w:rPr>
        <w:t>In this video we will discuss how to use bearer token for authentication and retrieving data from the server. This is continuation to </w:t>
      </w:r>
      <w:hyperlink r:id="rId4" w:history="1">
        <w:r w:rsidRPr="00206529">
          <w:rPr>
            <w:rFonts w:ascii="Arial" w:eastAsia="Times New Roman" w:hAnsi="Arial" w:cs="Arial"/>
            <w:color w:val="771100"/>
          </w:rPr>
          <w:t>Part 24</w:t>
        </w:r>
      </w:hyperlink>
      <w:r w:rsidRPr="00206529">
        <w:rPr>
          <w:rFonts w:ascii="Arial" w:eastAsia="Times New Roman" w:hAnsi="Arial" w:cs="Arial"/>
          <w:color w:val="333333"/>
          <w:shd w:val="clear" w:color="auto" w:fill="FFFFFF"/>
        </w:rPr>
        <w:t>. Please watch </w:t>
      </w:r>
      <w:hyperlink r:id="rId5" w:history="1">
        <w:r w:rsidRPr="00206529">
          <w:rPr>
            <w:rFonts w:ascii="Arial" w:eastAsia="Times New Roman" w:hAnsi="Arial" w:cs="Arial"/>
            <w:color w:val="771100"/>
          </w:rPr>
          <w:t>Part 24</w:t>
        </w:r>
      </w:hyperlink>
      <w:r w:rsidRPr="00206529">
        <w:rPr>
          <w:rFonts w:ascii="Arial" w:eastAsia="Times New Roman" w:hAnsi="Arial" w:cs="Arial"/>
          <w:color w:val="333333"/>
          <w:shd w:val="clear" w:color="auto" w:fill="FFFFFF"/>
        </w:rPr>
        <w:t> from </w:t>
      </w:r>
      <w:hyperlink r:id="rId6" w:history="1">
        <w:r w:rsidRPr="00206529">
          <w:rPr>
            <w:rFonts w:ascii="Arial" w:eastAsia="Times New Roman" w:hAnsi="Arial" w:cs="Arial"/>
            <w:color w:val="771100"/>
          </w:rPr>
          <w:t>ASP.NET Web API tutorial</w:t>
        </w:r>
      </w:hyperlink>
      <w:r w:rsidRPr="00206529">
        <w:rPr>
          <w:rFonts w:ascii="Arial" w:eastAsia="Times New Roman" w:hAnsi="Arial" w:cs="Arial"/>
          <w:color w:val="333333"/>
          <w:shd w:val="clear" w:color="auto" w:fill="FFFFFF"/>
        </w:rPr>
        <w:t> before proceeding.</w:t>
      </w:r>
      <w:r w:rsidRPr="00206529">
        <w:rPr>
          <w:rFonts w:ascii="Arial" w:eastAsia="Times New Roman" w:hAnsi="Arial" w:cs="Arial"/>
          <w:color w:val="333333"/>
        </w:rPr>
        <w:br/>
      </w:r>
      <w:r w:rsidRPr="00206529">
        <w:rPr>
          <w:rFonts w:ascii="Arial" w:eastAsia="Times New Roman" w:hAnsi="Arial" w:cs="Arial"/>
          <w:color w:val="333333"/>
        </w:rPr>
        <w:br/>
      </w:r>
      <w:r w:rsidRPr="00206529">
        <w:rPr>
          <w:rFonts w:ascii="Arial" w:eastAsia="Times New Roman" w:hAnsi="Arial" w:cs="Arial"/>
          <w:color w:val="333333"/>
          <w:shd w:val="clear" w:color="auto" w:fill="FFFFFF"/>
        </w:rPr>
        <w:t>We want to implement a page that retrieves employee data from the server. If the user is not authenticated, he should be automatically redirected to the login page. The user should be able to get to the data page, only if he is logged in. </w:t>
      </w:r>
      <w:r w:rsidRPr="00206529">
        <w:rPr>
          <w:rFonts w:ascii="Arial" w:eastAsia="Times New Roman" w:hAnsi="Arial" w:cs="Arial"/>
          <w:color w:val="333333"/>
        </w:rPr>
        <w:br/>
      </w:r>
      <w:r>
        <w:rPr>
          <w:rFonts w:ascii="Times New Roman" w:eastAsia="Times New Roman" w:hAnsi="Times New Roman" w:cs="Times New Roman"/>
          <w:noProof/>
          <w:sz w:val="24"/>
          <w:szCs w:val="24"/>
        </w:rPr>
        <w:drawing>
          <wp:inline distT="0" distB="0" distL="0" distR="0">
            <wp:extent cx="5162550" cy="4362450"/>
            <wp:effectExtent l="19050" t="0" r="0" b="0"/>
            <wp:docPr id="1" name="Picture 1" descr="asp.net web api bearer token authent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web api bearer token authentication"/>
                    <pic:cNvPicPr>
                      <a:picLocks noChangeAspect="1" noChangeArrowheads="1"/>
                    </pic:cNvPicPr>
                  </pic:nvPicPr>
                  <pic:blipFill>
                    <a:blip r:embed="rId7"/>
                    <a:srcRect/>
                    <a:stretch>
                      <a:fillRect/>
                    </a:stretch>
                  </pic:blipFill>
                  <pic:spPr bwMode="auto">
                    <a:xfrm>
                      <a:off x="0" y="0"/>
                      <a:ext cx="5162550" cy="4362450"/>
                    </a:xfrm>
                    <a:prstGeom prst="rect">
                      <a:avLst/>
                    </a:prstGeom>
                    <a:noFill/>
                    <a:ln w="9525">
                      <a:noFill/>
                      <a:miter lim="800000"/>
                      <a:headEnd/>
                      <a:tailEnd/>
                    </a:ln>
                  </pic:spPr>
                </pic:pic>
              </a:graphicData>
            </a:graphic>
          </wp:inline>
        </w:drawing>
      </w:r>
      <w:r w:rsidRPr="00206529">
        <w:rPr>
          <w:rFonts w:ascii="Arial" w:eastAsia="Times New Roman" w:hAnsi="Arial" w:cs="Arial"/>
          <w:color w:val="333333"/>
          <w:shd w:val="clear" w:color="auto" w:fill="FFFFFF"/>
        </w:rPr>
        <w:t> </w:t>
      </w:r>
      <w:r w:rsidRPr="00206529">
        <w:rPr>
          <w:rFonts w:ascii="Arial" w:eastAsia="Times New Roman" w:hAnsi="Arial" w:cs="Arial"/>
          <w:color w:val="333333"/>
        </w:rPr>
        <w:br/>
      </w:r>
      <w:r w:rsidRPr="00206529">
        <w:rPr>
          <w:rFonts w:ascii="Arial" w:eastAsia="Times New Roman" w:hAnsi="Arial" w:cs="Arial"/>
          <w:color w:val="333333"/>
        </w:rPr>
        <w:br/>
      </w:r>
      <w:ins w:id="1" w:author="Unknown">
        <w:r w:rsidRPr="00206529">
          <w:rPr>
            <w:rFonts w:ascii="Arial" w:eastAsia="Times New Roman" w:hAnsi="Arial" w:cs="Arial"/>
            <w:color w:val="333333"/>
          </w:rPr>
          <w:br/>
        </w:r>
        <w:r w:rsidRPr="00206529">
          <w:rPr>
            <w:rFonts w:ascii="Arial" w:eastAsia="Times New Roman" w:hAnsi="Arial" w:cs="Arial"/>
            <w:color w:val="333333"/>
          </w:rPr>
          <w:br/>
        </w:r>
        <w:r w:rsidRPr="00206529">
          <w:rPr>
            <w:rFonts w:ascii="Arial" w:eastAsia="Times New Roman" w:hAnsi="Arial" w:cs="Arial"/>
            <w:color w:val="333333"/>
            <w:shd w:val="clear" w:color="auto" w:fill="FFFFFF"/>
          </w:rPr>
          <w:t>Add a new HTML page to the </w:t>
        </w:r>
        <w:r w:rsidRPr="00206529">
          <w:rPr>
            <w:rFonts w:ascii="Arial" w:eastAsia="Times New Roman" w:hAnsi="Arial" w:cs="Arial"/>
            <w:b/>
            <w:bCs/>
            <w:color w:val="333333"/>
            <w:shd w:val="clear" w:color="auto" w:fill="FFFFFF"/>
          </w:rPr>
          <w:t>EmployeeService </w:t>
        </w:r>
        <w:r w:rsidRPr="00206529">
          <w:rPr>
            <w:rFonts w:ascii="Arial" w:eastAsia="Times New Roman" w:hAnsi="Arial" w:cs="Arial"/>
            <w:color w:val="333333"/>
            <w:shd w:val="clear" w:color="auto" w:fill="FFFFFF"/>
          </w:rPr>
          <w:t>project. Name it </w:t>
        </w:r>
        <w:r w:rsidRPr="00206529">
          <w:rPr>
            <w:rFonts w:ascii="Arial" w:eastAsia="Times New Roman" w:hAnsi="Arial" w:cs="Arial"/>
            <w:b/>
            <w:bCs/>
            <w:color w:val="333333"/>
            <w:shd w:val="clear" w:color="auto" w:fill="FFFFFF"/>
          </w:rPr>
          <w:t>Data.html</w:t>
        </w:r>
        <w:r w:rsidRPr="00206529">
          <w:rPr>
            <w:rFonts w:ascii="Arial" w:eastAsia="Times New Roman" w:hAnsi="Arial" w:cs="Arial"/>
            <w:color w:val="333333"/>
            <w:shd w:val="clear" w:color="auto" w:fill="FFFFFF"/>
          </w:rPr>
          <w:t> page. Copy and paste the following HTML and jQuery code. </w:t>
        </w:r>
        <w:r w:rsidRPr="00206529">
          <w:rPr>
            <w:rFonts w:ascii="Arial" w:eastAsia="Times New Roman" w:hAnsi="Arial" w:cs="Arial"/>
            <w:color w:val="333333"/>
          </w:rPr>
          <w:br/>
        </w:r>
        <w:r w:rsidRPr="00206529">
          <w:rPr>
            <w:rFonts w:ascii="Arial" w:eastAsia="Times New Roman" w:hAnsi="Arial" w:cs="Arial"/>
            <w:color w:val="333333"/>
          </w:rPr>
          <w:br/>
        </w:r>
        <w:r w:rsidRPr="00206529">
          <w:rPr>
            <w:rFonts w:ascii="Arial" w:eastAsia="Times New Roman" w:hAnsi="Arial" w:cs="Arial"/>
            <w:color w:val="333333"/>
          </w:rPr>
          <w:br/>
        </w:r>
      </w:ins>
    </w:p>
    <w:p w:rsidR="00206529" w:rsidRPr="00206529" w:rsidRDefault="00206529" w:rsidP="00206529">
      <w:pPr>
        <w:shd w:val="clear" w:color="auto" w:fill="FFFFFF"/>
        <w:spacing w:after="0" w:line="240" w:lineRule="auto"/>
        <w:rPr>
          <w:ins w:id="2" w:author="Unknown"/>
          <w:rFonts w:ascii="Arial" w:eastAsia="Times New Roman" w:hAnsi="Arial" w:cs="Arial"/>
          <w:color w:val="333333"/>
        </w:rPr>
      </w:pPr>
      <w:ins w:id="3" w:author="Unknown">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!DOCTYPE</w:t>
        </w:r>
        <w:r w:rsidRPr="00206529">
          <w:rPr>
            <w:rFonts w:ascii="Arial" w:eastAsia="Times New Roman" w:hAnsi="Arial" w:cs="Arial"/>
            <w:color w:val="333333"/>
            <w:shd w:val="clear" w:color="auto" w:fill="FFFFFF"/>
          </w:rPr>
          <w:t> </w:t>
        </w:r>
        <w:r w:rsidRPr="00206529">
          <w:rPr>
            <w:rFonts w:ascii="Arial" w:eastAsia="Times New Roman" w:hAnsi="Arial" w:cs="Arial"/>
            <w:color w:val="FF0000"/>
            <w:shd w:val="clear" w:color="auto" w:fill="FFFFFF"/>
          </w:rPr>
          <w:t>html</w:t>
        </w:r>
        <w:r w:rsidRPr="00206529">
          <w:rPr>
            <w:rFonts w:ascii="Arial" w:eastAsia="Times New Roman" w:hAnsi="Arial" w:cs="Arial"/>
            <w:color w:val="0000FF"/>
            <w:shd w:val="clear" w:color="auto" w:fill="FFFFFF"/>
          </w:rPr>
          <w:t>&gt;</w:t>
        </w:r>
      </w:ins>
    </w:p>
    <w:p w:rsidR="00206529" w:rsidRPr="00206529" w:rsidRDefault="00206529" w:rsidP="00206529">
      <w:pPr>
        <w:shd w:val="clear" w:color="auto" w:fill="FFFFFF"/>
        <w:spacing w:after="0" w:line="240" w:lineRule="auto"/>
        <w:rPr>
          <w:ins w:id="4" w:author="Unknown"/>
          <w:rFonts w:ascii="Arial" w:eastAsia="Times New Roman" w:hAnsi="Arial" w:cs="Arial"/>
          <w:color w:val="333333"/>
        </w:rPr>
      </w:pPr>
      <w:ins w:id="5" w:author="Unknown">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html</w:t>
        </w:r>
        <w:r w:rsidRPr="00206529">
          <w:rPr>
            <w:rFonts w:ascii="Arial" w:eastAsia="Times New Roman" w:hAnsi="Arial" w:cs="Arial"/>
            <w:color w:val="0000FF"/>
            <w:shd w:val="clear" w:color="auto" w:fill="FFFFFF"/>
          </w:rPr>
          <w:t>&gt;</w:t>
        </w:r>
      </w:ins>
    </w:p>
    <w:p w:rsidR="00206529" w:rsidRPr="00206529" w:rsidRDefault="00206529" w:rsidP="00206529">
      <w:pPr>
        <w:shd w:val="clear" w:color="auto" w:fill="FFFFFF"/>
        <w:spacing w:after="0" w:line="240" w:lineRule="auto"/>
        <w:rPr>
          <w:ins w:id="6" w:author="Unknown"/>
          <w:rFonts w:ascii="Arial" w:eastAsia="Times New Roman" w:hAnsi="Arial" w:cs="Arial"/>
          <w:color w:val="333333"/>
        </w:rPr>
      </w:pPr>
      <w:ins w:id="7" w:author="Unknown">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head</w:t>
        </w:r>
        <w:r w:rsidRPr="00206529">
          <w:rPr>
            <w:rFonts w:ascii="Arial" w:eastAsia="Times New Roman" w:hAnsi="Arial" w:cs="Arial"/>
            <w:color w:val="0000FF"/>
            <w:shd w:val="clear" w:color="auto" w:fill="FFFFFF"/>
          </w:rPr>
          <w:t>&gt;</w:t>
        </w:r>
      </w:ins>
    </w:p>
    <w:p w:rsidR="00206529" w:rsidRPr="00206529" w:rsidRDefault="00206529" w:rsidP="00206529">
      <w:pPr>
        <w:shd w:val="clear" w:color="auto" w:fill="FFFFFF"/>
        <w:spacing w:after="0" w:line="240" w:lineRule="auto"/>
        <w:rPr>
          <w:ins w:id="8" w:author="Unknown"/>
          <w:rFonts w:ascii="Arial" w:eastAsia="Times New Roman" w:hAnsi="Arial" w:cs="Arial"/>
          <w:color w:val="333333"/>
        </w:rPr>
      </w:pPr>
      <w:ins w:id="9"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title</w:t>
        </w:r>
        <w:r w:rsidRPr="00206529">
          <w:rPr>
            <w:rFonts w:ascii="Arial" w:eastAsia="Times New Roman" w:hAnsi="Arial" w:cs="Arial"/>
            <w:color w:val="0000FF"/>
            <w:shd w:val="clear" w:color="auto" w:fill="FFFFFF"/>
          </w:rPr>
          <w:t>&gt;&lt;/</w:t>
        </w:r>
        <w:r w:rsidRPr="00206529">
          <w:rPr>
            <w:rFonts w:ascii="Arial" w:eastAsia="Times New Roman" w:hAnsi="Arial" w:cs="Arial"/>
            <w:color w:val="800000"/>
            <w:shd w:val="clear" w:color="auto" w:fill="FFFFFF"/>
          </w:rPr>
          <w:t>title</w:t>
        </w:r>
        <w:r w:rsidRPr="00206529">
          <w:rPr>
            <w:rFonts w:ascii="Arial" w:eastAsia="Times New Roman" w:hAnsi="Arial" w:cs="Arial"/>
            <w:color w:val="0000FF"/>
            <w:shd w:val="clear" w:color="auto" w:fill="FFFFFF"/>
          </w:rPr>
          <w:t>&gt;</w:t>
        </w:r>
      </w:ins>
    </w:p>
    <w:p w:rsidR="00206529" w:rsidRPr="00206529" w:rsidRDefault="00206529" w:rsidP="00206529">
      <w:pPr>
        <w:shd w:val="clear" w:color="auto" w:fill="FFFFFF"/>
        <w:spacing w:after="0" w:line="240" w:lineRule="auto"/>
        <w:rPr>
          <w:ins w:id="10" w:author="Unknown"/>
          <w:rFonts w:ascii="Arial" w:eastAsia="Times New Roman" w:hAnsi="Arial" w:cs="Arial"/>
          <w:color w:val="333333"/>
        </w:rPr>
      </w:pPr>
      <w:ins w:id="11"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meta</w:t>
        </w:r>
        <w:r w:rsidRPr="00206529">
          <w:rPr>
            <w:rFonts w:ascii="Arial" w:eastAsia="Times New Roman" w:hAnsi="Arial" w:cs="Arial"/>
            <w:color w:val="333333"/>
            <w:shd w:val="clear" w:color="auto" w:fill="FFFFFF"/>
          </w:rPr>
          <w:t> </w:t>
        </w:r>
        <w:r w:rsidRPr="00206529">
          <w:rPr>
            <w:rFonts w:ascii="Arial" w:eastAsia="Times New Roman" w:hAnsi="Arial" w:cs="Arial"/>
            <w:color w:val="FF0000"/>
            <w:shd w:val="clear" w:color="auto" w:fill="FFFFFF"/>
          </w:rPr>
          <w:t>charset</w:t>
        </w:r>
        <w:r w:rsidRPr="00206529">
          <w:rPr>
            <w:rFonts w:ascii="Arial" w:eastAsia="Times New Roman" w:hAnsi="Arial" w:cs="Arial"/>
            <w:color w:val="0000FF"/>
            <w:shd w:val="clear" w:color="auto" w:fill="FFFFFF"/>
          </w:rPr>
          <w:t>="utf-8"</w:t>
        </w:r>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/&gt;</w:t>
        </w:r>
      </w:ins>
    </w:p>
    <w:p w:rsidR="00206529" w:rsidRPr="00206529" w:rsidRDefault="00206529" w:rsidP="00206529">
      <w:pPr>
        <w:shd w:val="clear" w:color="auto" w:fill="FFFFFF"/>
        <w:spacing w:after="0" w:line="240" w:lineRule="auto"/>
        <w:rPr>
          <w:ins w:id="12" w:author="Unknown"/>
          <w:rFonts w:ascii="Arial" w:eastAsia="Times New Roman" w:hAnsi="Arial" w:cs="Arial"/>
          <w:color w:val="333333"/>
        </w:rPr>
      </w:pPr>
      <w:ins w:id="13"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link</w:t>
        </w:r>
        <w:r w:rsidRPr="00206529">
          <w:rPr>
            <w:rFonts w:ascii="Arial" w:eastAsia="Times New Roman" w:hAnsi="Arial" w:cs="Arial"/>
            <w:color w:val="333333"/>
            <w:shd w:val="clear" w:color="auto" w:fill="FFFFFF"/>
          </w:rPr>
          <w:t> </w:t>
        </w:r>
        <w:r w:rsidRPr="00206529">
          <w:rPr>
            <w:rFonts w:ascii="Arial" w:eastAsia="Times New Roman" w:hAnsi="Arial" w:cs="Arial"/>
            <w:color w:val="FF0000"/>
            <w:shd w:val="clear" w:color="auto" w:fill="FFFFFF"/>
          </w:rPr>
          <w:t>href</w:t>
        </w:r>
        <w:r w:rsidRPr="00206529">
          <w:rPr>
            <w:rFonts w:ascii="Arial" w:eastAsia="Times New Roman" w:hAnsi="Arial" w:cs="Arial"/>
            <w:color w:val="0000FF"/>
            <w:shd w:val="clear" w:color="auto" w:fill="FFFFFF"/>
          </w:rPr>
          <w:t>="Content/bootstrap.min.css"</w:t>
        </w:r>
        <w:r w:rsidRPr="00206529">
          <w:rPr>
            <w:rFonts w:ascii="Arial" w:eastAsia="Times New Roman" w:hAnsi="Arial" w:cs="Arial"/>
            <w:color w:val="333333"/>
            <w:shd w:val="clear" w:color="auto" w:fill="FFFFFF"/>
          </w:rPr>
          <w:t> </w:t>
        </w:r>
        <w:r w:rsidRPr="00206529">
          <w:rPr>
            <w:rFonts w:ascii="Arial" w:eastAsia="Times New Roman" w:hAnsi="Arial" w:cs="Arial"/>
            <w:color w:val="FF0000"/>
            <w:shd w:val="clear" w:color="auto" w:fill="FFFFFF"/>
          </w:rPr>
          <w:t>rel</w:t>
        </w:r>
        <w:r w:rsidRPr="00206529">
          <w:rPr>
            <w:rFonts w:ascii="Arial" w:eastAsia="Times New Roman" w:hAnsi="Arial" w:cs="Arial"/>
            <w:color w:val="0000FF"/>
            <w:shd w:val="clear" w:color="auto" w:fill="FFFFFF"/>
          </w:rPr>
          <w:t>="stylesheet"</w:t>
        </w:r>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/&gt;</w:t>
        </w:r>
      </w:ins>
    </w:p>
    <w:p w:rsidR="00206529" w:rsidRPr="00206529" w:rsidRDefault="00206529" w:rsidP="00206529">
      <w:pPr>
        <w:shd w:val="clear" w:color="auto" w:fill="FFFFFF"/>
        <w:spacing w:after="0" w:line="240" w:lineRule="auto"/>
        <w:rPr>
          <w:ins w:id="14" w:author="Unknown"/>
          <w:rFonts w:ascii="Arial" w:eastAsia="Times New Roman" w:hAnsi="Arial" w:cs="Arial"/>
          <w:color w:val="333333"/>
        </w:rPr>
      </w:pPr>
      <w:ins w:id="15" w:author="Unknown">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head</w:t>
        </w:r>
        <w:r w:rsidRPr="00206529">
          <w:rPr>
            <w:rFonts w:ascii="Arial" w:eastAsia="Times New Roman" w:hAnsi="Arial" w:cs="Arial"/>
            <w:color w:val="0000FF"/>
            <w:shd w:val="clear" w:color="auto" w:fill="FFFFFF"/>
          </w:rPr>
          <w:t>&gt;</w:t>
        </w:r>
      </w:ins>
    </w:p>
    <w:p w:rsidR="00206529" w:rsidRPr="00206529" w:rsidRDefault="00206529" w:rsidP="00206529">
      <w:pPr>
        <w:shd w:val="clear" w:color="auto" w:fill="FFFFFF"/>
        <w:spacing w:after="0" w:line="240" w:lineRule="auto"/>
        <w:rPr>
          <w:ins w:id="16" w:author="Unknown"/>
          <w:rFonts w:ascii="Arial" w:eastAsia="Times New Roman" w:hAnsi="Arial" w:cs="Arial"/>
          <w:color w:val="333333"/>
        </w:rPr>
      </w:pPr>
      <w:ins w:id="17" w:author="Unknown">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body</w:t>
        </w:r>
        <w:r w:rsidRPr="00206529">
          <w:rPr>
            <w:rFonts w:ascii="Arial" w:eastAsia="Times New Roman" w:hAnsi="Arial" w:cs="Arial"/>
            <w:color w:val="333333"/>
            <w:shd w:val="clear" w:color="auto" w:fill="FFFFFF"/>
          </w:rPr>
          <w:t> </w:t>
        </w:r>
        <w:r w:rsidRPr="00206529">
          <w:rPr>
            <w:rFonts w:ascii="Arial" w:eastAsia="Times New Roman" w:hAnsi="Arial" w:cs="Arial"/>
            <w:color w:val="FF0000"/>
            <w:shd w:val="clear" w:color="auto" w:fill="FFFFFF"/>
          </w:rPr>
          <w:t>style</w:t>
        </w:r>
        <w:r w:rsidRPr="00206529">
          <w:rPr>
            <w:rFonts w:ascii="Arial" w:eastAsia="Times New Roman" w:hAnsi="Arial" w:cs="Arial"/>
            <w:color w:val="0000FF"/>
            <w:shd w:val="clear" w:color="auto" w:fill="FFFFFF"/>
          </w:rPr>
          <w:t>="</w:t>
        </w:r>
        <w:r w:rsidRPr="00206529">
          <w:rPr>
            <w:rFonts w:ascii="Arial" w:eastAsia="Times New Roman" w:hAnsi="Arial" w:cs="Arial"/>
            <w:color w:val="FF0000"/>
            <w:shd w:val="clear" w:color="auto" w:fill="FFFFFF"/>
          </w:rPr>
          <w:t>padding-top</w:t>
        </w:r>
        <w:r w:rsidRPr="00206529">
          <w:rPr>
            <w:rFonts w:ascii="Arial" w:eastAsia="Times New Roman" w:hAnsi="Arial" w:cs="Arial"/>
            <w:color w:val="333333"/>
            <w:shd w:val="clear" w:color="auto" w:fill="FFFFFF"/>
          </w:rPr>
          <w:t>:</w:t>
        </w:r>
        <w:r w:rsidRPr="00206529">
          <w:rPr>
            <w:rFonts w:ascii="Arial" w:eastAsia="Times New Roman" w:hAnsi="Arial" w:cs="Arial"/>
            <w:color w:val="0000FF"/>
            <w:shd w:val="clear" w:color="auto" w:fill="FFFFFF"/>
          </w:rPr>
          <w:t>20px"&gt;</w:t>
        </w:r>
      </w:ins>
    </w:p>
    <w:p w:rsidR="00206529" w:rsidRPr="00206529" w:rsidRDefault="00206529" w:rsidP="00206529">
      <w:pPr>
        <w:shd w:val="clear" w:color="auto" w:fill="FFFFFF"/>
        <w:spacing w:after="0" w:line="240" w:lineRule="auto"/>
        <w:rPr>
          <w:ins w:id="18" w:author="Unknown"/>
          <w:rFonts w:ascii="Arial" w:eastAsia="Times New Roman" w:hAnsi="Arial" w:cs="Arial"/>
          <w:color w:val="333333"/>
        </w:rPr>
      </w:pPr>
      <w:ins w:id="19" w:author="Unknown">
        <w:r w:rsidRPr="00206529">
          <w:rPr>
            <w:rFonts w:ascii="Arial" w:eastAsia="Times New Roman" w:hAnsi="Arial" w:cs="Arial"/>
            <w:color w:val="333333"/>
            <w:shd w:val="clear" w:color="auto" w:fill="FFFFFF"/>
          </w:rPr>
          <w:lastRenderedPageBreak/>
          <w:t>    </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div</w:t>
        </w:r>
        <w:r w:rsidRPr="00206529">
          <w:rPr>
            <w:rFonts w:ascii="Arial" w:eastAsia="Times New Roman" w:hAnsi="Arial" w:cs="Arial"/>
            <w:color w:val="333333"/>
            <w:shd w:val="clear" w:color="auto" w:fill="FFFFFF"/>
          </w:rPr>
          <w:t> </w:t>
        </w:r>
        <w:r w:rsidRPr="00206529">
          <w:rPr>
            <w:rFonts w:ascii="Arial" w:eastAsia="Times New Roman" w:hAnsi="Arial" w:cs="Arial"/>
            <w:color w:val="FF0000"/>
            <w:shd w:val="clear" w:color="auto" w:fill="FFFFFF"/>
          </w:rPr>
          <w:t>class</w:t>
        </w:r>
        <w:r w:rsidRPr="00206529">
          <w:rPr>
            <w:rFonts w:ascii="Arial" w:eastAsia="Times New Roman" w:hAnsi="Arial" w:cs="Arial"/>
            <w:color w:val="0000FF"/>
            <w:shd w:val="clear" w:color="auto" w:fill="FFFFFF"/>
          </w:rPr>
          <w:t>="col-md-10 col-md-offset-1"&gt;</w:t>
        </w:r>
      </w:ins>
    </w:p>
    <w:p w:rsidR="00206529" w:rsidRPr="00206529" w:rsidRDefault="00206529" w:rsidP="00206529">
      <w:pPr>
        <w:shd w:val="clear" w:color="auto" w:fill="FFFFFF"/>
        <w:spacing w:after="0" w:line="240" w:lineRule="auto"/>
        <w:rPr>
          <w:ins w:id="20" w:author="Unknown"/>
          <w:rFonts w:ascii="Arial" w:eastAsia="Times New Roman" w:hAnsi="Arial" w:cs="Arial"/>
          <w:color w:val="333333"/>
        </w:rPr>
      </w:pPr>
      <w:ins w:id="21"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div</w:t>
        </w:r>
        <w:r w:rsidRPr="00206529">
          <w:rPr>
            <w:rFonts w:ascii="Arial" w:eastAsia="Times New Roman" w:hAnsi="Arial" w:cs="Arial"/>
            <w:color w:val="333333"/>
            <w:shd w:val="clear" w:color="auto" w:fill="FFFFFF"/>
          </w:rPr>
          <w:t> </w:t>
        </w:r>
        <w:r w:rsidRPr="00206529">
          <w:rPr>
            <w:rFonts w:ascii="Arial" w:eastAsia="Times New Roman" w:hAnsi="Arial" w:cs="Arial"/>
            <w:color w:val="FF0000"/>
            <w:shd w:val="clear" w:color="auto" w:fill="FFFFFF"/>
          </w:rPr>
          <w:t>class</w:t>
        </w:r>
        <w:r w:rsidRPr="00206529">
          <w:rPr>
            <w:rFonts w:ascii="Arial" w:eastAsia="Times New Roman" w:hAnsi="Arial" w:cs="Arial"/>
            <w:color w:val="0000FF"/>
            <w:shd w:val="clear" w:color="auto" w:fill="FFFFFF"/>
          </w:rPr>
          <w:t>="well"&gt;</w:t>
        </w:r>
      </w:ins>
    </w:p>
    <w:p w:rsidR="00206529" w:rsidRPr="00206529" w:rsidRDefault="00206529" w:rsidP="00206529">
      <w:pPr>
        <w:shd w:val="clear" w:color="auto" w:fill="FFFFFF"/>
        <w:spacing w:after="0" w:line="240" w:lineRule="auto"/>
        <w:rPr>
          <w:ins w:id="22" w:author="Unknown"/>
          <w:rFonts w:ascii="Arial" w:eastAsia="Times New Roman" w:hAnsi="Arial" w:cs="Arial"/>
          <w:color w:val="333333"/>
        </w:rPr>
      </w:pPr>
      <w:ins w:id="23"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input</w:t>
        </w:r>
        <w:r w:rsidRPr="00206529">
          <w:rPr>
            <w:rFonts w:ascii="Arial" w:eastAsia="Times New Roman" w:hAnsi="Arial" w:cs="Arial"/>
            <w:color w:val="333333"/>
            <w:shd w:val="clear" w:color="auto" w:fill="FFFFFF"/>
          </w:rPr>
          <w:t> </w:t>
        </w:r>
        <w:r w:rsidRPr="00206529">
          <w:rPr>
            <w:rFonts w:ascii="Arial" w:eastAsia="Times New Roman" w:hAnsi="Arial" w:cs="Arial"/>
            <w:color w:val="FF0000"/>
            <w:shd w:val="clear" w:color="auto" w:fill="FFFFFF"/>
          </w:rPr>
          <w:t>id</w:t>
        </w:r>
        <w:r w:rsidRPr="00206529">
          <w:rPr>
            <w:rFonts w:ascii="Arial" w:eastAsia="Times New Roman" w:hAnsi="Arial" w:cs="Arial"/>
            <w:color w:val="0000FF"/>
            <w:shd w:val="clear" w:color="auto" w:fill="FFFFFF"/>
          </w:rPr>
          <w:t>="btnLoadEmployees"</w:t>
        </w:r>
        <w:r w:rsidRPr="00206529">
          <w:rPr>
            <w:rFonts w:ascii="Arial" w:eastAsia="Times New Roman" w:hAnsi="Arial" w:cs="Arial"/>
            <w:color w:val="333333"/>
            <w:shd w:val="clear" w:color="auto" w:fill="FFFFFF"/>
          </w:rPr>
          <w:t> </w:t>
        </w:r>
        <w:r w:rsidRPr="00206529">
          <w:rPr>
            <w:rFonts w:ascii="Arial" w:eastAsia="Times New Roman" w:hAnsi="Arial" w:cs="Arial"/>
            <w:color w:val="FF0000"/>
            <w:shd w:val="clear" w:color="auto" w:fill="FFFFFF"/>
          </w:rPr>
          <w:t>class</w:t>
        </w:r>
        <w:r w:rsidRPr="00206529">
          <w:rPr>
            <w:rFonts w:ascii="Arial" w:eastAsia="Times New Roman" w:hAnsi="Arial" w:cs="Arial"/>
            <w:color w:val="0000FF"/>
            <w:shd w:val="clear" w:color="auto" w:fill="FFFFFF"/>
          </w:rPr>
          <w:t>="btn btn-success"</w:t>
        </w:r>
      </w:ins>
    </w:p>
    <w:p w:rsidR="00206529" w:rsidRPr="00206529" w:rsidRDefault="00206529" w:rsidP="00206529">
      <w:pPr>
        <w:shd w:val="clear" w:color="auto" w:fill="FFFFFF"/>
        <w:spacing w:after="0" w:line="240" w:lineRule="auto"/>
        <w:rPr>
          <w:ins w:id="24" w:author="Unknown"/>
          <w:rFonts w:ascii="Arial" w:eastAsia="Times New Roman" w:hAnsi="Arial" w:cs="Arial"/>
          <w:color w:val="333333"/>
        </w:rPr>
      </w:pPr>
      <w:ins w:id="25" w:author="Unknown">
        <w:r w:rsidRPr="00206529">
          <w:rPr>
            <w:rFonts w:ascii="Arial" w:eastAsia="Times New Roman" w:hAnsi="Arial" w:cs="Arial"/>
            <w:color w:val="333333"/>
            <w:shd w:val="clear" w:color="auto" w:fill="FFFFFF"/>
          </w:rPr>
          <w:t>                   </w:t>
        </w:r>
        <w:r w:rsidRPr="00206529">
          <w:rPr>
            <w:rFonts w:ascii="Arial" w:eastAsia="Times New Roman" w:hAnsi="Arial" w:cs="Arial"/>
            <w:color w:val="FF0000"/>
            <w:shd w:val="clear" w:color="auto" w:fill="FFFFFF"/>
          </w:rPr>
          <w:t>type</w:t>
        </w:r>
        <w:r w:rsidRPr="00206529">
          <w:rPr>
            <w:rFonts w:ascii="Arial" w:eastAsia="Times New Roman" w:hAnsi="Arial" w:cs="Arial"/>
            <w:color w:val="0000FF"/>
            <w:shd w:val="clear" w:color="auto" w:fill="FFFFFF"/>
          </w:rPr>
          <w:t>="button"</w:t>
        </w:r>
        <w:r w:rsidRPr="00206529">
          <w:rPr>
            <w:rFonts w:ascii="Arial" w:eastAsia="Times New Roman" w:hAnsi="Arial" w:cs="Arial"/>
            <w:color w:val="333333"/>
            <w:shd w:val="clear" w:color="auto" w:fill="FFFFFF"/>
          </w:rPr>
          <w:t> </w:t>
        </w:r>
        <w:r w:rsidRPr="00206529">
          <w:rPr>
            <w:rFonts w:ascii="Arial" w:eastAsia="Times New Roman" w:hAnsi="Arial" w:cs="Arial"/>
            <w:color w:val="FF0000"/>
            <w:shd w:val="clear" w:color="auto" w:fill="FFFFFF"/>
          </w:rPr>
          <w:t>value</w:t>
        </w:r>
        <w:r w:rsidRPr="00206529">
          <w:rPr>
            <w:rFonts w:ascii="Arial" w:eastAsia="Times New Roman" w:hAnsi="Arial" w:cs="Arial"/>
            <w:color w:val="0000FF"/>
            <w:shd w:val="clear" w:color="auto" w:fill="FFFFFF"/>
          </w:rPr>
          <w:t>="Load Employees"</w:t>
        </w:r>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/&gt;</w:t>
        </w:r>
      </w:ins>
    </w:p>
    <w:p w:rsidR="00206529" w:rsidRPr="00206529" w:rsidRDefault="00206529" w:rsidP="00206529">
      <w:pPr>
        <w:shd w:val="clear" w:color="auto" w:fill="FFFFFF"/>
        <w:spacing w:after="0" w:line="240" w:lineRule="auto"/>
        <w:rPr>
          <w:ins w:id="26" w:author="Unknown"/>
          <w:rFonts w:ascii="Arial" w:eastAsia="Times New Roman" w:hAnsi="Arial" w:cs="Arial"/>
          <w:color w:val="333333"/>
        </w:rPr>
      </w:pPr>
      <w:ins w:id="27"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div</w:t>
        </w:r>
        <w:r w:rsidRPr="00206529">
          <w:rPr>
            <w:rFonts w:ascii="Arial" w:eastAsia="Times New Roman" w:hAnsi="Arial" w:cs="Arial"/>
            <w:color w:val="0000FF"/>
            <w:shd w:val="clear" w:color="auto" w:fill="FFFFFF"/>
          </w:rPr>
          <w:t>&gt;</w:t>
        </w:r>
      </w:ins>
    </w:p>
    <w:p w:rsidR="00206529" w:rsidRPr="00206529" w:rsidRDefault="00206529" w:rsidP="00206529">
      <w:pPr>
        <w:shd w:val="clear" w:color="auto" w:fill="FFFFFF"/>
        <w:spacing w:after="0" w:line="240" w:lineRule="auto"/>
        <w:rPr>
          <w:ins w:id="28" w:author="Unknown"/>
          <w:rFonts w:ascii="Arial" w:eastAsia="Times New Roman" w:hAnsi="Arial" w:cs="Arial"/>
          <w:color w:val="333333"/>
        </w:rPr>
      </w:pPr>
      <w:ins w:id="29"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div</w:t>
        </w:r>
        <w:r w:rsidRPr="00206529">
          <w:rPr>
            <w:rFonts w:ascii="Arial" w:eastAsia="Times New Roman" w:hAnsi="Arial" w:cs="Arial"/>
            <w:color w:val="333333"/>
            <w:shd w:val="clear" w:color="auto" w:fill="FFFFFF"/>
          </w:rPr>
          <w:t> </w:t>
        </w:r>
        <w:r w:rsidRPr="00206529">
          <w:rPr>
            <w:rFonts w:ascii="Arial" w:eastAsia="Times New Roman" w:hAnsi="Arial" w:cs="Arial"/>
            <w:color w:val="FF0000"/>
            <w:shd w:val="clear" w:color="auto" w:fill="FFFFFF"/>
          </w:rPr>
          <w:t>id</w:t>
        </w:r>
        <w:r w:rsidRPr="00206529">
          <w:rPr>
            <w:rFonts w:ascii="Arial" w:eastAsia="Times New Roman" w:hAnsi="Arial" w:cs="Arial"/>
            <w:color w:val="0000FF"/>
            <w:shd w:val="clear" w:color="auto" w:fill="FFFFFF"/>
          </w:rPr>
          <w:t>="divData"</w:t>
        </w:r>
        <w:r w:rsidRPr="00206529">
          <w:rPr>
            <w:rFonts w:ascii="Arial" w:eastAsia="Times New Roman" w:hAnsi="Arial" w:cs="Arial"/>
            <w:color w:val="333333"/>
            <w:shd w:val="clear" w:color="auto" w:fill="FFFFFF"/>
          </w:rPr>
          <w:t> </w:t>
        </w:r>
        <w:r w:rsidRPr="00206529">
          <w:rPr>
            <w:rFonts w:ascii="Arial" w:eastAsia="Times New Roman" w:hAnsi="Arial" w:cs="Arial"/>
            <w:color w:val="FF0000"/>
            <w:shd w:val="clear" w:color="auto" w:fill="FFFFFF"/>
          </w:rPr>
          <w:t>class</w:t>
        </w:r>
        <w:r w:rsidRPr="00206529">
          <w:rPr>
            <w:rFonts w:ascii="Arial" w:eastAsia="Times New Roman" w:hAnsi="Arial" w:cs="Arial"/>
            <w:color w:val="0000FF"/>
            <w:shd w:val="clear" w:color="auto" w:fill="FFFFFF"/>
          </w:rPr>
          <w:t>="well hidden"&gt;</w:t>
        </w:r>
      </w:ins>
    </w:p>
    <w:p w:rsidR="00206529" w:rsidRPr="00206529" w:rsidRDefault="00206529" w:rsidP="00206529">
      <w:pPr>
        <w:shd w:val="clear" w:color="auto" w:fill="FFFFFF"/>
        <w:spacing w:after="0" w:line="240" w:lineRule="auto"/>
        <w:rPr>
          <w:ins w:id="30" w:author="Unknown"/>
          <w:rFonts w:ascii="Arial" w:eastAsia="Times New Roman" w:hAnsi="Arial" w:cs="Arial"/>
          <w:color w:val="333333"/>
        </w:rPr>
      </w:pPr>
      <w:ins w:id="31"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table</w:t>
        </w:r>
        <w:r w:rsidRPr="00206529">
          <w:rPr>
            <w:rFonts w:ascii="Arial" w:eastAsia="Times New Roman" w:hAnsi="Arial" w:cs="Arial"/>
            <w:color w:val="333333"/>
            <w:shd w:val="clear" w:color="auto" w:fill="FFFFFF"/>
          </w:rPr>
          <w:t> </w:t>
        </w:r>
        <w:r w:rsidRPr="00206529">
          <w:rPr>
            <w:rFonts w:ascii="Arial" w:eastAsia="Times New Roman" w:hAnsi="Arial" w:cs="Arial"/>
            <w:color w:val="FF0000"/>
            <w:shd w:val="clear" w:color="auto" w:fill="FFFFFF"/>
          </w:rPr>
          <w:t>class</w:t>
        </w:r>
        <w:r w:rsidRPr="00206529">
          <w:rPr>
            <w:rFonts w:ascii="Arial" w:eastAsia="Times New Roman" w:hAnsi="Arial" w:cs="Arial"/>
            <w:color w:val="0000FF"/>
            <w:shd w:val="clear" w:color="auto" w:fill="FFFFFF"/>
          </w:rPr>
          <w:t>="table table-bordered"</w:t>
        </w:r>
        <w:r w:rsidRPr="00206529">
          <w:rPr>
            <w:rFonts w:ascii="Arial" w:eastAsia="Times New Roman" w:hAnsi="Arial" w:cs="Arial"/>
            <w:color w:val="333333"/>
            <w:shd w:val="clear" w:color="auto" w:fill="FFFFFF"/>
          </w:rPr>
          <w:t> </w:t>
        </w:r>
        <w:r w:rsidRPr="00206529">
          <w:rPr>
            <w:rFonts w:ascii="Arial" w:eastAsia="Times New Roman" w:hAnsi="Arial" w:cs="Arial"/>
            <w:color w:val="FF0000"/>
            <w:shd w:val="clear" w:color="auto" w:fill="FFFFFF"/>
          </w:rPr>
          <w:t>id</w:t>
        </w:r>
        <w:r w:rsidRPr="00206529">
          <w:rPr>
            <w:rFonts w:ascii="Arial" w:eastAsia="Times New Roman" w:hAnsi="Arial" w:cs="Arial"/>
            <w:color w:val="0000FF"/>
            <w:shd w:val="clear" w:color="auto" w:fill="FFFFFF"/>
          </w:rPr>
          <w:t>="tblData"&gt;</w:t>
        </w:r>
      </w:ins>
    </w:p>
    <w:p w:rsidR="00206529" w:rsidRPr="00206529" w:rsidRDefault="00206529" w:rsidP="00206529">
      <w:pPr>
        <w:shd w:val="clear" w:color="auto" w:fill="FFFFFF"/>
        <w:spacing w:after="0" w:line="240" w:lineRule="auto"/>
        <w:rPr>
          <w:ins w:id="32" w:author="Unknown"/>
          <w:rFonts w:ascii="Arial" w:eastAsia="Times New Roman" w:hAnsi="Arial" w:cs="Arial"/>
          <w:color w:val="333333"/>
        </w:rPr>
      </w:pPr>
      <w:ins w:id="33"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thead</w:t>
        </w:r>
        <w:r w:rsidRPr="00206529">
          <w:rPr>
            <w:rFonts w:ascii="Arial" w:eastAsia="Times New Roman" w:hAnsi="Arial" w:cs="Arial"/>
            <w:color w:val="0000FF"/>
            <w:shd w:val="clear" w:color="auto" w:fill="FFFFFF"/>
          </w:rPr>
          <w:t>&gt;</w:t>
        </w:r>
      </w:ins>
    </w:p>
    <w:p w:rsidR="00206529" w:rsidRPr="00206529" w:rsidRDefault="00206529" w:rsidP="00206529">
      <w:pPr>
        <w:shd w:val="clear" w:color="auto" w:fill="FFFFFF"/>
        <w:spacing w:after="0" w:line="240" w:lineRule="auto"/>
        <w:rPr>
          <w:ins w:id="34" w:author="Unknown"/>
          <w:rFonts w:ascii="Arial" w:eastAsia="Times New Roman" w:hAnsi="Arial" w:cs="Arial"/>
          <w:color w:val="333333"/>
        </w:rPr>
      </w:pPr>
      <w:ins w:id="35"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tr</w:t>
        </w:r>
        <w:r w:rsidRPr="00206529">
          <w:rPr>
            <w:rFonts w:ascii="Arial" w:eastAsia="Times New Roman" w:hAnsi="Arial" w:cs="Arial"/>
            <w:color w:val="333333"/>
            <w:shd w:val="clear" w:color="auto" w:fill="FFFFFF"/>
          </w:rPr>
          <w:t> </w:t>
        </w:r>
        <w:r w:rsidRPr="00206529">
          <w:rPr>
            <w:rFonts w:ascii="Arial" w:eastAsia="Times New Roman" w:hAnsi="Arial" w:cs="Arial"/>
            <w:color w:val="FF0000"/>
            <w:shd w:val="clear" w:color="auto" w:fill="FFFFFF"/>
          </w:rPr>
          <w:t>class</w:t>
        </w:r>
        <w:r w:rsidRPr="00206529">
          <w:rPr>
            <w:rFonts w:ascii="Arial" w:eastAsia="Times New Roman" w:hAnsi="Arial" w:cs="Arial"/>
            <w:color w:val="0000FF"/>
            <w:shd w:val="clear" w:color="auto" w:fill="FFFFFF"/>
          </w:rPr>
          <w:t>="success"&gt;</w:t>
        </w:r>
      </w:ins>
    </w:p>
    <w:p w:rsidR="00206529" w:rsidRPr="00206529" w:rsidRDefault="00206529" w:rsidP="00206529">
      <w:pPr>
        <w:shd w:val="clear" w:color="auto" w:fill="FFFFFF"/>
        <w:spacing w:after="0" w:line="240" w:lineRule="auto"/>
        <w:rPr>
          <w:ins w:id="36" w:author="Unknown"/>
          <w:rFonts w:ascii="Arial" w:eastAsia="Times New Roman" w:hAnsi="Arial" w:cs="Arial"/>
          <w:color w:val="333333"/>
        </w:rPr>
      </w:pPr>
      <w:ins w:id="37"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td</w:t>
        </w:r>
        <w:r w:rsidRPr="00206529">
          <w:rPr>
            <w:rFonts w:ascii="Arial" w:eastAsia="Times New Roman" w:hAnsi="Arial" w:cs="Arial"/>
            <w:color w:val="0000FF"/>
            <w:shd w:val="clear" w:color="auto" w:fill="FFFFFF"/>
          </w:rPr>
          <w:t>&gt;</w:t>
        </w:r>
        <w:r w:rsidRPr="00206529">
          <w:rPr>
            <w:rFonts w:ascii="Arial" w:eastAsia="Times New Roman" w:hAnsi="Arial" w:cs="Arial"/>
            <w:color w:val="333333"/>
            <w:shd w:val="clear" w:color="auto" w:fill="FFFFFF"/>
          </w:rPr>
          <w:t>ID</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td</w:t>
        </w:r>
        <w:r w:rsidRPr="00206529">
          <w:rPr>
            <w:rFonts w:ascii="Arial" w:eastAsia="Times New Roman" w:hAnsi="Arial" w:cs="Arial"/>
            <w:color w:val="0000FF"/>
            <w:shd w:val="clear" w:color="auto" w:fill="FFFFFF"/>
          </w:rPr>
          <w:t>&gt;</w:t>
        </w:r>
      </w:ins>
    </w:p>
    <w:p w:rsidR="00206529" w:rsidRPr="00206529" w:rsidRDefault="00206529" w:rsidP="00206529">
      <w:pPr>
        <w:shd w:val="clear" w:color="auto" w:fill="FFFFFF"/>
        <w:spacing w:after="0" w:line="240" w:lineRule="auto"/>
        <w:rPr>
          <w:ins w:id="38" w:author="Unknown"/>
          <w:rFonts w:ascii="Arial" w:eastAsia="Times New Roman" w:hAnsi="Arial" w:cs="Arial"/>
          <w:color w:val="333333"/>
        </w:rPr>
      </w:pPr>
      <w:ins w:id="39"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td</w:t>
        </w:r>
        <w:r w:rsidRPr="00206529">
          <w:rPr>
            <w:rFonts w:ascii="Arial" w:eastAsia="Times New Roman" w:hAnsi="Arial" w:cs="Arial"/>
            <w:color w:val="0000FF"/>
            <w:shd w:val="clear" w:color="auto" w:fill="FFFFFF"/>
          </w:rPr>
          <w:t>&gt;</w:t>
        </w:r>
        <w:r w:rsidRPr="00206529">
          <w:rPr>
            <w:rFonts w:ascii="Arial" w:eastAsia="Times New Roman" w:hAnsi="Arial" w:cs="Arial"/>
            <w:color w:val="333333"/>
            <w:shd w:val="clear" w:color="auto" w:fill="FFFFFF"/>
          </w:rPr>
          <w:t>First Name</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td</w:t>
        </w:r>
        <w:r w:rsidRPr="00206529">
          <w:rPr>
            <w:rFonts w:ascii="Arial" w:eastAsia="Times New Roman" w:hAnsi="Arial" w:cs="Arial"/>
            <w:color w:val="0000FF"/>
            <w:shd w:val="clear" w:color="auto" w:fill="FFFFFF"/>
          </w:rPr>
          <w:t>&gt;</w:t>
        </w:r>
      </w:ins>
    </w:p>
    <w:p w:rsidR="00206529" w:rsidRPr="00206529" w:rsidRDefault="00206529" w:rsidP="00206529">
      <w:pPr>
        <w:shd w:val="clear" w:color="auto" w:fill="FFFFFF"/>
        <w:spacing w:after="0" w:line="240" w:lineRule="auto"/>
        <w:rPr>
          <w:ins w:id="40" w:author="Unknown"/>
          <w:rFonts w:ascii="Arial" w:eastAsia="Times New Roman" w:hAnsi="Arial" w:cs="Arial"/>
          <w:color w:val="333333"/>
        </w:rPr>
      </w:pPr>
      <w:ins w:id="41"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td</w:t>
        </w:r>
        <w:r w:rsidRPr="00206529">
          <w:rPr>
            <w:rFonts w:ascii="Arial" w:eastAsia="Times New Roman" w:hAnsi="Arial" w:cs="Arial"/>
            <w:color w:val="0000FF"/>
            <w:shd w:val="clear" w:color="auto" w:fill="FFFFFF"/>
          </w:rPr>
          <w:t>&gt;</w:t>
        </w:r>
        <w:r w:rsidRPr="00206529">
          <w:rPr>
            <w:rFonts w:ascii="Arial" w:eastAsia="Times New Roman" w:hAnsi="Arial" w:cs="Arial"/>
            <w:color w:val="333333"/>
            <w:shd w:val="clear" w:color="auto" w:fill="FFFFFF"/>
          </w:rPr>
          <w:t>Last Name</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td</w:t>
        </w:r>
        <w:r w:rsidRPr="00206529">
          <w:rPr>
            <w:rFonts w:ascii="Arial" w:eastAsia="Times New Roman" w:hAnsi="Arial" w:cs="Arial"/>
            <w:color w:val="0000FF"/>
            <w:shd w:val="clear" w:color="auto" w:fill="FFFFFF"/>
          </w:rPr>
          <w:t>&gt;</w:t>
        </w:r>
      </w:ins>
    </w:p>
    <w:p w:rsidR="00206529" w:rsidRPr="00206529" w:rsidRDefault="00206529" w:rsidP="00206529">
      <w:pPr>
        <w:shd w:val="clear" w:color="auto" w:fill="FFFFFF"/>
        <w:spacing w:after="0" w:line="240" w:lineRule="auto"/>
        <w:rPr>
          <w:ins w:id="42" w:author="Unknown"/>
          <w:rFonts w:ascii="Arial" w:eastAsia="Times New Roman" w:hAnsi="Arial" w:cs="Arial"/>
          <w:color w:val="333333"/>
        </w:rPr>
      </w:pPr>
      <w:ins w:id="43"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td</w:t>
        </w:r>
        <w:r w:rsidRPr="00206529">
          <w:rPr>
            <w:rFonts w:ascii="Arial" w:eastAsia="Times New Roman" w:hAnsi="Arial" w:cs="Arial"/>
            <w:color w:val="0000FF"/>
            <w:shd w:val="clear" w:color="auto" w:fill="FFFFFF"/>
          </w:rPr>
          <w:t>&gt;</w:t>
        </w:r>
        <w:r w:rsidRPr="00206529">
          <w:rPr>
            <w:rFonts w:ascii="Arial" w:eastAsia="Times New Roman" w:hAnsi="Arial" w:cs="Arial"/>
            <w:color w:val="333333"/>
            <w:shd w:val="clear" w:color="auto" w:fill="FFFFFF"/>
          </w:rPr>
          <w:t>Gender</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td</w:t>
        </w:r>
        <w:r w:rsidRPr="00206529">
          <w:rPr>
            <w:rFonts w:ascii="Arial" w:eastAsia="Times New Roman" w:hAnsi="Arial" w:cs="Arial"/>
            <w:color w:val="0000FF"/>
            <w:shd w:val="clear" w:color="auto" w:fill="FFFFFF"/>
          </w:rPr>
          <w:t>&gt;</w:t>
        </w:r>
      </w:ins>
    </w:p>
    <w:p w:rsidR="00206529" w:rsidRPr="00206529" w:rsidRDefault="00206529" w:rsidP="00206529">
      <w:pPr>
        <w:shd w:val="clear" w:color="auto" w:fill="FFFFFF"/>
        <w:spacing w:after="0" w:line="240" w:lineRule="auto"/>
        <w:rPr>
          <w:ins w:id="44" w:author="Unknown"/>
          <w:rFonts w:ascii="Arial" w:eastAsia="Times New Roman" w:hAnsi="Arial" w:cs="Arial"/>
          <w:color w:val="333333"/>
        </w:rPr>
      </w:pPr>
      <w:ins w:id="45"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td</w:t>
        </w:r>
        <w:r w:rsidRPr="00206529">
          <w:rPr>
            <w:rFonts w:ascii="Arial" w:eastAsia="Times New Roman" w:hAnsi="Arial" w:cs="Arial"/>
            <w:color w:val="0000FF"/>
            <w:shd w:val="clear" w:color="auto" w:fill="FFFFFF"/>
          </w:rPr>
          <w:t>&gt;</w:t>
        </w:r>
        <w:r w:rsidRPr="00206529">
          <w:rPr>
            <w:rFonts w:ascii="Arial" w:eastAsia="Times New Roman" w:hAnsi="Arial" w:cs="Arial"/>
            <w:color w:val="333333"/>
            <w:shd w:val="clear" w:color="auto" w:fill="FFFFFF"/>
          </w:rPr>
          <w:t>Salary</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td</w:t>
        </w:r>
        <w:r w:rsidRPr="00206529">
          <w:rPr>
            <w:rFonts w:ascii="Arial" w:eastAsia="Times New Roman" w:hAnsi="Arial" w:cs="Arial"/>
            <w:color w:val="0000FF"/>
            <w:shd w:val="clear" w:color="auto" w:fill="FFFFFF"/>
          </w:rPr>
          <w:t>&gt;</w:t>
        </w:r>
      </w:ins>
    </w:p>
    <w:p w:rsidR="00206529" w:rsidRPr="00206529" w:rsidRDefault="00206529" w:rsidP="00206529">
      <w:pPr>
        <w:shd w:val="clear" w:color="auto" w:fill="FFFFFF"/>
        <w:spacing w:after="0" w:line="240" w:lineRule="auto"/>
        <w:rPr>
          <w:ins w:id="46" w:author="Unknown"/>
          <w:rFonts w:ascii="Arial" w:eastAsia="Times New Roman" w:hAnsi="Arial" w:cs="Arial"/>
          <w:color w:val="333333"/>
        </w:rPr>
      </w:pPr>
      <w:ins w:id="47"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tr</w:t>
        </w:r>
        <w:r w:rsidRPr="00206529">
          <w:rPr>
            <w:rFonts w:ascii="Arial" w:eastAsia="Times New Roman" w:hAnsi="Arial" w:cs="Arial"/>
            <w:color w:val="0000FF"/>
            <w:shd w:val="clear" w:color="auto" w:fill="FFFFFF"/>
          </w:rPr>
          <w:t>&gt;</w:t>
        </w:r>
      </w:ins>
    </w:p>
    <w:p w:rsidR="00206529" w:rsidRPr="00206529" w:rsidRDefault="00206529" w:rsidP="00206529">
      <w:pPr>
        <w:shd w:val="clear" w:color="auto" w:fill="FFFFFF"/>
        <w:spacing w:after="0" w:line="240" w:lineRule="auto"/>
        <w:rPr>
          <w:ins w:id="48" w:author="Unknown"/>
          <w:rFonts w:ascii="Arial" w:eastAsia="Times New Roman" w:hAnsi="Arial" w:cs="Arial"/>
          <w:color w:val="333333"/>
        </w:rPr>
      </w:pPr>
      <w:ins w:id="49"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thead</w:t>
        </w:r>
        <w:r w:rsidRPr="00206529">
          <w:rPr>
            <w:rFonts w:ascii="Arial" w:eastAsia="Times New Roman" w:hAnsi="Arial" w:cs="Arial"/>
            <w:color w:val="0000FF"/>
            <w:shd w:val="clear" w:color="auto" w:fill="FFFFFF"/>
          </w:rPr>
          <w:t>&gt;</w:t>
        </w:r>
      </w:ins>
    </w:p>
    <w:p w:rsidR="00206529" w:rsidRPr="00206529" w:rsidRDefault="00206529" w:rsidP="00206529">
      <w:pPr>
        <w:shd w:val="clear" w:color="auto" w:fill="FFFFFF"/>
        <w:spacing w:after="0" w:line="240" w:lineRule="auto"/>
        <w:rPr>
          <w:ins w:id="50" w:author="Unknown"/>
          <w:rFonts w:ascii="Arial" w:eastAsia="Times New Roman" w:hAnsi="Arial" w:cs="Arial"/>
          <w:color w:val="333333"/>
        </w:rPr>
      </w:pPr>
      <w:ins w:id="51"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tbody</w:t>
        </w:r>
        <w:r w:rsidRPr="00206529">
          <w:rPr>
            <w:rFonts w:ascii="Arial" w:eastAsia="Times New Roman" w:hAnsi="Arial" w:cs="Arial"/>
            <w:color w:val="333333"/>
            <w:shd w:val="clear" w:color="auto" w:fill="FFFFFF"/>
          </w:rPr>
          <w:t> </w:t>
        </w:r>
        <w:r w:rsidRPr="00206529">
          <w:rPr>
            <w:rFonts w:ascii="Arial" w:eastAsia="Times New Roman" w:hAnsi="Arial" w:cs="Arial"/>
            <w:color w:val="FF0000"/>
            <w:shd w:val="clear" w:color="auto" w:fill="FFFFFF"/>
          </w:rPr>
          <w:t>id</w:t>
        </w:r>
        <w:r w:rsidRPr="00206529">
          <w:rPr>
            <w:rFonts w:ascii="Arial" w:eastAsia="Times New Roman" w:hAnsi="Arial" w:cs="Arial"/>
            <w:color w:val="0000FF"/>
            <w:shd w:val="clear" w:color="auto" w:fill="FFFFFF"/>
          </w:rPr>
          <w:t>="tblBody"&gt;&lt;/</w:t>
        </w:r>
        <w:r w:rsidRPr="00206529">
          <w:rPr>
            <w:rFonts w:ascii="Arial" w:eastAsia="Times New Roman" w:hAnsi="Arial" w:cs="Arial"/>
            <w:color w:val="800000"/>
            <w:shd w:val="clear" w:color="auto" w:fill="FFFFFF"/>
          </w:rPr>
          <w:t>tbody</w:t>
        </w:r>
        <w:r w:rsidRPr="00206529">
          <w:rPr>
            <w:rFonts w:ascii="Arial" w:eastAsia="Times New Roman" w:hAnsi="Arial" w:cs="Arial"/>
            <w:color w:val="0000FF"/>
            <w:shd w:val="clear" w:color="auto" w:fill="FFFFFF"/>
          </w:rPr>
          <w:t>&gt;</w:t>
        </w:r>
      </w:ins>
    </w:p>
    <w:p w:rsidR="00206529" w:rsidRPr="00206529" w:rsidRDefault="00206529" w:rsidP="00206529">
      <w:pPr>
        <w:shd w:val="clear" w:color="auto" w:fill="FFFFFF"/>
        <w:spacing w:after="0" w:line="240" w:lineRule="auto"/>
        <w:rPr>
          <w:ins w:id="52" w:author="Unknown"/>
          <w:rFonts w:ascii="Arial" w:eastAsia="Times New Roman" w:hAnsi="Arial" w:cs="Arial"/>
          <w:color w:val="333333"/>
        </w:rPr>
      </w:pPr>
      <w:ins w:id="53"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table</w:t>
        </w:r>
        <w:r w:rsidRPr="00206529">
          <w:rPr>
            <w:rFonts w:ascii="Arial" w:eastAsia="Times New Roman" w:hAnsi="Arial" w:cs="Arial"/>
            <w:color w:val="0000FF"/>
            <w:shd w:val="clear" w:color="auto" w:fill="FFFFFF"/>
          </w:rPr>
          <w:t>&gt;</w:t>
        </w:r>
      </w:ins>
    </w:p>
    <w:p w:rsidR="00206529" w:rsidRPr="00206529" w:rsidRDefault="00206529" w:rsidP="00206529">
      <w:pPr>
        <w:shd w:val="clear" w:color="auto" w:fill="FFFFFF"/>
        <w:spacing w:after="0" w:line="240" w:lineRule="auto"/>
        <w:rPr>
          <w:ins w:id="54" w:author="Unknown"/>
          <w:rFonts w:ascii="Arial" w:eastAsia="Times New Roman" w:hAnsi="Arial" w:cs="Arial"/>
          <w:color w:val="333333"/>
        </w:rPr>
      </w:pPr>
      <w:ins w:id="55"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div</w:t>
        </w:r>
        <w:r w:rsidRPr="00206529">
          <w:rPr>
            <w:rFonts w:ascii="Arial" w:eastAsia="Times New Roman" w:hAnsi="Arial" w:cs="Arial"/>
            <w:color w:val="0000FF"/>
            <w:shd w:val="clear" w:color="auto" w:fill="FFFFFF"/>
          </w:rPr>
          <w:t>&gt;</w:t>
        </w:r>
      </w:ins>
    </w:p>
    <w:p w:rsidR="00206529" w:rsidRPr="00206529" w:rsidRDefault="00206529" w:rsidP="00206529">
      <w:pPr>
        <w:shd w:val="clear" w:color="auto" w:fill="FFFFFF"/>
        <w:spacing w:after="0" w:line="240" w:lineRule="auto"/>
        <w:rPr>
          <w:ins w:id="56" w:author="Unknown"/>
          <w:rFonts w:ascii="Arial" w:eastAsia="Times New Roman" w:hAnsi="Arial" w:cs="Arial"/>
          <w:color w:val="333333"/>
        </w:rPr>
      </w:pPr>
      <w:ins w:id="57"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div</w:t>
        </w:r>
        <w:r w:rsidRPr="00206529">
          <w:rPr>
            <w:rFonts w:ascii="Arial" w:eastAsia="Times New Roman" w:hAnsi="Arial" w:cs="Arial"/>
            <w:color w:val="333333"/>
            <w:shd w:val="clear" w:color="auto" w:fill="FFFFFF"/>
          </w:rPr>
          <w:t> </w:t>
        </w:r>
        <w:r w:rsidRPr="00206529">
          <w:rPr>
            <w:rFonts w:ascii="Arial" w:eastAsia="Times New Roman" w:hAnsi="Arial" w:cs="Arial"/>
            <w:color w:val="FF0000"/>
            <w:shd w:val="clear" w:color="auto" w:fill="FFFFFF"/>
          </w:rPr>
          <w:t>class</w:t>
        </w:r>
        <w:r w:rsidRPr="00206529">
          <w:rPr>
            <w:rFonts w:ascii="Arial" w:eastAsia="Times New Roman" w:hAnsi="Arial" w:cs="Arial"/>
            <w:color w:val="0000FF"/>
            <w:shd w:val="clear" w:color="auto" w:fill="FFFFFF"/>
          </w:rPr>
          <w:t>="modal fade"</w:t>
        </w:r>
        <w:r w:rsidRPr="00206529">
          <w:rPr>
            <w:rFonts w:ascii="Arial" w:eastAsia="Times New Roman" w:hAnsi="Arial" w:cs="Arial"/>
            <w:color w:val="333333"/>
            <w:shd w:val="clear" w:color="auto" w:fill="FFFFFF"/>
          </w:rPr>
          <w:t> </w:t>
        </w:r>
        <w:r w:rsidRPr="00206529">
          <w:rPr>
            <w:rFonts w:ascii="Arial" w:eastAsia="Times New Roman" w:hAnsi="Arial" w:cs="Arial"/>
            <w:color w:val="FF0000"/>
            <w:shd w:val="clear" w:color="auto" w:fill="FFFFFF"/>
          </w:rPr>
          <w:t>tabindex</w:t>
        </w:r>
        <w:r w:rsidRPr="00206529">
          <w:rPr>
            <w:rFonts w:ascii="Arial" w:eastAsia="Times New Roman" w:hAnsi="Arial" w:cs="Arial"/>
            <w:color w:val="0000FF"/>
            <w:shd w:val="clear" w:color="auto" w:fill="FFFFFF"/>
          </w:rPr>
          <w:t>="-1"</w:t>
        </w:r>
        <w:r w:rsidRPr="00206529">
          <w:rPr>
            <w:rFonts w:ascii="Arial" w:eastAsia="Times New Roman" w:hAnsi="Arial" w:cs="Arial"/>
            <w:color w:val="333333"/>
            <w:shd w:val="clear" w:color="auto" w:fill="FFFFFF"/>
          </w:rPr>
          <w:t> </w:t>
        </w:r>
        <w:r w:rsidRPr="00206529">
          <w:rPr>
            <w:rFonts w:ascii="Arial" w:eastAsia="Times New Roman" w:hAnsi="Arial" w:cs="Arial"/>
            <w:color w:val="FF0000"/>
            <w:shd w:val="clear" w:color="auto" w:fill="FFFFFF"/>
          </w:rPr>
          <w:t>id</w:t>
        </w:r>
        <w:r w:rsidRPr="00206529">
          <w:rPr>
            <w:rFonts w:ascii="Arial" w:eastAsia="Times New Roman" w:hAnsi="Arial" w:cs="Arial"/>
            <w:color w:val="0000FF"/>
            <w:shd w:val="clear" w:color="auto" w:fill="FFFFFF"/>
          </w:rPr>
          <w:t>="errorModal"</w:t>
        </w:r>
      </w:ins>
    </w:p>
    <w:p w:rsidR="00206529" w:rsidRPr="00206529" w:rsidRDefault="00206529" w:rsidP="00206529">
      <w:pPr>
        <w:shd w:val="clear" w:color="auto" w:fill="FFFFFF"/>
        <w:spacing w:after="0" w:line="240" w:lineRule="auto"/>
        <w:rPr>
          <w:ins w:id="58" w:author="Unknown"/>
          <w:rFonts w:ascii="Arial" w:eastAsia="Times New Roman" w:hAnsi="Arial" w:cs="Arial"/>
          <w:color w:val="333333"/>
        </w:rPr>
      </w:pPr>
      <w:ins w:id="59" w:author="Unknown">
        <w:r w:rsidRPr="00206529">
          <w:rPr>
            <w:rFonts w:ascii="Arial" w:eastAsia="Times New Roman" w:hAnsi="Arial" w:cs="Arial"/>
            <w:color w:val="333333"/>
            <w:shd w:val="clear" w:color="auto" w:fill="FFFFFF"/>
          </w:rPr>
          <w:t>             </w:t>
        </w:r>
        <w:r w:rsidRPr="00206529">
          <w:rPr>
            <w:rFonts w:ascii="Arial" w:eastAsia="Times New Roman" w:hAnsi="Arial" w:cs="Arial"/>
            <w:color w:val="FF0000"/>
            <w:shd w:val="clear" w:color="auto" w:fill="FFFFFF"/>
          </w:rPr>
          <w:t>data-keyboard</w:t>
        </w:r>
        <w:r w:rsidRPr="00206529">
          <w:rPr>
            <w:rFonts w:ascii="Arial" w:eastAsia="Times New Roman" w:hAnsi="Arial" w:cs="Arial"/>
            <w:color w:val="0000FF"/>
            <w:shd w:val="clear" w:color="auto" w:fill="FFFFFF"/>
          </w:rPr>
          <w:t>="false"</w:t>
        </w:r>
        <w:r w:rsidRPr="00206529">
          <w:rPr>
            <w:rFonts w:ascii="Arial" w:eastAsia="Times New Roman" w:hAnsi="Arial" w:cs="Arial"/>
            <w:color w:val="333333"/>
            <w:shd w:val="clear" w:color="auto" w:fill="FFFFFF"/>
          </w:rPr>
          <w:t> </w:t>
        </w:r>
        <w:r w:rsidRPr="00206529">
          <w:rPr>
            <w:rFonts w:ascii="Arial" w:eastAsia="Times New Roman" w:hAnsi="Arial" w:cs="Arial"/>
            <w:color w:val="FF0000"/>
            <w:shd w:val="clear" w:color="auto" w:fill="FFFFFF"/>
          </w:rPr>
          <w:t>data-backdrop</w:t>
        </w:r>
        <w:r w:rsidRPr="00206529">
          <w:rPr>
            <w:rFonts w:ascii="Arial" w:eastAsia="Times New Roman" w:hAnsi="Arial" w:cs="Arial"/>
            <w:color w:val="0000FF"/>
            <w:shd w:val="clear" w:color="auto" w:fill="FFFFFF"/>
          </w:rPr>
          <w:t>="static"&gt;</w:t>
        </w:r>
      </w:ins>
    </w:p>
    <w:p w:rsidR="00206529" w:rsidRPr="00206529" w:rsidRDefault="00206529" w:rsidP="00206529">
      <w:pPr>
        <w:shd w:val="clear" w:color="auto" w:fill="FFFFFF"/>
        <w:spacing w:after="0" w:line="240" w:lineRule="auto"/>
        <w:rPr>
          <w:ins w:id="60" w:author="Unknown"/>
          <w:rFonts w:ascii="Arial" w:eastAsia="Times New Roman" w:hAnsi="Arial" w:cs="Arial"/>
          <w:color w:val="333333"/>
        </w:rPr>
      </w:pPr>
      <w:ins w:id="61"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div</w:t>
        </w:r>
        <w:r w:rsidRPr="00206529">
          <w:rPr>
            <w:rFonts w:ascii="Arial" w:eastAsia="Times New Roman" w:hAnsi="Arial" w:cs="Arial"/>
            <w:color w:val="333333"/>
            <w:shd w:val="clear" w:color="auto" w:fill="FFFFFF"/>
          </w:rPr>
          <w:t> </w:t>
        </w:r>
        <w:r w:rsidRPr="00206529">
          <w:rPr>
            <w:rFonts w:ascii="Arial" w:eastAsia="Times New Roman" w:hAnsi="Arial" w:cs="Arial"/>
            <w:color w:val="FF0000"/>
            <w:shd w:val="clear" w:color="auto" w:fill="FFFFFF"/>
          </w:rPr>
          <w:t>class</w:t>
        </w:r>
        <w:r w:rsidRPr="00206529">
          <w:rPr>
            <w:rFonts w:ascii="Arial" w:eastAsia="Times New Roman" w:hAnsi="Arial" w:cs="Arial"/>
            <w:color w:val="0000FF"/>
            <w:shd w:val="clear" w:color="auto" w:fill="FFFFFF"/>
          </w:rPr>
          <w:t>="modal-dialog modal-sm"&gt;</w:t>
        </w:r>
      </w:ins>
    </w:p>
    <w:p w:rsidR="00206529" w:rsidRPr="00206529" w:rsidRDefault="00206529" w:rsidP="00206529">
      <w:pPr>
        <w:shd w:val="clear" w:color="auto" w:fill="FFFFFF"/>
        <w:spacing w:after="0" w:line="240" w:lineRule="auto"/>
        <w:rPr>
          <w:ins w:id="62" w:author="Unknown"/>
          <w:rFonts w:ascii="Arial" w:eastAsia="Times New Roman" w:hAnsi="Arial" w:cs="Arial"/>
          <w:color w:val="333333"/>
        </w:rPr>
      </w:pPr>
      <w:ins w:id="63"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div</w:t>
        </w:r>
        <w:r w:rsidRPr="00206529">
          <w:rPr>
            <w:rFonts w:ascii="Arial" w:eastAsia="Times New Roman" w:hAnsi="Arial" w:cs="Arial"/>
            <w:color w:val="333333"/>
            <w:shd w:val="clear" w:color="auto" w:fill="FFFFFF"/>
          </w:rPr>
          <w:t> </w:t>
        </w:r>
        <w:r w:rsidRPr="00206529">
          <w:rPr>
            <w:rFonts w:ascii="Arial" w:eastAsia="Times New Roman" w:hAnsi="Arial" w:cs="Arial"/>
            <w:color w:val="FF0000"/>
            <w:shd w:val="clear" w:color="auto" w:fill="FFFFFF"/>
          </w:rPr>
          <w:t>class</w:t>
        </w:r>
        <w:r w:rsidRPr="00206529">
          <w:rPr>
            <w:rFonts w:ascii="Arial" w:eastAsia="Times New Roman" w:hAnsi="Arial" w:cs="Arial"/>
            <w:color w:val="0000FF"/>
            <w:shd w:val="clear" w:color="auto" w:fill="FFFFFF"/>
          </w:rPr>
          <w:t>="modal-content"&gt;</w:t>
        </w:r>
      </w:ins>
    </w:p>
    <w:p w:rsidR="00206529" w:rsidRPr="00206529" w:rsidRDefault="00206529" w:rsidP="00206529">
      <w:pPr>
        <w:shd w:val="clear" w:color="auto" w:fill="FFFFFF"/>
        <w:spacing w:after="0" w:line="240" w:lineRule="auto"/>
        <w:rPr>
          <w:ins w:id="64" w:author="Unknown"/>
          <w:rFonts w:ascii="Arial" w:eastAsia="Times New Roman" w:hAnsi="Arial" w:cs="Arial"/>
          <w:color w:val="333333"/>
        </w:rPr>
      </w:pPr>
      <w:ins w:id="65"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div</w:t>
        </w:r>
        <w:r w:rsidRPr="00206529">
          <w:rPr>
            <w:rFonts w:ascii="Arial" w:eastAsia="Times New Roman" w:hAnsi="Arial" w:cs="Arial"/>
            <w:color w:val="333333"/>
            <w:shd w:val="clear" w:color="auto" w:fill="FFFFFF"/>
          </w:rPr>
          <w:t> </w:t>
        </w:r>
        <w:r w:rsidRPr="00206529">
          <w:rPr>
            <w:rFonts w:ascii="Arial" w:eastAsia="Times New Roman" w:hAnsi="Arial" w:cs="Arial"/>
            <w:color w:val="FF0000"/>
            <w:shd w:val="clear" w:color="auto" w:fill="FFFFFF"/>
          </w:rPr>
          <w:t>class</w:t>
        </w:r>
        <w:r w:rsidRPr="00206529">
          <w:rPr>
            <w:rFonts w:ascii="Arial" w:eastAsia="Times New Roman" w:hAnsi="Arial" w:cs="Arial"/>
            <w:color w:val="0000FF"/>
            <w:shd w:val="clear" w:color="auto" w:fill="FFFFFF"/>
          </w:rPr>
          <w:t>="modal-header"&gt;</w:t>
        </w:r>
      </w:ins>
    </w:p>
    <w:p w:rsidR="00206529" w:rsidRPr="00206529" w:rsidRDefault="00206529" w:rsidP="00206529">
      <w:pPr>
        <w:shd w:val="clear" w:color="auto" w:fill="FFFFFF"/>
        <w:spacing w:after="0" w:line="240" w:lineRule="auto"/>
        <w:rPr>
          <w:ins w:id="66" w:author="Unknown"/>
          <w:rFonts w:ascii="Arial" w:eastAsia="Times New Roman" w:hAnsi="Arial" w:cs="Arial"/>
          <w:color w:val="333333"/>
        </w:rPr>
      </w:pPr>
      <w:ins w:id="67"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button</w:t>
        </w:r>
        <w:r w:rsidRPr="00206529">
          <w:rPr>
            <w:rFonts w:ascii="Arial" w:eastAsia="Times New Roman" w:hAnsi="Arial" w:cs="Arial"/>
            <w:color w:val="333333"/>
            <w:shd w:val="clear" w:color="auto" w:fill="FFFFFF"/>
          </w:rPr>
          <w:t> </w:t>
        </w:r>
        <w:r w:rsidRPr="00206529">
          <w:rPr>
            <w:rFonts w:ascii="Arial" w:eastAsia="Times New Roman" w:hAnsi="Arial" w:cs="Arial"/>
            <w:color w:val="FF0000"/>
            <w:shd w:val="clear" w:color="auto" w:fill="FFFFFF"/>
          </w:rPr>
          <w:t>type</w:t>
        </w:r>
        <w:r w:rsidRPr="00206529">
          <w:rPr>
            <w:rFonts w:ascii="Arial" w:eastAsia="Times New Roman" w:hAnsi="Arial" w:cs="Arial"/>
            <w:color w:val="0000FF"/>
            <w:shd w:val="clear" w:color="auto" w:fill="FFFFFF"/>
          </w:rPr>
          <w:t>="button"</w:t>
        </w:r>
        <w:r w:rsidRPr="00206529">
          <w:rPr>
            <w:rFonts w:ascii="Arial" w:eastAsia="Times New Roman" w:hAnsi="Arial" w:cs="Arial"/>
            <w:color w:val="333333"/>
            <w:shd w:val="clear" w:color="auto" w:fill="FFFFFF"/>
          </w:rPr>
          <w:t> </w:t>
        </w:r>
        <w:r w:rsidRPr="00206529">
          <w:rPr>
            <w:rFonts w:ascii="Arial" w:eastAsia="Times New Roman" w:hAnsi="Arial" w:cs="Arial"/>
            <w:color w:val="FF0000"/>
            <w:shd w:val="clear" w:color="auto" w:fill="FFFFFF"/>
          </w:rPr>
          <w:t>class</w:t>
        </w:r>
        <w:r w:rsidRPr="00206529">
          <w:rPr>
            <w:rFonts w:ascii="Arial" w:eastAsia="Times New Roman" w:hAnsi="Arial" w:cs="Arial"/>
            <w:color w:val="0000FF"/>
            <w:shd w:val="clear" w:color="auto" w:fill="FFFFFF"/>
          </w:rPr>
          <w:t>="close"</w:t>
        </w:r>
        <w:r w:rsidRPr="00206529">
          <w:rPr>
            <w:rFonts w:ascii="Arial" w:eastAsia="Times New Roman" w:hAnsi="Arial" w:cs="Arial"/>
            <w:color w:val="333333"/>
            <w:shd w:val="clear" w:color="auto" w:fill="FFFFFF"/>
          </w:rPr>
          <w:t> </w:t>
        </w:r>
        <w:r w:rsidRPr="00206529">
          <w:rPr>
            <w:rFonts w:ascii="Arial" w:eastAsia="Times New Roman" w:hAnsi="Arial" w:cs="Arial"/>
            <w:color w:val="FF0000"/>
            <w:shd w:val="clear" w:color="auto" w:fill="FFFFFF"/>
          </w:rPr>
          <w:t>data-dismiss</w:t>
        </w:r>
        <w:r w:rsidRPr="00206529">
          <w:rPr>
            <w:rFonts w:ascii="Arial" w:eastAsia="Times New Roman" w:hAnsi="Arial" w:cs="Arial"/>
            <w:color w:val="0000FF"/>
            <w:shd w:val="clear" w:color="auto" w:fill="FFFFFF"/>
          </w:rPr>
          <w:t>="modal"&gt;</w:t>
        </w:r>
      </w:ins>
    </w:p>
    <w:p w:rsidR="00206529" w:rsidRPr="00206529" w:rsidRDefault="00206529" w:rsidP="00206529">
      <w:pPr>
        <w:shd w:val="clear" w:color="auto" w:fill="FFFFFF"/>
        <w:spacing w:after="0" w:line="240" w:lineRule="auto"/>
        <w:rPr>
          <w:ins w:id="68" w:author="Unknown"/>
          <w:rFonts w:ascii="Arial" w:eastAsia="Times New Roman" w:hAnsi="Arial" w:cs="Arial"/>
          <w:color w:val="333333"/>
        </w:rPr>
      </w:pPr>
      <w:ins w:id="69" w:author="Unknown">
        <w:r w:rsidRPr="00206529">
          <w:rPr>
            <w:rFonts w:ascii="Arial" w:eastAsia="Times New Roman" w:hAnsi="Arial" w:cs="Arial"/>
            <w:color w:val="333333"/>
            <w:shd w:val="clear" w:color="auto" w:fill="FFFFFF"/>
          </w:rPr>
          <w:t>                            </w:t>
        </w:r>
        <w:r w:rsidRPr="00206529">
          <w:rPr>
            <w:rFonts w:ascii="Arial" w:eastAsia="Times New Roman" w:hAnsi="Arial" w:cs="Arial"/>
            <w:color w:val="FF0000"/>
            <w:shd w:val="clear" w:color="auto" w:fill="FFFFFF"/>
          </w:rPr>
          <w:t>&amp;times;</w:t>
        </w:r>
      </w:ins>
    </w:p>
    <w:p w:rsidR="00206529" w:rsidRPr="00206529" w:rsidRDefault="00206529" w:rsidP="00206529">
      <w:pPr>
        <w:shd w:val="clear" w:color="auto" w:fill="FFFFFF"/>
        <w:spacing w:after="0" w:line="240" w:lineRule="auto"/>
        <w:rPr>
          <w:ins w:id="70" w:author="Unknown"/>
          <w:rFonts w:ascii="Arial" w:eastAsia="Times New Roman" w:hAnsi="Arial" w:cs="Arial"/>
          <w:color w:val="333333"/>
        </w:rPr>
      </w:pPr>
      <w:ins w:id="71"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button</w:t>
        </w:r>
        <w:r w:rsidRPr="00206529">
          <w:rPr>
            <w:rFonts w:ascii="Arial" w:eastAsia="Times New Roman" w:hAnsi="Arial" w:cs="Arial"/>
            <w:color w:val="0000FF"/>
            <w:shd w:val="clear" w:color="auto" w:fill="FFFFFF"/>
          </w:rPr>
          <w:t>&gt;</w:t>
        </w:r>
      </w:ins>
    </w:p>
    <w:p w:rsidR="00206529" w:rsidRPr="00206529" w:rsidRDefault="00206529" w:rsidP="00206529">
      <w:pPr>
        <w:shd w:val="clear" w:color="auto" w:fill="FFFFFF"/>
        <w:spacing w:after="0" w:line="240" w:lineRule="auto"/>
        <w:rPr>
          <w:ins w:id="72" w:author="Unknown"/>
          <w:rFonts w:ascii="Arial" w:eastAsia="Times New Roman" w:hAnsi="Arial" w:cs="Arial"/>
          <w:color w:val="333333"/>
        </w:rPr>
      </w:pPr>
      <w:ins w:id="73"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h4</w:t>
        </w:r>
        <w:r w:rsidRPr="00206529">
          <w:rPr>
            <w:rFonts w:ascii="Arial" w:eastAsia="Times New Roman" w:hAnsi="Arial" w:cs="Arial"/>
            <w:color w:val="333333"/>
            <w:shd w:val="clear" w:color="auto" w:fill="FFFFFF"/>
          </w:rPr>
          <w:t> </w:t>
        </w:r>
        <w:r w:rsidRPr="00206529">
          <w:rPr>
            <w:rFonts w:ascii="Arial" w:eastAsia="Times New Roman" w:hAnsi="Arial" w:cs="Arial"/>
            <w:color w:val="FF0000"/>
            <w:shd w:val="clear" w:color="auto" w:fill="FFFFFF"/>
          </w:rPr>
          <w:t>class</w:t>
        </w:r>
        <w:r w:rsidRPr="00206529">
          <w:rPr>
            <w:rFonts w:ascii="Arial" w:eastAsia="Times New Roman" w:hAnsi="Arial" w:cs="Arial"/>
            <w:color w:val="0000FF"/>
            <w:shd w:val="clear" w:color="auto" w:fill="FFFFFF"/>
          </w:rPr>
          <w:t>="modal-title"&gt;</w:t>
        </w:r>
        <w:r w:rsidRPr="00206529">
          <w:rPr>
            <w:rFonts w:ascii="Arial" w:eastAsia="Times New Roman" w:hAnsi="Arial" w:cs="Arial"/>
            <w:color w:val="333333"/>
            <w:shd w:val="clear" w:color="auto" w:fill="FFFFFF"/>
          </w:rPr>
          <w:t>Session Expired</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h4</w:t>
        </w:r>
        <w:r w:rsidRPr="00206529">
          <w:rPr>
            <w:rFonts w:ascii="Arial" w:eastAsia="Times New Roman" w:hAnsi="Arial" w:cs="Arial"/>
            <w:color w:val="0000FF"/>
            <w:shd w:val="clear" w:color="auto" w:fill="FFFFFF"/>
          </w:rPr>
          <w:t>&gt;</w:t>
        </w:r>
      </w:ins>
    </w:p>
    <w:p w:rsidR="00206529" w:rsidRPr="00206529" w:rsidRDefault="00206529" w:rsidP="00206529">
      <w:pPr>
        <w:shd w:val="clear" w:color="auto" w:fill="FFFFFF"/>
        <w:spacing w:after="0" w:line="240" w:lineRule="auto"/>
        <w:rPr>
          <w:ins w:id="74" w:author="Unknown"/>
          <w:rFonts w:ascii="Arial" w:eastAsia="Times New Roman" w:hAnsi="Arial" w:cs="Arial"/>
          <w:color w:val="333333"/>
        </w:rPr>
      </w:pPr>
      <w:ins w:id="75"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div</w:t>
        </w:r>
        <w:r w:rsidRPr="00206529">
          <w:rPr>
            <w:rFonts w:ascii="Arial" w:eastAsia="Times New Roman" w:hAnsi="Arial" w:cs="Arial"/>
            <w:color w:val="0000FF"/>
            <w:shd w:val="clear" w:color="auto" w:fill="FFFFFF"/>
          </w:rPr>
          <w:t>&gt;</w:t>
        </w:r>
      </w:ins>
    </w:p>
    <w:p w:rsidR="00206529" w:rsidRPr="00206529" w:rsidRDefault="00206529" w:rsidP="00206529">
      <w:pPr>
        <w:shd w:val="clear" w:color="auto" w:fill="FFFFFF"/>
        <w:spacing w:after="0" w:line="240" w:lineRule="auto"/>
        <w:rPr>
          <w:ins w:id="76" w:author="Unknown"/>
          <w:rFonts w:ascii="Arial" w:eastAsia="Times New Roman" w:hAnsi="Arial" w:cs="Arial"/>
          <w:color w:val="333333"/>
        </w:rPr>
      </w:pPr>
      <w:ins w:id="77"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div</w:t>
        </w:r>
        <w:r w:rsidRPr="00206529">
          <w:rPr>
            <w:rFonts w:ascii="Arial" w:eastAsia="Times New Roman" w:hAnsi="Arial" w:cs="Arial"/>
            <w:color w:val="333333"/>
            <w:shd w:val="clear" w:color="auto" w:fill="FFFFFF"/>
          </w:rPr>
          <w:t> </w:t>
        </w:r>
        <w:r w:rsidRPr="00206529">
          <w:rPr>
            <w:rFonts w:ascii="Arial" w:eastAsia="Times New Roman" w:hAnsi="Arial" w:cs="Arial"/>
            <w:color w:val="FF0000"/>
            <w:shd w:val="clear" w:color="auto" w:fill="FFFFFF"/>
          </w:rPr>
          <w:t>class</w:t>
        </w:r>
        <w:r w:rsidRPr="00206529">
          <w:rPr>
            <w:rFonts w:ascii="Arial" w:eastAsia="Times New Roman" w:hAnsi="Arial" w:cs="Arial"/>
            <w:color w:val="0000FF"/>
            <w:shd w:val="clear" w:color="auto" w:fill="FFFFFF"/>
          </w:rPr>
          <w:t>="modal-body"&gt;</w:t>
        </w:r>
      </w:ins>
    </w:p>
    <w:p w:rsidR="00206529" w:rsidRPr="00206529" w:rsidRDefault="00206529" w:rsidP="00206529">
      <w:pPr>
        <w:shd w:val="clear" w:color="auto" w:fill="FFFFFF"/>
        <w:spacing w:after="0" w:line="240" w:lineRule="auto"/>
        <w:rPr>
          <w:ins w:id="78" w:author="Unknown"/>
          <w:rFonts w:ascii="Arial" w:eastAsia="Times New Roman" w:hAnsi="Arial" w:cs="Arial"/>
          <w:color w:val="333333"/>
        </w:rPr>
      </w:pPr>
      <w:ins w:id="79"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form</w:t>
        </w:r>
        <w:r w:rsidRPr="00206529">
          <w:rPr>
            <w:rFonts w:ascii="Arial" w:eastAsia="Times New Roman" w:hAnsi="Arial" w:cs="Arial"/>
            <w:color w:val="0000FF"/>
            <w:shd w:val="clear" w:color="auto" w:fill="FFFFFF"/>
          </w:rPr>
          <w:t>&gt;</w:t>
        </w:r>
      </w:ins>
    </w:p>
    <w:p w:rsidR="00206529" w:rsidRPr="00206529" w:rsidRDefault="00206529" w:rsidP="00206529">
      <w:pPr>
        <w:shd w:val="clear" w:color="auto" w:fill="FFFFFF"/>
        <w:spacing w:after="0" w:line="240" w:lineRule="auto"/>
        <w:rPr>
          <w:ins w:id="80" w:author="Unknown"/>
          <w:rFonts w:ascii="Arial" w:eastAsia="Times New Roman" w:hAnsi="Arial" w:cs="Arial"/>
          <w:color w:val="333333"/>
        </w:rPr>
      </w:pPr>
      <w:ins w:id="81"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h2</w:t>
        </w:r>
        <w:r w:rsidRPr="00206529">
          <w:rPr>
            <w:rFonts w:ascii="Arial" w:eastAsia="Times New Roman" w:hAnsi="Arial" w:cs="Arial"/>
            <w:color w:val="333333"/>
            <w:shd w:val="clear" w:color="auto" w:fill="FFFFFF"/>
          </w:rPr>
          <w:t> </w:t>
        </w:r>
        <w:r w:rsidRPr="00206529">
          <w:rPr>
            <w:rFonts w:ascii="Arial" w:eastAsia="Times New Roman" w:hAnsi="Arial" w:cs="Arial"/>
            <w:color w:val="FF0000"/>
            <w:shd w:val="clear" w:color="auto" w:fill="FFFFFF"/>
          </w:rPr>
          <w:t>class</w:t>
        </w:r>
        <w:r w:rsidRPr="00206529">
          <w:rPr>
            <w:rFonts w:ascii="Arial" w:eastAsia="Times New Roman" w:hAnsi="Arial" w:cs="Arial"/>
            <w:color w:val="0000FF"/>
            <w:shd w:val="clear" w:color="auto" w:fill="FFFFFF"/>
          </w:rPr>
          <w:t>="modal-title"&gt;</w:t>
        </w:r>
        <w:r w:rsidRPr="00206529">
          <w:rPr>
            <w:rFonts w:ascii="Arial" w:eastAsia="Times New Roman" w:hAnsi="Arial" w:cs="Arial"/>
            <w:color w:val="333333"/>
            <w:shd w:val="clear" w:color="auto" w:fill="FFFFFF"/>
          </w:rPr>
          <w:t>Close this message to login again</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h2</w:t>
        </w:r>
        <w:r w:rsidRPr="00206529">
          <w:rPr>
            <w:rFonts w:ascii="Arial" w:eastAsia="Times New Roman" w:hAnsi="Arial" w:cs="Arial"/>
            <w:color w:val="0000FF"/>
            <w:shd w:val="clear" w:color="auto" w:fill="FFFFFF"/>
          </w:rPr>
          <w:t>&gt;</w:t>
        </w:r>
      </w:ins>
    </w:p>
    <w:p w:rsidR="00206529" w:rsidRPr="00206529" w:rsidRDefault="00206529" w:rsidP="00206529">
      <w:pPr>
        <w:shd w:val="clear" w:color="auto" w:fill="FFFFFF"/>
        <w:spacing w:after="0" w:line="240" w:lineRule="auto"/>
        <w:rPr>
          <w:ins w:id="82" w:author="Unknown"/>
          <w:rFonts w:ascii="Arial" w:eastAsia="Times New Roman" w:hAnsi="Arial" w:cs="Arial"/>
          <w:color w:val="333333"/>
        </w:rPr>
      </w:pPr>
      <w:ins w:id="83"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form</w:t>
        </w:r>
        <w:r w:rsidRPr="00206529">
          <w:rPr>
            <w:rFonts w:ascii="Arial" w:eastAsia="Times New Roman" w:hAnsi="Arial" w:cs="Arial"/>
            <w:color w:val="0000FF"/>
            <w:shd w:val="clear" w:color="auto" w:fill="FFFFFF"/>
          </w:rPr>
          <w:t>&gt;</w:t>
        </w:r>
      </w:ins>
    </w:p>
    <w:p w:rsidR="00206529" w:rsidRPr="00206529" w:rsidRDefault="00206529" w:rsidP="00206529">
      <w:pPr>
        <w:shd w:val="clear" w:color="auto" w:fill="FFFFFF"/>
        <w:spacing w:after="0" w:line="240" w:lineRule="auto"/>
        <w:rPr>
          <w:ins w:id="84" w:author="Unknown"/>
          <w:rFonts w:ascii="Arial" w:eastAsia="Times New Roman" w:hAnsi="Arial" w:cs="Arial"/>
          <w:color w:val="333333"/>
        </w:rPr>
      </w:pPr>
      <w:ins w:id="85"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div</w:t>
        </w:r>
        <w:r w:rsidRPr="00206529">
          <w:rPr>
            <w:rFonts w:ascii="Arial" w:eastAsia="Times New Roman" w:hAnsi="Arial" w:cs="Arial"/>
            <w:color w:val="0000FF"/>
            <w:shd w:val="clear" w:color="auto" w:fill="FFFFFF"/>
          </w:rPr>
          <w:t>&gt;</w:t>
        </w:r>
      </w:ins>
    </w:p>
    <w:p w:rsidR="00206529" w:rsidRPr="00206529" w:rsidRDefault="00206529" w:rsidP="00206529">
      <w:pPr>
        <w:shd w:val="clear" w:color="auto" w:fill="FFFFFF"/>
        <w:spacing w:after="0" w:line="240" w:lineRule="auto"/>
        <w:rPr>
          <w:ins w:id="86" w:author="Unknown"/>
          <w:rFonts w:ascii="Arial" w:eastAsia="Times New Roman" w:hAnsi="Arial" w:cs="Arial"/>
          <w:color w:val="333333"/>
        </w:rPr>
      </w:pPr>
      <w:ins w:id="87"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div</w:t>
        </w:r>
        <w:r w:rsidRPr="00206529">
          <w:rPr>
            <w:rFonts w:ascii="Arial" w:eastAsia="Times New Roman" w:hAnsi="Arial" w:cs="Arial"/>
            <w:color w:val="333333"/>
            <w:shd w:val="clear" w:color="auto" w:fill="FFFFFF"/>
          </w:rPr>
          <w:t> </w:t>
        </w:r>
        <w:r w:rsidRPr="00206529">
          <w:rPr>
            <w:rFonts w:ascii="Arial" w:eastAsia="Times New Roman" w:hAnsi="Arial" w:cs="Arial"/>
            <w:color w:val="FF0000"/>
            <w:shd w:val="clear" w:color="auto" w:fill="FFFFFF"/>
          </w:rPr>
          <w:t>class</w:t>
        </w:r>
        <w:r w:rsidRPr="00206529">
          <w:rPr>
            <w:rFonts w:ascii="Arial" w:eastAsia="Times New Roman" w:hAnsi="Arial" w:cs="Arial"/>
            <w:color w:val="0000FF"/>
            <w:shd w:val="clear" w:color="auto" w:fill="FFFFFF"/>
          </w:rPr>
          <w:t>="modal-footer"&gt;</w:t>
        </w:r>
      </w:ins>
    </w:p>
    <w:p w:rsidR="00206529" w:rsidRPr="00206529" w:rsidRDefault="00206529" w:rsidP="00206529">
      <w:pPr>
        <w:shd w:val="clear" w:color="auto" w:fill="FFFFFF"/>
        <w:spacing w:after="0" w:line="240" w:lineRule="auto"/>
        <w:rPr>
          <w:ins w:id="88" w:author="Unknown"/>
          <w:rFonts w:ascii="Arial" w:eastAsia="Times New Roman" w:hAnsi="Arial" w:cs="Arial"/>
          <w:color w:val="333333"/>
        </w:rPr>
      </w:pPr>
      <w:ins w:id="89"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button</w:t>
        </w:r>
        <w:r w:rsidRPr="00206529">
          <w:rPr>
            <w:rFonts w:ascii="Arial" w:eastAsia="Times New Roman" w:hAnsi="Arial" w:cs="Arial"/>
            <w:color w:val="333333"/>
            <w:shd w:val="clear" w:color="auto" w:fill="FFFFFF"/>
          </w:rPr>
          <w:t> </w:t>
        </w:r>
        <w:r w:rsidRPr="00206529">
          <w:rPr>
            <w:rFonts w:ascii="Arial" w:eastAsia="Times New Roman" w:hAnsi="Arial" w:cs="Arial"/>
            <w:color w:val="FF0000"/>
            <w:shd w:val="clear" w:color="auto" w:fill="FFFFFF"/>
          </w:rPr>
          <w:t>type</w:t>
        </w:r>
        <w:r w:rsidRPr="00206529">
          <w:rPr>
            <w:rFonts w:ascii="Arial" w:eastAsia="Times New Roman" w:hAnsi="Arial" w:cs="Arial"/>
            <w:color w:val="0000FF"/>
            <w:shd w:val="clear" w:color="auto" w:fill="FFFFFF"/>
          </w:rPr>
          <w:t>="button"</w:t>
        </w:r>
        <w:r w:rsidRPr="00206529">
          <w:rPr>
            <w:rFonts w:ascii="Arial" w:eastAsia="Times New Roman" w:hAnsi="Arial" w:cs="Arial"/>
            <w:color w:val="333333"/>
            <w:shd w:val="clear" w:color="auto" w:fill="FFFFFF"/>
          </w:rPr>
          <w:t> </w:t>
        </w:r>
        <w:r w:rsidRPr="00206529">
          <w:rPr>
            <w:rFonts w:ascii="Arial" w:eastAsia="Times New Roman" w:hAnsi="Arial" w:cs="Arial"/>
            <w:color w:val="FF0000"/>
            <w:shd w:val="clear" w:color="auto" w:fill="FFFFFF"/>
          </w:rPr>
          <w:t>class</w:t>
        </w:r>
        <w:r w:rsidRPr="00206529">
          <w:rPr>
            <w:rFonts w:ascii="Arial" w:eastAsia="Times New Roman" w:hAnsi="Arial" w:cs="Arial"/>
            <w:color w:val="0000FF"/>
            <w:shd w:val="clear" w:color="auto" w:fill="FFFFFF"/>
          </w:rPr>
          <w:t>="btn btn-danger"</w:t>
        </w:r>
      </w:ins>
    </w:p>
    <w:p w:rsidR="00206529" w:rsidRPr="00206529" w:rsidRDefault="00206529" w:rsidP="00206529">
      <w:pPr>
        <w:shd w:val="clear" w:color="auto" w:fill="FFFFFF"/>
        <w:spacing w:after="0" w:line="240" w:lineRule="auto"/>
        <w:rPr>
          <w:ins w:id="90" w:author="Unknown"/>
          <w:rFonts w:ascii="Arial" w:eastAsia="Times New Roman" w:hAnsi="Arial" w:cs="Arial"/>
          <w:color w:val="333333"/>
        </w:rPr>
      </w:pPr>
      <w:ins w:id="91" w:author="Unknown">
        <w:r w:rsidRPr="00206529">
          <w:rPr>
            <w:rFonts w:ascii="Arial" w:eastAsia="Times New Roman" w:hAnsi="Arial" w:cs="Arial"/>
            <w:color w:val="333333"/>
            <w:shd w:val="clear" w:color="auto" w:fill="FFFFFF"/>
          </w:rPr>
          <w:t>                                </w:t>
        </w:r>
        <w:r w:rsidRPr="00206529">
          <w:rPr>
            <w:rFonts w:ascii="Arial" w:eastAsia="Times New Roman" w:hAnsi="Arial" w:cs="Arial"/>
            <w:color w:val="FF0000"/>
            <w:shd w:val="clear" w:color="auto" w:fill="FFFFFF"/>
          </w:rPr>
          <w:t>data-dismiss</w:t>
        </w:r>
        <w:r w:rsidRPr="00206529">
          <w:rPr>
            <w:rFonts w:ascii="Arial" w:eastAsia="Times New Roman" w:hAnsi="Arial" w:cs="Arial"/>
            <w:color w:val="0000FF"/>
            <w:shd w:val="clear" w:color="auto" w:fill="FFFFFF"/>
          </w:rPr>
          <w:t>="modal"&gt;</w:t>
        </w:r>
      </w:ins>
    </w:p>
    <w:p w:rsidR="00206529" w:rsidRPr="00206529" w:rsidRDefault="00206529" w:rsidP="00206529">
      <w:pPr>
        <w:shd w:val="clear" w:color="auto" w:fill="FFFFFF"/>
        <w:spacing w:after="0" w:line="240" w:lineRule="auto"/>
        <w:rPr>
          <w:ins w:id="92" w:author="Unknown"/>
          <w:rFonts w:ascii="Arial" w:eastAsia="Times New Roman" w:hAnsi="Arial" w:cs="Arial"/>
          <w:color w:val="333333"/>
        </w:rPr>
      </w:pPr>
      <w:ins w:id="93" w:author="Unknown">
        <w:r w:rsidRPr="00206529">
          <w:rPr>
            <w:rFonts w:ascii="Arial" w:eastAsia="Times New Roman" w:hAnsi="Arial" w:cs="Arial"/>
            <w:color w:val="333333"/>
            <w:shd w:val="clear" w:color="auto" w:fill="FFFFFF"/>
          </w:rPr>
          <w:t>                            Close</w:t>
        </w:r>
      </w:ins>
    </w:p>
    <w:p w:rsidR="00206529" w:rsidRPr="00206529" w:rsidRDefault="00206529" w:rsidP="00206529">
      <w:pPr>
        <w:shd w:val="clear" w:color="auto" w:fill="FFFFFF"/>
        <w:spacing w:after="0" w:line="240" w:lineRule="auto"/>
        <w:rPr>
          <w:ins w:id="94" w:author="Unknown"/>
          <w:rFonts w:ascii="Arial" w:eastAsia="Times New Roman" w:hAnsi="Arial" w:cs="Arial"/>
          <w:color w:val="333333"/>
        </w:rPr>
      </w:pPr>
      <w:ins w:id="95"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button</w:t>
        </w:r>
        <w:r w:rsidRPr="00206529">
          <w:rPr>
            <w:rFonts w:ascii="Arial" w:eastAsia="Times New Roman" w:hAnsi="Arial" w:cs="Arial"/>
            <w:color w:val="0000FF"/>
            <w:shd w:val="clear" w:color="auto" w:fill="FFFFFF"/>
          </w:rPr>
          <w:t>&gt;</w:t>
        </w:r>
      </w:ins>
    </w:p>
    <w:p w:rsidR="00206529" w:rsidRPr="00206529" w:rsidRDefault="00206529" w:rsidP="00206529">
      <w:pPr>
        <w:shd w:val="clear" w:color="auto" w:fill="FFFFFF"/>
        <w:spacing w:after="0" w:line="240" w:lineRule="auto"/>
        <w:rPr>
          <w:ins w:id="96" w:author="Unknown"/>
          <w:rFonts w:ascii="Arial" w:eastAsia="Times New Roman" w:hAnsi="Arial" w:cs="Arial"/>
          <w:color w:val="333333"/>
        </w:rPr>
      </w:pPr>
      <w:ins w:id="97"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div</w:t>
        </w:r>
        <w:r w:rsidRPr="00206529">
          <w:rPr>
            <w:rFonts w:ascii="Arial" w:eastAsia="Times New Roman" w:hAnsi="Arial" w:cs="Arial"/>
            <w:color w:val="0000FF"/>
            <w:shd w:val="clear" w:color="auto" w:fill="FFFFFF"/>
          </w:rPr>
          <w:t>&gt;</w:t>
        </w:r>
      </w:ins>
    </w:p>
    <w:p w:rsidR="00206529" w:rsidRPr="00206529" w:rsidRDefault="00206529" w:rsidP="00206529">
      <w:pPr>
        <w:shd w:val="clear" w:color="auto" w:fill="FFFFFF"/>
        <w:spacing w:after="0" w:line="240" w:lineRule="auto"/>
        <w:rPr>
          <w:ins w:id="98" w:author="Unknown"/>
          <w:rFonts w:ascii="Arial" w:eastAsia="Times New Roman" w:hAnsi="Arial" w:cs="Arial"/>
          <w:color w:val="333333"/>
        </w:rPr>
      </w:pPr>
      <w:ins w:id="99"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div</w:t>
        </w:r>
        <w:r w:rsidRPr="00206529">
          <w:rPr>
            <w:rFonts w:ascii="Arial" w:eastAsia="Times New Roman" w:hAnsi="Arial" w:cs="Arial"/>
            <w:color w:val="0000FF"/>
            <w:shd w:val="clear" w:color="auto" w:fill="FFFFFF"/>
          </w:rPr>
          <w:t>&gt;</w:t>
        </w:r>
      </w:ins>
    </w:p>
    <w:p w:rsidR="00206529" w:rsidRPr="00206529" w:rsidRDefault="00206529" w:rsidP="00206529">
      <w:pPr>
        <w:shd w:val="clear" w:color="auto" w:fill="FFFFFF"/>
        <w:spacing w:after="0" w:line="240" w:lineRule="auto"/>
        <w:rPr>
          <w:ins w:id="100" w:author="Unknown"/>
          <w:rFonts w:ascii="Arial" w:eastAsia="Times New Roman" w:hAnsi="Arial" w:cs="Arial"/>
          <w:color w:val="333333"/>
        </w:rPr>
      </w:pPr>
      <w:ins w:id="101"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div</w:t>
        </w:r>
        <w:r w:rsidRPr="00206529">
          <w:rPr>
            <w:rFonts w:ascii="Arial" w:eastAsia="Times New Roman" w:hAnsi="Arial" w:cs="Arial"/>
            <w:color w:val="0000FF"/>
            <w:shd w:val="clear" w:color="auto" w:fill="FFFFFF"/>
          </w:rPr>
          <w:t>&gt;</w:t>
        </w:r>
      </w:ins>
    </w:p>
    <w:p w:rsidR="00206529" w:rsidRPr="00206529" w:rsidRDefault="00206529" w:rsidP="00206529">
      <w:pPr>
        <w:shd w:val="clear" w:color="auto" w:fill="FFFFFF"/>
        <w:spacing w:after="0" w:line="240" w:lineRule="auto"/>
        <w:rPr>
          <w:ins w:id="102" w:author="Unknown"/>
          <w:rFonts w:ascii="Arial" w:eastAsia="Times New Roman" w:hAnsi="Arial" w:cs="Arial"/>
          <w:color w:val="333333"/>
        </w:rPr>
      </w:pPr>
      <w:ins w:id="103"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div</w:t>
        </w:r>
        <w:r w:rsidRPr="00206529">
          <w:rPr>
            <w:rFonts w:ascii="Arial" w:eastAsia="Times New Roman" w:hAnsi="Arial" w:cs="Arial"/>
            <w:color w:val="0000FF"/>
            <w:shd w:val="clear" w:color="auto" w:fill="FFFFFF"/>
          </w:rPr>
          <w:t>&gt;</w:t>
        </w:r>
      </w:ins>
    </w:p>
    <w:p w:rsidR="00206529" w:rsidRPr="00206529" w:rsidRDefault="00206529" w:rsidP="00206529">
      <w:pPr>
        <w:shd w:val="clear" w:color="auto" w:fill="FFFFFF"/>
        <w:spacing w:after="0" w:line="240" w:lineRule="auto"/>
        <w:rPr>
          <w:ins w:id="104" w:author="Unknown"/>
          <w:rFonts w:ascii="Arial" w:eastAsia="Times New Roman" w:hAnsi="Arial" w:cs="Arial"/>
          <w:color w:val="333333"/>
        </w:rPr>
      </w:pPr>
      <w:ins w:id="105"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div</w:t>
        </w:r>
        <w:r w:rsidRPr="00206529">
          <w:rPr>
            <w:rFonts w:ascii="Arial" w:eastAsia="Times New Roman" w:hAnsi="Arial" w:cs="Arial"/>
            <w:color w:val="333333"/>
            <w:shd w:val="clear" w:color="auto" w:fill="FFFFFF"/>
          </w:rPr>
          <w:t> </w:t>
        </w:r>
        <w:r w:rsidRPr="00206529">
          <w:rPr>
            <w:rFonts w:ascii="Arial" w:eastAsia="Times New Roman" w:hAnsi="Arial" w:cs="Arial"/>
            <w:color w:val="FF0000"/>
            <w:shd w:val="clear" w:color="auto" w:fill="FFFFFF"/>
          </w:rPr>
          <w:t>id</w:t>
        </w:r>
        <w:r w:rsidRPr="00206529">
          <w:rPr>
            <w:rFonts w:ascii="Arial" w:eastAsia="Times New Roman" w:hAnsi="Arial" w:cs="Arial"/>
            <w:color w:val="0000FF"/>
            <w:shd w:val="clear" w:color="auto" w:fill="FFFFFF"/>
          </w:rPr>
          <w:t>="divError"</w:t>
        </w:r>
        <w:r w:rsidRPr="00206529">
          <w:rPr>
            <w:rFonts w:ascii="Arial" w:eastAsia="Times New Roman" w:hAnsi="Arial" w:cs="Arial"/>
            <w:color w:val="333333"/>
            <w:shd w:val="clear" w:color="auto" w:fill="FFFFFF"/>
          </w:rPr>
          <w:t> </w:t>
        </w:r>
        <w:r w:rsidRPr="00206529">
          <w:rPr>
            <w:rFonts w:ascii="Arial" w:eastAsia="Times New Roman" w:hAnsi="Arial" w:cs="Arial"/>
            <w:color w:val="FF0000"/>
            <w:shd w:val="clear" w:color="auto" w:fill="FFFFFF"/>
          </w:rPr>
          <w:t>class</w:t>
        </w:r>
        <w:r w:rsidRPr="00206529">
          <w:rPr>
            <w:rFonts w:ascii="Arial" w:eastAsia="Times New Roman" w:hAnsi="Arial" w:cs="Arial"/>
            <w:color w:val="0000FF"/>
            <w:shd w:val="clear" w:color="auto" w:fill="FFFFFF"/>
          </w:rPr>
          <w:t>="alert alert-danger collapse"&gt;</w:t>
        </w:r>
      </w:ins>
    </w:p>
    <w:p w:rsidR="00206529" w:rsidRPr="00206529" w:rsidRDefault="00206529" w:rsidP="00206529">
      <w:pPr>
        <w:shd w:val="clear" w:color="auto" w:fill="FFFFFF"/>
        <w:spacing w:after="0" w:line="240" w:lineRule="auto"/>
        <w:rPr>
          <w:ins w:id="106" w:author="Unknown"/>
          <w:rFonts w:ascii="Arial" w:eastAsia="Times New Roman" w:hAnsi="Arial" w:cs="Arial"/>
          <w:color w:val="333333"/>
        </w:rPr>
      </w:pPr>
      <w:ins w:id="107"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a</w:t>
        </w:r>
        <w:r w:rsidRPr="00206529">
          <w:rPr>
            <w:rFonts w:ascii="Arial" w:eastAsia="Times New Roman" w:hAnsi="Arial" w:cs="Arial"/>
            <w:color w:val="333333"/>
            <w:shd w:val="clear" w:color="auto" w:fill="FFFFFF"/>
          </w:rPr>
          <w:t> </w:t>
        </w:r>
        <w:r w:rsidRPr="00206529">
          <w:rPr>
            <w:rFonts w:ascii="Arial" w:eastAsia="Times New Roman" w:hAnsi="Arial" w:cs="Arial"/>
            <w:color w:val="FF0000"/>
            <w:shd w:val="clear" w:color="auto" w:fill="FFFFFF"/>
          </w:rPr>
          <w:t>id</w:t>
        </w:r>
        <w:r w:rsidRPr="00206529">
          <w:rPr>
            <w:rFonts w:ascii="Arial" w:eastAsia="Times New Roman" w:hAnsi="Arial" w:cs="Arial"/>
            <w:color w:val="0000FF"/>
            <w:shd w:val="clear" w:color="auto" w:fill="FFFFFF"/>
          </w:rPr>
          <w:t>="linkClose"</w:t>
        </w:r>
        <w:r w:rsidRPr="00206529">
          <w:rPr>
            <w:rFonts w:ascii="Arial" w:eastAsia="Times New Roman" w:hAnsi="Arial" w:cs="Arial"/>
            <w:color w:val="333333"/>
            <w:shd w:val="clear" w:color="auto" w:fill="FFFFFF"/>
          </w:rPr>
          <w:t> </w:t>
        </w:r>
        <w:r w:rsidRPr="00206529">
          <w:rPr>
            <w:rFonts w:ascii="Arial" w:eastAsia="Times New Roman" w:hAnsi="Arial" w:cs="Arial"/>
            <w:color w:val="FF0000"/>
            <w:shd w:val="clear" w:color="auto" w:fill="FFFFFF"/>
          </w:rPr>
          <w:t>href</w:t>
        </w:r>
        <w:r w:rsidRPr="00206529">
          <w:rPr>
            <w:rFonts w:ascii="Arial" w:eastAsia="Times New Roman" w:hAnsi="Arial" w:cs="Arial"/>
            <w:color w:val="0000FF"/>
            <w:shd w:val="clear" w:color="auto" w:fill="FFFFFF"/>
          </w:rPr>
          <w:t>="#"</w:t>
        </w:r>
        <w:r w:rsidRPr="00206529">
          <w:rPr>
            <w:rFonts w:ascii="Arial" w:eastAsia="Times New Roman" w:hAnsi="Arial" w:cs="Arial"/>
            <w:color w:val="333333"/>
            <w:shd w:val="clear" w:color="auto" w:fill="FFFFFF"/>
          </w:rPr>
          <w:t> </w:t>
        </w:r>
        <w:r w:rsidRPr="00206529">
          <w:rPr>
            <w:rFonts w:ascii="Arial" w:eastAsia="Times New Roman" w:hAnsi="Arial" w:cs="Arial"/>
            <w:color w:val="FF0000"/>
            <w:shd w:val="clear" w:color="auto" w:fill="FFFFFF"/>
          </w:rPr>
          <w:t>class</w:t>
        </w:r>
        <w:r w:rsidRPr="00206529">
          <w:rPr>
            <w:rFonts w:ascii="Arial" w:eastAsia="Times New Roman" w:hAnsi="Arial" w:cs="Arial"/>
            <w:color w:val="0000FF"/>
            <w:shd w:val="clear" w:color="auto" w:fill="FFFFFF"/>
          </w:rPr>
          <w:t>="close"&gt;</w:t>
        </w:r>
        <w:r w:rsidRPr="00206529">
          <w:rPr>
            <w:rFonts w:ascii="Arial" w:eastAsia="Times New Roman" w:hAnsi="Arial" w:cs="Arial"/>
            <w:color w:val="FF0000"/>
            <w:shd w:val="clear" w:color="auto" w:fill="FFFFFF"/>
          </w:rPr>
          <w:t>&amp;times;</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a</w:t>
        </w:r>
        <w:r w:rsidRPr="00206529">
          <w:rPr>
            <w:rFonts w:ascii="Arial" w:eastAsia="Times New Roman" w:hAnsi="Arial" w:cs="Arial"/>
            <w:color w:val="0000FF"/>
            <w:shd w:val="clear" w:color="auto" w:fill="FFFFFF"/>
          </w:rPr>
          <w:t>&gt;</w:t>
        </w:r>
      </w:ins>
    </w:p>
    <w:p w:rsidR="00206529" w:rsidRPr="00206529" w:rsidRDefault="00206529" w:rsidP="00206529">
      <w:pPr>
        <w:shd w:val="clear" w:color="auto" w:fill="FFFFFF"/>
        <w:spacing w:after="0" w:line="240" w:lineRule="auto"/>
        <w:rPr>
          <w:ins w:id="108" w:author="Unknown"/>
          <w:rFonts w:ascii="Arial" w:eastAsia="Times New Roman" w:hAnsi="Arial" w:cs="Arial"/>
          <w:color w:val="333333"/>
        </w:rPr>
      </w:pPr>
      <w:ins w:id="109"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div</w:t>
        </w:r>
        <w:r w:rsidRPr="00206529">
          <w:rPr>
            <w:rFonts w:ascii="Arial" w:eastAsia="Times New Roman" w:hAnsi="Arial" w:cs="Arial"/>
            <w:color w:val="333333"/>
            <w:shd w:val="clear" w:color="auto" w:fill="FFFFFF"/>
          </w:rPr>
          <w:t> </w:t>
        </w:r>
        <w:r w:rsidRPr="00206529">
          <w:rPr>
            <w:rFonts w:ascii="Arial" w:eastAsia="Times New Roman" w:hAnsi="Arial" w:cs="Arial"/>
            <w:color w:val="FF0000"/>
            <w:shd w:val="clear" w:color="auto" w:fill="FFFFFF"/>
          </w:rPr>
          <w:t>id</w:t>
        </w:r>
        <w:r w:rsidRPr="00206529">
          <w:rPr>
            <w:rFonts w:ascii="Arial" w:eastAsia="Times New Roman" w:hAnsi="Arial" w:cs="Arial"/>
            <w:color w:val="0000FF"/>
            <w:shd w:val="clear" w:color="auto" w:fill="FFFFFF"/>
          </w:rPr>
          <w:t>="divErrorText"&gt;&lt;/</w:t>
        </w:r>
        <w:r w:rsidRPr="00206529">
          <w:rPr>
            <w:rFonts w:ascii="Arial" w:eastAsia="Times New Roman" w:hAnsi="Arial" w:cs="Arial"/>
            <w:color w:val="800000"/>
            <w:shd w:val="clear" w:color="auto" w:fill="FFFFFF"/>
          </w:rPr>
          <w:t>div</w:t>
        </w:r>
        <w:r w:rsidRPr="00206529">
          <w:rPr>
            <w:rFonts w:ascii="Arial" w:eastAsia="Times New Roman" w:hAnsi="Arial" w:cs="Arial"/>
            <w:color w:val="0000FF"/>
            <w:shd w:val="clear" w:color="auto" w:fill="FFFFFF"/>
          </w:rPr>
          <w:t>&gt;</w:t>
        </w:r>
      </w:ins>
    </w:p>
    <w:p w:rsidR="00206529" w:rsidRPr="00206529" w:rsidRDefault="00206529" w:rsidP="00206529">
      <w:pPr>
        <w:shd w:val="clear" w:color="auto" w:fill="FFFFFF"/>
        <w:spacing w:after="0" w:line="240" w:lineRule="auto"/>
        <w:rPr>
          <w:ins w:id="110" w:author="Unknown"/>
          <w:rFonts w:ascii="Arial" w:eastAsia="Times New Roman" w:hAnsi="Arial" w:cs="Arial"/>
          <w:color w:val="333333"/>
        </w:rPr>
      </w:pPr>
      <w:ins w:id="111"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div</w:t>
        </w:r>
        <w:r w:rsidRPr="00206529">
          <w:rPr>
            <w:rFonts w:ascii="Arial" w:eastAsia="Times New Roman" w:hAnsi="Arial" w:cs="Arial"/>
            <w:color w:val="0000FF"/>
            <w:shd w:val="clear" w:color="auto" w:fill="FFFFFF"/>
          </w:rPr>
          <w:t>&gt;</w:t>
        </w:r>
      </w:ins>
    </w:p>
    <w:p w:rsidR="00206529" w:rsidRPr="00206529" w:rsidRDefault="00206529" w:rsidP="00206529">
      <w:pPr>
        <w:shd w:val="clear" w:color="auto" w:fill="FFFFFF"/>
        <w:spacing w:after="0" w:line="240" w:lineRule="auto"/>
        <w:rPr>
          <w:ins w:id="112" w:author="Unknown"/>
          <w:rFonts w:ascii="Arial" w:eastAsia="Times New Roman" w:hAnsi="Arial" w:cs="Arial"/>
          <w:color w:val="333333"/>
        </w:rPr>
      </w:pPr>
      <w:ins w:id="113"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div</w:t>
        </w:r>
        <w:r w:rsidRPr="00206529">
          <w:rPr>
            <w:rFonts w:ascii="Arial" w:eastAsia="Times New Roman" w:hAnsi="Arial" w:cs="Arial"/>
            <w:color w:val="0000FF"/>
            <w:shd w:val="clear" w:color="auto" w:fill="FFFFFF"/>
          </w:rPr>
          <w:t>&gt;</w:t>
        </w:r>
      </w:ins>
    </w:p>
    <w:p w:rsidR="00206529" w:rsidRPr="00206529" w:rsidRDefault="00206529" w:rsidP="00206529">
      <w:pPr>
        <w:shd w:val="clear" w:color="auto" w:fill="FFFFFF"/>
        <w:spacing w:after="0" w:line="240" w:lineRule="auto"/>
        <w:rPr>
          <w:ins w:id="114" w:author="Unknown"/>
          <w:rFonts w:ascii="Arial" w:eastAsia="Times New Roman" w:hAnsi="Arial" w:cs="Arial"/>
          <w:color w:val="333333"/>
        </w:rPr>
      </w:pPr>
    </w:p>
    <w:p w:rsidR="00206529" w:rsidRPr="00206529" w:rsidRDefault="00206529" w:rsidP="00206529">
      <w:pPr>
        <w:shd w:val="clear" w:color="auto" w:fill="FFFFFF"/>
        <w:spacing w:after="0" w:line="240" w:lineRule="auto"/>
        <w:rPr>
          <w:ins w:id="115" w:author="Unknown"/>
          <w:rFonts w:ascii="Arial" w:eastAsia="Times New Roman" w:hAnsi="Arial" w:cs="Arial"/>
          <w:color w:val="333333"/>
        </w:rPr>
      </w:pPr>
      <w:ins w:id="116"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script</w:t>
        </w:r>
        <w:r w:rsidRPr="00206529">
          <w:rPr>
            <w:rFonts w:ascii="Arial" w:eastAsia="Times New Roman" w:hAnsi="Arial" w:cs="Arial"/>
            <w:color w:val="333333"/>
            <w:shd w:val="clear" w:color="auto" w:fill="FFFFFF"/>
          </w:rPr>
          <w:t> </w:t>
        </w:r>
        <w:r w:rsidRPr="00206529">
          <w:rPr>
            <w:rFonts w:ascii="Arial" w:eastAsia="Times New Roman" w:hAnsi="Arial" w:cs="Arial"/>
            <w:color w:val="FF0000"/>
            <w:shd w:val="clear" w:color="auto" w:fill="FFFFFF"/>
          </w:rPr>
          <w:t>src</w:t>
        </w:r>
        <w:r w:rsidRPr="00206529">
          <w:rPr>
            <w:rFonts w:ascii="Arial" w:eastAsia="Times New Roman" w:hAnsi="Arial" w:cs="Arial"/>
            <w:color w:val="0000FF"/>
            <w:shd w:val="clear" w:color="auto" w:fill="FFFFFF"/>
          </w:rPr>
          <w:t>="Scripts/jquery-1.10.2.min.js"&gt;&lt;/</w:t>
        </w:r>
        <w:r w:rsidRPr="00206529">
          <w:rPr>
            <w:rFonts w:ascii="Arial" w:eastAsia="Times New Roman" w:hAnsi="Arial" w:cs="Arial"/>
            <w:color w:val="800000"/>
            <w:shd w:val="clear" w:color="auto" w:fill="FFFFFF"/>
          </w:rPr>
          <w:t>script</w:t>
        </w:r>
        <w:r w:rsidRPr="00206529">
          <w:rPr>
            <w:rFonts w:ascii="Arial" w:eastAsia="Times New Roman" w:hAnsi="Arial" w:cs="Arial"/>
            <w:color w:val="0000FF"/>
            <w:shd w:val="clear" w:color="auto" w:fill="FFFFFF"/>
          </w:rPr>
          <w:t>&gt;</w:t>
        </w:r>
      </w:ins>
    </w:p>
    <w:p w:rsidR="00206529" w:rsidRPr="00206529" w:rsidRDefault="00206529" w:rsidP="00206529">
      <w:pPr>
        <w:shd w:val="clear" w:color="auto" w:fill="FFFFFF"/>
        <w:spacing w:after="0" w:line="240" w:lineRule="auto"/>
        <w:rPr>
          <w:ins w:id="117" w:author="Unknown"/>
          <w:rFonts w:ascii="Arial" w:eastAsia="Times New Roman" w:hAnsi="Arial" w:cs="Arial"/>
          <w:color w:val="333333"/>
        </w:rPr>
      </w:pPr>
      <w:ins w:id="118"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script</w:t>
        </w:r>
        <w:r w:rsidRPr="00206529">
          <w:rPr>
            <w:rFonts w:ascii="Arial" w:eastAsia="Times New Roman" w:hAnsi="Arial" w:cs="Arial"/>
            <w:color w:val="333333"/>
            <w:shd w:val="clear" w:color="auto" w:fill="FFFFFF"/>
          </w:rPr>
          <w:t> </w:t>
        </w:r>
        <w:r w:rsidRPr="00206529">
          <w:rPr>
            <w:rFonts w:ascii="Arial" w:eastAsia="Times New Roman" w:hAnsi="Arial" w:cs="Arial"/>
            <w:color w:val="FF0000"/>
            <w:shd w:val="clear" w:color="auto" w:fill="FFFFFF"/>
          </w:rPr>
          <w:t>src</w:t>
        </w:r>
        <w:r w:rsidRPr="00206529">
          <w:rPr>
            <w:rFonts w:ascii="Arial" w:eastAsia="Times New Roman" w:hAnsi="Arial" w:cs="Arial"/>
            <w:color w:val="0000FF"/>
            <w:shd w:val="clear" w:color="auto" w:fill="FFFFFF"/>
          </w:rPr>
          <w:t>="Scripts/bootstrap.min.js"&gt;&lt;/</w:t>
        </w:r>
        <w:r w:rsidRPr="00206529">
          <w:rPr>
            <w:rFonts w:ascii="Arial" w:eastAsia="Times New Roman" w:hAnsi="Arial" w:cs="Arial"/>
            <w:color w:val="800000"/>
            <w:shd w:val="clear" w:color="auto" w:fill="FFFFFF"/>
          </w:rPr>
          <w:t>script</w:t>
        </w:r>
        <w:r w:rsidRPr="00206529">
          <w:rPr>
            <w:rFonts w:ascii="Arial" w:eastAsia="Times New Roman" w:hAnsi="Arial" w:cs="Arial"/>
            <w:color w:val="0000FF"/>
            <w:shd w:val="clear" w:color="auto" w:fill="FFFFFF"/>
          </w:rPr>
          <w:t>&gt;</w:t>
        </w:r>
      </w:ins>
    </w:p>
    <w:p w:rsidR="00206529" w:rsidRPr="00206529" w:rsidRDefault="00206529" w:rsidP="00206529">
      <w:pPr>
        <w:shd w:val="clear" w:color="auto" w:fill="FFFFFF"/>
        <w:spacing w:after="0" w:line="240" w:lineRule="auto"/>
        <w:rPr>
          <w:ins w:id="119" w:author="Unknown"/>
          <w:rFonts w:ascii="Arial" w:eastAsia="Times New Roman" w:hAnsi="Arial" w:cs="Arial"/>
          <w:color w:val="333333"/>
        </w:rPr>
      </w:pPr>
    </w:p>
    <w:p w:rsidR="00206529" w:rsidRPr="00206529" w:rsidRDefault="00206529" w:rsidP="00206529">
      <w:pPr>
        <w:shd w:val="clear" w:color="auto" w:fill="FFFFFF"/>
        <w:spacing w:after="0" w:line="240" w:lineRule="auto"/>
        <w:rPr>
          <w:ins w:id="120" w:author="Unknown"/>
          <w:rFonts w:ascii="Arial" w:eastAsia="Times New Roman" w:hAnsi="Arial" w:cs="Arial"/>
          <w:color w:val="333333"/>
        </w:rPr>
      </w:pPr>
      <w:ins w:id="121"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script</w:t>
        </w:r>
        <w:r w:rsidRPr="00206529">
          <w:rPr>
            <w:rFonts w:ascii="Arial" w:eastAsia="Times New Roman" w:hAnsi="Arial" w:cs="Arial"/>
            <w:color w:val="333333"/>
            <w:shd w:val="clear" w:color="auto" w:fill="FFFFFF"/>
          </w:rPr>
          <w:t> </w:t>
        </w:r>
        <w:r w:rsidRPr="00206529">
          <w:rPr>
            <w:rFonts w:ascii="Arial" w:eastAsia="Times New Roman" w:hAnsi="Arial" w:cs="Arial"/>
            <w:color w:val="FF0000"/>
            <w:shd w:val="clear" w:color="auto" w:fill="FFFFFF"/>
          </w:rPr>
          <w:t>type</w:t>
        </w:r>
        <w:r w:rsidRPr="00206529">
          <w:rPr>
            <w:rFonts w:ascii="Arial" w:eastAsia="Times New Roman" w:hAnsi="Arial" w:cs="Arial"/>
            <w:color w:val="0000FF"/>
            <w:shd w:val="clear" w:color="auto" w:fill="FFFFFF"/>
          </w:rPr>
          <w:t>="text/javascript"&gt;</w:t>
        </w:r>
      </w:ins>
    </w:p>
    <w:p w:rsidR="00206529" w:rsidRPr="00206529" w:rsidRDefault="00206529" w:rsidP="00206529">
      <w:pPr>
        <w:shd w:val="clear" w:color="auto" w:fill="FFFFFF"/>
        <w:spacing w:after="0" w:line="240" w:lineRule="auto"/>
        <w:rPr>
          <w:ins w:id="122" w:author="Unknown"/>
          <w:rFonts w:ascii="Arial" w:eastAsia="Times New Roman" w:hAnsi="Arial" w:cs="Arial"/>
          <w:color w:val="333333"/>
        </w:rPr>
      </w:pPr>
      <w:ins w:id="123" w:author="Unknown">
        <w:r w:rsidRPr="00206529">
          <w:rPr>
            <w:rFonts w:ascii="Arial" w:eastAsia="Times New Roman" w:hAnsi="Arial" w:cs="Arial"/>
            <w:color w:val="333333"/>
            <w:shd w:val="clear" w:color="auto" w:fill="FFFFFF"/>
          </w:rPr>
          <w:t>        $(document).ready(</w:t>
        </w:r>
        <w:r w:rsidRPr="00206529">
          <w:rPr>
            <w:rFonts w:ascii="Arial" w:eastAsia="Times New Roman" w:hAnsi="Arial" w:cs="Arial"/>
            <w:color w:val="0000FF"/>
            <w:shd w:val="clear" w:color="auto" w:fill="FFFFFF"/>
          </w:rPr>
          <w:t>function</w:t>
        </w:r>
        <w:r w:rsidRPr="00206529">
          <w:rPr>
            <w:rFonts w:ascii="Arial" w:eastAsia="Times New Roman" w:hAnsi="Arial" w:cs="Arial"/>
            <w:color w:val="333333"/>
            <w:shd w:val="clear" w:color="auto" w:fill="FFFFFF"/>
          </w:rPr>
          <w:t> () {</w:t>
        </w:r>
      </w:ins>
    </w:p>
    <w:p w:rsidR="00206529" w:rsidRPr="00206529" w:rsidRDefault="00206529" w:rsidP="00206529">
      <w:pPr>
        <w:shd w:val="clear" w:color="auto" w:fill="FFFFFF"/>
        <w:spacing w:after="0" w:line="240" w:lineRule="auto"/>
        <w:rPr>
          <w:ins w:id="124" w:author="Unknown"/>
          <w:rFonts w:ascii="Arial" w:eastAsia="Times New Roman" w:hAnsi="Arial" w:cs="Arial"/>
          <w:color w:val="333333"/>
        </w:rPr>
      </w:pPr>
      <w:ins w:id="125"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if</w:t>
        </w:r>
        <w:r w:rsidRPr="00206529">
          <w:rPr>
            <w:rFonts w:ascii="Arial" w:eastAsia="Times New Roman" w:hAnsi="Arial" w:cs="Arial"/>
            <w:color w:val="333333"/>
            <w:shd w:val="clear" w:color="auto" w:fill="FFFFFF"/>
          </w:rPr>
          <w:t> (sessionStorage.getItem(</w:t>
        </w:r>
        <w:r w:rsidRPr="00206529">
          <w:rPr>
            <w:rFonts w:ascii="Arial" w:eastAsia="Times New Roman" w:hAnsi="Arial" w:cs="Arial"/>
            <w:color w:val="A31515"/>
            <w:shd w:val="clear" w:color="auto" w:fill="FFFFFF"/>
          </w:rPr>
          <w:t>'accessToken'</w:t>
        </w:r>
        <w:r w:rsidRPr="00206529">
          <w:rPr>
            <w:rFonts w:ascii="Arial" w:eastAsia="Times New Roman" w:hAnsi="Arial" w:cs="Arial"/>
            <w:color w:val="333333"/>
            <w:shd w:val="clear" w:color="auto" w:fill="FFFFFF"/>
          </w:rPr>
          <w:t>) == </w:t>
        </w:r>
        <w:r w:rsidRPr="00206529">
          <w:rPr>
            <w:rFonts w:ascii="Arial" w:eastAsia="Times New Roman" w:hAnsi="Arial" w:cs="Arial"/>
            <w:color w:val="0000FF"/>
            <w:shd w:val="clear" w:color="auto" w:fill="FFFFFF"/>
          </w:rPr>
          <w:t>null</w:t>
        </w:r>
        <w:r w:rsidRPr="00206529">
          <w:rPr>
            <w:rFonts w:ascii="Arial" w:eastAsia="Times New Roman" w:hAnsi="Arial" w:cs="Arial"/>
            <w:color w:val="333333"/>
            <w:shd w:val="clear" w:color="auto" w:fill="FFFFFF"/>
          </w:rPr>
          <w:t>) {</w:t>
        </w:r>
      </w:ins>
    </w:p>
    <w:p w:rsidR="00206529" w:rsidRPr="00206529" w:rsidRDefault="00206529" w:rsidP="00206529">
      <w:pPr>
        <w:shd w:val="clear" w:color="auto" w:fill="FFFFFF"/>
        <w:spacing w:after="0" w:line="240" w:lineRule="auto"/>
        <w:rPr>
          <w:ins w:id="126" w:author="Unknown"/>
          <w:rFonts w:ascii="Arial" w:eastAsia="Times New Roman" w:hAnsi="Arial" w:cs="Arial"/>
          <w:color w:val="333333"/>
        </w:rPr>
      </w:pPr>
      <w:ins w:id="127" w:author="Unknown">
        <w:r w:rsidRPr="00206529">
          <w:rPr>
            <w:rFonts w:ascii="Arial" w:eastAsia="Times New Roman" w:hAnsi="Arial" w:cs="Arial"/>
            <w:color w:val="333333"/>
            <w:shd w:val="clear" w:color="auto" w:fill="FFFFFF"/>
          </w:rPr>
          <w:t>                window.location.href = </w:t>
        </w:r>
        <w:r w:rsidRPr="00206529">
          <w:rPr>
            <w:rFonts w:ascii="Arial" w:eastAsia="Times New Roman" w:hAnsi="Arial" w:cs="Arial"/>
            <w:color w:val="A31515"/>
            <w:shd w:val="clear" w:color="auto" w:fill="FFFFFF"/>
          </w:rPr>
          <w:t>"Login.html"</w:t>
        </w:r>
        <w:r w:rsidRPr="00206529">
          <w:rPr>
            <w:rFonts w:ascii="Arial" w:eastAsia="Times New Roman" w:hAnsi="Arial" w:cs="Arial"/>
            <w:color w:val="333333"/>
            <w:shd w:val="clear" w:color="auto" w:fill="FFFFFF"/>
          </w:rPr>
          <w:t>;</w:t>
        </w:r>
      </w:ins>
    </w:p>
    <w:p w:rsidR="00206529" w:rsidRPr="00206529" w:rsidRDefault="00206529" w:rsidP="00206529">
      <w:pPr>
        <w:shd w:val="clear" w:color="auto" w:fill="FFFFFF"/>
        <w:spacing w:after="0" w:line="240" w:lineRule="auto"/>
        <w:rPr>
          <w:ins w:id="128" w:author="Unknown"/>
          <w:rFonts w:ascii="Arial" w:eastAsia="Times New Roman" w:hAnsi="Arial" w:cs="Arial"/>
          <w:color w:val="333333"/>
        </w:rPr>
      </w:pPr>
      <w:ins w:id="129" w:author="Unknown">
        <w:r w:rsidRPr="00206529">
          <w:rPr>
            <w:rFonts w:ascii="Arial" w:eastAsia="Times New Roman" w:hAnsi="Arial" w:cs="Arial"/>
            <w:color w:val="333333"/>
            <w:shd w:val="clear" w:color="auto" w:fill="FFFFFF"/>
          </w:rPr>
          <w:t>            }</w:t>
        </w:r>
      </w:ins>
    </w:p>
    <w:p w:rsidR="00206529" w:rsidRPr="00206529" w:rsidRDefault="00206529" w:rsidP="00206529">
      <w:pPr>
        <w:shd w:val="clear" w:color="auto" w:fill="FFFFFF"/>
        <w:spacing w:after="0" w:line="240" w:lineRule="auto"/>
        <w:rPr>
          <w:ins w:id="130" w:author="Unknown"/>
          <w:rFonts w:ascii="Arial" w:eastAsia="Times New Roman" w:hAnsi="Arial" w:cs="Arial"/>
          <w:color w:val="333333"/>
        </w:rPr>
      </w:pPr>
    </w:p>
    <w:p w:rsidR="00206529" w:rsidRPr="00206529" w:rsidRDefault="00206529" w:rsidP="00206529">
      <w:pPr>
        <w:shd w:val="clear" w:color="auto" w:fill="FFFFFF"/>
        <w:spacing w:after="0" w:line="240" w:lineRule="auto"/>
        <w:rPr>
          <w:ins w:id="131" w:author="Unknown"/>
          <w:rFonts w:ascii="Arial" w:eastAsia="Times New Roman" w:hAnsi="Arial" w:cs="Arial"/>
          <w:color w:val="333333"/>
        </w:rPr>
      </w:pPr>
      <w:ins w:id="132" w:author="Unknown">
        <w:r w:rsidRPr="00206529">
          <w:rPr>
            <w:rFonts w:ascii="Arial" w:eastAsia="Times New Roman" w:hAnsi="Arial" w:cs="Arial"/>
            <w:color w:val="333333"/>
            <w:shd w:val="clear" w:color="auto" w:fill="FFFFFF"/>
          </w:rPr>
          <w:t>            $(</w:t>
        </w:r>
        <w:r w:rsidRPr="00206529">
          <w:rPr>
            <w:rFonts w:ascii="Arial" w:eastAsia="Times New Roman" w:hAnsi="Arial" w:cs="Arial"/>
            <w:color w:val="A31515"/>
            <w:shd w:val="clear" w:color="auto" w:fill="FFFFFF"/>
          </w:rPr>
          <w:t>'#linkClose'</w:t>
        </w:r>
        <w:r w:rsidRPr="00206529">
          <w:rPr>
            <w:rFonts w:ascii="Arial" w:eastAsia="Times New Roman" w:hAnsi="Arial" w:cs="Arial"/>
            <w:color w:val="333333"/>
            <w:shd w:val="clear" w:color="auto" w:fill="FFFFFF"/>
          </w:rPr>
          <w:t>).click(</w:t>
        </w:r>
        <w:r w:rsidRPr="00206529">
          <w:rPr>
            <w:rFonts w:ascii="Arial" w:eastAsia="Times New Roman" w:hAnsi="Arial" w:cs="Arial"/>
            <w:color w:val="0000FF"/>
            <w:shd w:val="clear" w:color="auto" w:fill="FFFFFF"/>
          </w:rPr>
          <w:t>function</w:t>
        </w:r>
        <w:r w:rsidRPr="00206529">
          <w:rPr>
            <w:rFonts w:ascii="Arial" w:eastAsia="Times New Roman" w:hAnsi="Arial" w:cs="Arial"/>
            <w:color w:val="333333"/>
            <w:shd w:val="clear" w:color="auto" w:fill="FFFFFF"/>
          </w:rPr>
          <w:t> () {</w:t>
        </w:r>
      </w:ins>
    </w:p>
    <w:p w:rsidR="00206529" w:rsidRPr="00206529" w:rsidRDefault="00206529" w:rsidP="00206529">
      <w:pPr>
        <w:shd w:val="clear" w:color="auto" w:fill="FFFFFF"/>
        <w:spacing w:after="0" w:line="240" w:lineRule="auto"/>
        <w:rPr>
          <w:ins w:id="133" w:author="Unknown"/>
          <w:rFonts w:ascii="Arial" w:eastAsia="Times New Roman" w:hAnsi="Arial" w:cs="Arial"/>
          <w:color w:val="333333"/>
        </w:rPr>
      </w:pPr>
      <w:ins w:id="134" w:author="Unknown">
        <w:r w:rsidRPr="00206529">
          <w:rPr>
            <w:rFonts w:ascii="Arial" w:eastAsia="Times New Roman" w:hAnsi="Arial" w:cs="Arial"/>
            <w:color w:val="333333"/>
            <w:shd w:val="clear" w:color="auto" w:fill="FFFFFF"/>
          </w:rPr>
          <w:t>                $(</w:t>
        </w:r>
        <w:r w:rsidRPr="00206529">
          <w:rPr>
            <w:rFonts w:ascii="Arial" w:eastAsia="Times New Roman" w:hAnsi="Arial" w:cs="Arial"/>
            <w:color w:val="A31515"/>
            <w:shd w:val="clear" w:color="auto" w:fill="FFFFFF"/>
          </w:rPr>
          <w:t>'#divError'</w:t>
        </w:r>
        <w:r w:rsidRPr="00206529">
          <w:rPr>
            <w:rFonts w:ascii="Arial" w:eastAsia="Times New Roman" w:hAnsi="Arial" w:cs="Arial"/>
            <w:color w:val="333333"/>
            <w:shd w:val="clear" w:color="auto" w:fill="FFFFFF"/>
          </w:rPr>
          <w:t>).hide(</w:t>
        </w:r>
        <w:r w:rsidRPr="00206529">
          <w:rPr>
            <w:rFonts w:ascii="Arial" w:eastAsia="Times New Roman" w:hAnsi="Arial" w:cs="Arial"/>
            <w:color w:val="A31515"/>
            <w:shd w:val="clear" w:color="auto" w:fill="FFFFFF"/>
          </w:rPr>
          <w:t>'fade'</w:t>
        </w:r>
        <w:r w:rsidRPr="00206529">
          <w:rPr>
            <w:rFonts w:ascii="Arial" w:eastAsia="Times New Roman" w:hAnsi="Arial" w:cs="Arial"/>
            <w:color w:val="333333"/>
            <w:shd w:val="clear" w:color="auto" w:fill="FFFFFF"/>
          </w:rPr>
          <w:t>);</w:t>
        </w:r>
      </w:ins>
    </w:p>
    <w:p w:rsidR="00206529" w:rsidRPr="00206529" w:rsidRDefault="00206529" w:rsidP="00206529">
      <w:pPr>
        <w:shd w:val="clear" w:color="auto" w:fill="FFFFFF"/>
        <w:spacing w:after="0" w:line="240" w:lineRule="auto"/>
        <w:rPr>
          <w:ins w:id="135" w:author="Unknown"/>
          <w:rFonts w:ascii="Arial" w:eastAsia="Times New Roman" w:hAnsi="Arial" w:cs="Arial"/>
          <w:color w:val="333333"/>
        </w:rPr>
      </w:pPr>
      <w:ins w:id="136" w:author="Unknown">
        <w:r w:rsidRPr="00206529">
          <w:rPr>
            <w:rFonts w:ascii="Arial" w:eastAsia="Times New Roman" w:hAnsi="Arial" w:cs="Arial"/>
            <w:color w:val="333333"/>
            <w:shd w:val="clear" w:color="auto" w:fill="FFFFFF"/>
          </w:rPr>
          <w:t>            });</w:t>
        </w:r>
      </w:ins>
    </w:p>
    <w:p w:rsidR="00206529" w:rsidRPr="00206529" w:rsidRDefault="00206529" w:rsidP="00206529">
      <w:pPr>
        <w:shd w:val="clear" w:color="auto" w:fill="FFFFFF"/>
        <w:spacing w:after="0" w:line="240" w:lineRule="auto"/>
        <w:rPr>
          <w:ins w:id="137" w:author="Unknown"/>
          <w:rFonts w:ascii="Arial" w:eastAsia="Times New Roman" w:hAnsi="Arial" w:cs="Arial"/>
          <w:color w:val="333333"/>
        </w:rPr>
      </w:pPr>
    </w:p>
    <w:p w:rsidR="00206529" w:rsidRPr="00206529" w:rsidRDefault="00206529" w:rsidP="00206529">
      <w:pPr>
        <w:shd w:val="clear" w:color="auto" w:fill="FFFFFF"/>
        <w:spacing w:after="0" w:line="240" w:lineRule="auto"/>
        <w:rPr>
          <w:ins w:id="138" w:author="Unknown"/>
          <w:rFonts w:ascii="Arial" w:eastAsia="Times New Roman" w:hAnsi="Arial" w:cs="Arial"/>
          <w:color w:val="333333"/>
        </w:rPr>
      </w:pPr>
      <w:ins w:id="139" w:author="Unknown">
        <w:r w:rsidRPr="00206529">
          <w:rPr>
            <w:rFonts w:ascii="Arial" w:eastAsia="Times New Roman" w:hAnsi="Arial" w:cs="Arial"/>
            <w:color w:val="333333"/>
            <w:shd w:val="clear" w:color="auto" w:fill="FFFFFF"/>
          </w:rPr>
          <w:t>            $(</w:t>
        </w:r>
        <w:r w:rsidRPr="00206529">
          <w:rPr>
            <w:rFonts w:ascii="Arial" w:eastAsia="Times New Roman" w:hAnsi="Arial" w:cs="Arial"/>
            <w:color w:val="A31515"/>
            <w:shd w:val="clear" w:color="auto" w:fill="FFFFFF"/>
          </w:rPr>
          <w:t>'#errorModal'</w:t>
        </w:r>
        <w:r w:rsidRPr="00206529">
          <w:rPr>
            <w:rFonts w:ascii="Arial" w:eastAsia="Times New Roman" w:hAnsi="Arial" w:cs="Arial"/>
            <w:color w:val="333333"/>
            <w:shd w:val="clear" w:color="auto" w:fill="FFFFFF"/>
          </w:rPr>
          <w:t>).on(</w:t>
        </w:r>
        <w:r w:rsidRPr="00206529">
          <w:rPr>
            <w:rFonts w:ascii="Arial" w:eastAsia="Times New Roman" w:hAnsi="Arial" w:cs="Arial"/>
            <w:color w:val="A31515"/>
            <w:shd w:val="clear" w:color="auto" w:fill="FFFFFF"/>
          </w:rPr>
          <w:t>'hidden.bs.modal'</w:t>
        </w:r>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function</w:t>
        </w:r>
        <w:r w:rsidRPr="00206529">
          <w:rPr>
            <w:rFonts w:ascii="Arial" w:eastAsia="Times New Roman" w:hAnsi="Arial" w:cs="Arial"/>
            <w:color w:val="333333"/>
            <w:shd w:val="clear" w:color="auto" w:fill="FFFFFF"/>
          </w:rPr>
          <w:t> () {</w:t>
        </w:r>
      </w:ins>
    </w:p>
    <w:p w:rsidR="00206529" w:rsidRPr="00206529" w:rsidRDefault="00206529" w:rsidP="00206529">
      <w:pPr>
        <w:shd w:val="clear" w:color="auto" w:fill="FFFFFF"/>
        <w:spacing w:after="0" w:line="240" w:lineRule="auto"/>
        <w:rPr>
          <w:ins w:id="140" w:author="Unknown"/>
          <w:rFonts w:ascii="Arial" w:eastAsia="Times New Roman" w:hAnsi="Arial" w:cs="Arial"/>
          <w:color w:val="333333"/>
        </w:rPr>
      </w:pPr>
      <w:ins w:id="141" w:author="Unknown">
        <w:r w:rsidRPr="00206529">
          <w:rPr>
            <w:rFonts w:ascii="Arial" w:eastAsia="Times New Roman" w:hAnsi="Arial" w:cs="Arial"/>
            <w:color w:val="333333"/>
            <w:shd w:val="clear" w:color="auto" w:fill="FFFFFF"/>
          </w:rPr>
          <w:t>                window.location.href = </w:t>
        </w:r>
        <w:r w:rsidRPr="00206529">
          <w:rPr>
            <w:rFonts w:ascii="Arial" w:eastAsia="Times New Roman" w:hAnsi="Arial" w:cs="Arial"/>
            <w:color w:val="A31515"/>
            <w:shd w:val="clear" w:color="auto" w:fill="FFFFFF"/>
          </w:rPr>
          <w:t>"Login.html"</w:t>
        </w:r>
        <w:r w:rsidRPr="00206529">
          <w:rPr>
            <w:rFonts w:ascii="Arial" w:eastAsia="Times New Roman" w:hAnsi="Arial" w:cs="Arial"/>
            <w:color w:val="333333"/>
            <w:shd w:val="clear" w:color="auto" w:fill="FFFFFF"/>
          </w:rPr>
          <w:t>;</w:t>
        </w:r>
      </w:ins>
    </w:p>
    <w:p w:rsidR="00206529" w:rsidRPr="00206529" w:rsidRDefault="00206529" w:rsidP="00206529">
      <w:pPr>
        <w:shd w:val="clear" w:color="auto" w:fill="FFFFFF"/>
        <w:spacing w:after="0" w:line="240" w:lineRule="auto"/>
        <w:rPr>
          <w:ins w:id="142" w:author="Unknown"/>
          <w:rFonts w:ascii="Arial" w:eastAsia="Times New Roman" w:hAnsi="Arial" w:cs="Arial"/>
          <w:color w:val="333333"/>
        </w:rPr>
      </w:pPr>
      <w:ins w:id="143" w:author="Unknown">
        <w:r w:rsidRPr="00206529">
          <w:rPr>
            <w:rFonts w:ascii="Arial" w:eastAsia="Times New Roman" w:hAnsi="Arial" w:cs="Arial"/>
            <w:color w:val="333333"/>
            <w:shd w:val="clear" w:color="auto" w:fill="FFFFFF"/>
          </w:rPr>
          <w:t>            });</w:t>
        </w:r>
      </w:ins>
    </w:p>
    <w:p w:rsidR="00206529" w:rsidRPr="00206529" w:rsidRDefault="00206529" w:rsidP="00206529">
      <w:pPr>
        <w:shd w:val="clear" w:color="auto" w:fill="FFFFFF"/>
        <w:spacing w:after="0" w:line="240" w:lineRule="auto"/>
        <w:rPr>
          <w:ins w:id="144" w:author="Unknown"/>
          <w:rFonts w:ascii="Arial" w:eastAsia="Times New Roman" w:hAnsi="Arial" w:cs="Arial"/>
          <w:color w:val="333333"/>
        </w:rPr>
      </w:pPr>
    </w:p>
    <w:p w:rsidR="00206529" w:rsidRPr="00206529" w:rsidRDefault="00206529" w:rsidP="00206529">
      <w:pPr>
        <w:shd w:val="clear" w:color="auto" w:fill="FFFFFF"/>
        <w:spacing w:after="0" w:line="240" w:lineRule="auto"/>
        <w:rPr>
          <w:ins w:id="145" w:author="Unknown"/>
          <w:rFonts w:ascii="Arial" w:eastAsia="Times New Roman" w:hAnsi="Arial" w:cs="Arial"/>
          <w:color w:val="333333"/>
        </w:rPr>
      </w:pPr>
      <w:ins w:id="146" w:author="Unknown">
        <w:r w:rsidRPr="00206529">
          <w:rPr>
            <w:rFonts w:ascii="Arial" w:eastAsia="Times New Roman" w:hAnsi="Arial" w:cs="Arial"/>
            <w:color w:val="333333"/>
            <w:shd w:val="clear" w:color="auto" w:fill="FFFFFF"/>
          </w:rPr>
          <w:t>            $(</w:t>
        </w:r>
        <w:r w:rsidRPr="00206529">
          <w:rPr>
            <w:rFonts w:ascii="Arial" w:eastAsia="Times New Roman" w:hAnsi="Arial" w:cs="Arial"/>
            <w:color w:val="A31515"/>
            <w:shd w:val="clear" w:color="auto" w:fill="FFFFFF"/>
          </w:rPr>
          <w:t>'#btnLoadEmployees'</w:t>
        </w:r>
        <w:r w:rsidRPr="00206529">
          <w:rPr>
            <w:rFonts w:ascii="Arial" w:eastAsia="Times New Roman" w:hAnsi="Arial" w:cs="Arial"/>
            <w:color w:val="333333"/>
            <w:shd w:val="clear" w:color="auto" w:fill="FFFFFF"/>
          </w:rPr>
          <w:t>).click(</w:t>
        </w:r>
        <w:r w:rsidRPr="00206529">
          <w:rPr>
            <w:rFonts w:ascii="Arial" w:eastAsia="Times New Roman" w:hAnsi="Arial" w:cs="Arial"/>
            <w:color w:val="0000FF"/>
            <w:shd w:val="clear" w:color="auto" w:fill="FFFFFF"/>
          </w:rPr>
          <w:t>function</w:t>
        </w:r>
        <w:r w:rsidRPr="00206529">
          <w:rPr>
            <w:rFonts w:ascii="Arial" w:eastAsia="Times New Roman" w:hAnsi="Arial" w:cs="Arial"/>
            <w:color w:val="333333"/>
            <w:shd w:val="clear" w:color="auto" w:fill="FFFFFF"/>
          </w:rPr>
          <w:t> () {</w:t>
        </w:r>
      </w:ins>
    </w:p>
    <w:p w:rsidR="00206529" w:rsidRPr="00206529" w:rsidRDefault="00206529" w:rsidP="00206529">
      <w:pPr>
        <w:shd w:val="clear" w:color="auto" w:fill="FFFFFF"/>
        <w:spacing w:after="0" w:line="240" w:lineRule="auto"/>
        <w:rPr>
          <w:ins w:id="147" w:author="Unknown"/>
          <w:rFonts w:ascii="Arial" w:eastAsia="Times New Roman" w:hAnsi="Arial" w:cs="Arial"/>
          <w:color w:val="333333"/>
        </w:rPr>
      </w:pPr>
      <w:ins w:id="148" w:author="Unknown">
        <w:r w:rsidRPr="00206529">
          <w:rPr>
            <w:rFonts w:ascii="Arial" w:eastAsia="Times New Roman" w:hAnsi="Arial" w:cs="Arial"/>
            <w:color w:val="333333"/>
            <w:shd w:val="clear" w:color="auto" w:fill="FFFFFF"/>
          </w:rPr>
          <w:t>                $.ajax({</w:t>
        </w:r>
      </w:ins>
    </w:p>
    <w:p w:rsidR="00206529" w:rsidRPr="00206529" w:rsidRDefault="00206529" w:rsidP="00206529">
      <w:pPr>
        <w:shd w:val="clear" w:color="auto" w:fill="FFFFFF"/>
        <w:spacing w:after="0" w:line="240" w:lineRule="auto"/>
        <w:rPr>
          <w:ins w:id="149" w:author="Unknown"/>
          <w:rFonts w:ascii="Arial" w:eastAsia="Times New Roman" w:hAnsi="Arial" w:cs="Arial"/>
          <w:color w:val="333333"/>
        </w:rPr>
      </w:pPr>
      <w:ins w:id="150" w:author="Unknown">
        <w:r w:rsidRPr="00206529">
          <w:rPr>
            <w:rFonts w:ascii="Arial" w:eastAsia="Times New Roman" w:hAnsi="Arial" w:cs="Arial"/>
            <w:color w:val="333333"/>
            <w:shd w:val="clear" w:color="auto" w:fill="FFFFFF"/>
          </w:rPr>
          <w:t>                    url: </w:t>
        </w:r>
        <w:r w:rsidRPr="00206529">
          <w:rPr>
            <w:rFonts w:ascii="Arial" w:eastAsia="Times New Roman" w:hAnsi="Arial" w:cs="Arial"/>
            <w:color w:val="A31515"/>
            <w:shd w:val="clear" w:color="auto" w:fill="FFFFFF"/>
          </w:rPr>
          <w:t>'/api/employees'</w:t>
        </w:r>
        <w:r w:rsidRPr="00206529">
          <w:rPr>
            <w:rFonts w:ascii="Arial" w:eastAsia="Times New Roman" w:hAnsi="Arial" w:cs="Arial"/>
            <w:color w:val="333333"/>
            <w:shd w:val="clear" w:color="auto" w:fill="FFFFFF"/>
          </w:rPr>
          <w:t>,</w:t>
        </w:r>
      </w:ins>
    </w:p>
    <w:p w:rsidR="00206529" w:rsidRPr="00206529" w:rsidRDefault="00206529" w:rsidP="00206529">
      <w:pPr>
        <w:shd w:val="clear" w:color="auto" w:fill="FFFFFF"/>
        <w:spacing w:after="0" w:line="240" w:lineRule="auto"/>
        <w:rPr>
          <w:ins w:id="151" w:author="Unknown"/>
          <w:rFonts w:ascii="Arial" w:eastAsia="Times New Roman" w:hAnsi="Arial" w:cs="Arial"/>
          <w:color w:val="333333"/>
        </w:rPr>
      </w:pPr>
      <w:ins w:id="152" w:author="Unknown">
        <w:r w:rsidRPr="00206529">
          <w:rPr>
            <w:rFonts w:ascii="Arial" w:eastAsia="Times New Roman" w:hAnsi="Arial" w:cs="Arial"/>
            <w:color w:val="333333"/>
            <w:shd w:val="clear" w:color="auto" w:fill="FFFFFF"/>
          </w:rPr>
          <w:t>                    method: </w:t>
        </w:r>
        <w:r w:rsidRPr="00206529">
          <w:rPr>
            <w:rFonts w:ascii="Arial" w:eastAsia="Times New Roman" w:hAnsi="Arial" w:cs="Arial"/>
            <w:color w:val="A31515"/>
            <w:shd w:val="clear" w:color="auto" w:fill="FFFFFF"/>
          </w:rPr>
          <w:t>'GET'</w:t>
        </w:r>
        <w:r w:rsidRPr="00206529">
          <w:rPr>
            <w:rFonts w:ascii="Arial" w:eastAsia="Times New Roman" w:hAnsi="Arial" w:cs="Arial"/>
            <w:color w:val="333333"/>
            <w:shd w:val="clear" w:color="auto" w:fill="FFFFFF"/>
          </w:rPr>
          <w:t>,</w:t>
        </w:r>
      </w:ins>
    </w:p>
    <w:p w:rsidR="00206529" w:rsidRPr="00206529" w:rsidRDefault="00206529" w:rsidP="00206529">
      <w:pPr>
        <w:shd w:val="clear" w:color="auto" w:fill="FFFFFF"/>
        <w:spacing w:after="0" w:line="240" w:lineRule="auto"/>
        <w:rPr>
          <w:ins w:id="153" w:author="Unknown"/>
          <w:rFonts w:ascii="Arial" w:eastAsia="Times New Roman" w:hAnsi="Arial" w:cs="Arial"/>
          <w:color w:val="333333"/>
        </w:rPr>
      </w:pPr>
      <w:ins w:id="154" w:author="Unknown">
        <w:r w:rsidRPr="00206529">
          <w:rPr>
            <w:rFonts w:ascii="Arial" w:eastAsia="Times New Roman" w:hAnsi="Arial" w:cs="Arial"/>
            <w:color w:val="333333"/>
            <w:shd w:val="clear" w:color="auto" w:fill="FFFFFF"/>
          </w:rPr>
          <w:t>                    headers: {</w:t>
        </w:r>
      </w:ins>
    </w:p>
    <w:p w:rsidR="00206529" w:rsidRPr="00206529" w:rsidRDefault="00206529" w:rsidP="00206529">
      <w:pPr>
        <w:shd w:val="clear" w:color="auto" w:fill="FFFFFF"/>
        <w:spacing w:after="0" w:line="240" w:lineRule="auto"/>
        <w:rPr>
          <w:ins w:id="155" w:author="Unknown"/>
          <w:rFonts w:ascii="Arial" w:eastAsia="Times New Roman" w:hAnsi="Arial" w:cs="Arial"/>
          <w:color w:val="333333"/>
        </w:rPr>
      </w:pPr>
      <w:ins w:id="156" w:author="Unknown">
        <w:r w:rsidRPr="00206529">
          <w:rPr>
            <w:rFonts w:ascii="Arial" w:eastAsia="Times New Roman" w:hAnsi="Arial" w:cs="Arial"/>
            <w:color w:val="333333"/>
            <w:shd w:val="clear" w:color="auto" w:fill="FFFFFF"/>
          </w:rPr>
          <w:t>                        </w:t>
        </w:r>
        <w:r w:rsidRPr="00206529">
          <w:rPr>
            <w:rFonts w:ascii="Arial" w:eastAsia="Times New Roman" w:hAnsi="Arial" w:cs="Arial"/>
            <w:color w:val="A31515"/>
            <w:shd w:val="clear" w:color="auto" w:fill="FFFFFF"/>
          </w:rPr>
          <w:t>'Authorization'</w:t>
        </w:r>
        <w:r w:rsidRPr="00206529">
          <w:rPr>
            <w:rFonts w:ascii="Arial" w:eastAsia="Times New Roman" w:hAnsi="Arial" w:cs="Arial"/>
            <w:color w:val="333333"/>
            <w:shd w:val="clear" w:color="auto" w:fill="FFFFFF"/>
          </w:rPr>
          <w:t>: </w:t>
        </w:r>
        <w:r w:rsidRPr="00206529">
          <w:rPr>
            <w:rFonts w:ascii="Arial" w:eastAsia="Times New Roman" w:hAnsi="Arial" w:cs="Arial"/>
            <w:color w:val="A31515"/>
            <w:shd w:val="clear" w:color="auto" w:fill="FFFFFF"/>
          </w:rPr>
          <w:t>'Bearer '</w:t>
        </w:r>
      </w:ins>
    </w:p>
    <w:p w:rsidR="00206529" w:rsidRPr="00206529" w:rsidRDefault="00206529" w:rsidP="00206529">
      <w:pPr>
        <w:shd w:val="clear" w:color="auto" w:fill="FFFFFF"/>
        <w:spacing w:after="0" w:line="240" w:lineRule="auto"/>
        <w:rPr>
          <w:ins w:id="157" w:author="Unknown"/>
          <w:rFonts w:ascii="Arial" w:eastAsia="Times New Roman" w:hAnsi="Arial" w:cs="Arial"/>
          <w:color w:val="333333"/>
        </w:rPr>
      </w:pPr>
      <w:ins w:id="158" w:author="Unknown">
        <w:r w:rsidRPr="00206529">
          <w:rPr>
            <w:rFonts w:ascii="Arial" w:eastAsia="Times New Roman" w:hAnsi="Arial" w:cs="Arial"/>
            <w:color w:val="333333"/>
            <w:shd w:val="clear" w:color="auto" w:fill="FFFFFF"/>
          </w:rPr>
          <w:t>                            + sessionStorage.getItem(</w:t>
        </w:r>
        <w:r w:rsidRPr="00206529">
          <w:rPr>
            <w:rFonts w:ascii="Arial" w:eastAsia="Times New Roman" w:hAnsi="Arial" w:cs="Arial"/>
            <w:color w:val="A31515"/>
            <w:shd w:val="clear" w:color="auto" w:fill="FFFFFF"/>
          </w:rPr>
          <w:t>"accessToken"</w:t>
        </w:r>
        <w:r w:rsidRPr="00206529">
          <w:rPr>
            <w:rFonts w:ascii="Arial" w:eastAsia="Times New Roman" w:hAnsi="Arial" w:cs="Arial"/>
            <w:color w:val="333333"/>
            <w:shd w:val="clear" w:color="auto" w:fill="FFFFFF"/>
          </w:rPr>
          <w:t>)</w:t>
        </w:r>
      </w:ins>
    </w:p>
    <w:p w:rsidR="00206529" w:rsidRPr="00206529" w:rsidRDefault="00206529" w:rsidP="00206529">
      <w:pPr>
        <w:shd w:val="clear" w:color="auto" w:fill="FFFFFF"/>
        <w:spacing w:after="0" w:line="240" w:lineRule="auto"/>
        <w:rPr>
          <w:ins w:id="159" w:author="Unknown"/>
          <w:rFonts w:ascii="Arial" w:eastAsia="Times New Roman" w:hAnsi="Arial" w:cs="Arial"/>
          <w:color w:val="333333"/>
        </w:rPr>
      </w:pPr>
      <w:ins w:id="160" w:author="Unknown">
        <w:r w:rsidRPr="00206529">
          <w:rPr>
            <w:rFonts w:ascii="Arial" w:eastAsia="Times New Roman" w:hAnsi="Arial" w:cs="Arial"/>
            <w:color w:val="333333"/>
            <w:shd w:val="clear" w:color="auto" w:fill="FFFFFF"/>
          </w:rPr>
          <w:t>                    },</w:t>
        </w:r>
      </w:ins>
    </w:p>
    <w:p w:rsidR="00206529" w:rsidRPr="00206529" w:rsidRDefault="00206529" w:rsidP="00206529">
      <w:pPr>
        <w:shd w:val="clear" w:color="auto" w:fill="FFFFFF"/>
        <w:spacing w:after="0" w:line="240" w:lineRule="auto"/>
        <w:rPr>
          <w:ins w:id="161" w:author="Unknown"/>
          <w:rFonts w:ascii="Arial" w:eastAsia="Times New Roman" w:hAnsi="Arial" w:cs="Arial"/>
          <w:color w:val="333333"/>
        </w:rPr>
      </w:pPr>
      <w:ins w:id="162" w:author="Unknown">
        <w:r w:rsidRPr="00206529">
          <w:rPr>
            <w:rFonts w:ascii="Arial" w:eastAsia="Times New Roman" w:hAnsi="Arial" w:cs="Arial"/>
            <w:color w:val="333333"/>
            <w:shd w:val="clear" w:color="auto" w:fill="FFFFFF"/>
          </w:rPr>
          <w:t>                    success: </w:t>
        </w:r>
        <w:r w:rsidRPr="00206529">
          <w:rPr>
            <w:rFonts w:ascii="Arial" w:eastAsia="Times New Roman" w:hAnsi="Arial" w:cs="Arial"/>
            <w:color w:val="0000FF"/>
            <w:shd w:val="clear" w:color="auto" w:fill="FFFFFF"/>
          </w:rPr>
          <w:t>function</w:t>
        </w:r>
        <w:r w:rsidRPr="00206529">
          <w:rPr>
            <w:rFonts w:ascii="Arial" w:eastAsia="Times New Roman" w:hAnsi="Arial" w:cs="Arial"/>
            <w:color w:val="333333"/>
            <w:shd w:val="clear" w:color="auto" w:fill="FFFFFF"/>
          </w:rPr>
          <w:t> (data) {</w:t>
        </w:r>
      </w:ins>
    </w:p>
    <w:p w:rsidR="00206529" w:rsidRPr="00206529" w:rsidRDefault="00206529" w:rsidP="00206529">
      <w:pPr>
        <w:shd w:val="clear" w:color="auto" w:fill="FFFFFF"/>
        <w:spacing w:after="0" w:line="240" w:lineRule="auto"/>
        <w:rPr>
          <w:ins w:id="163" w:author="Unknown"/>
          <w:rFonts w:ascii="Arial" w:eastAsia="Times New Roman" w:hAnsi="Arial" w:cs="Arial"/>
          <w:color w:val="333333"/>
        </w:rPr>
      </w:pPr>
      <w:ins w:id="164" w:author="Unknown">
        <w:r w:rsidRPr="00206529">
          <w:rPr>
            <w:rFonts w:ascii="Arial" w:eastAsia="Times New Roman" w:hAnsi="Arial" w:cs="Arial"/>
            <w:color w:val="333333"/>
            <w:shd w:val="clear" w:color="auto" w:fill="FFFFFF"/>
          </w:rPr>
          <w:t>                        $(</w:t>
        </w:r>
        <w:r w:rsidRPr="00206529">
          <w:rPr>
            <w:rFonts w:ascii="Arial" w:eastAsia="Times New Roman" w:hAnsi="Arial" w:cs="Arial"/>
            <w:color w:val="A31515"/>
            <w:shd w:val="clear" w:color="auto" w:fill="FFFFFF"/>
          </w:rPr>
          <w:t>'#divData'</w:t>
        </w:r>
        <w:r w:rsidRPr="00206529">
          <w:rPr>
            <w:rFonts w:ascii="Arial" w:eastAsia="Times New Roman" w:hAnsi="Arial" w:cs="Arial"/>
            <w:color w:val="333333"/>
            <w:shd w:val="clear" w:color="auto" w:fill="FFFFFF"/>
          </w:rPr>
          <w:t>).removeClass(</w:t>
        </w:r>
        <w:r w:rsidRPr="00206529">
          <w:rPr>
            <w:rFonts w:ascii="Arial" w:eastAsia="Times New Roman" w:hAnsi="Arial" w:cs="Arial"/>
            <w:color w:val="A31515"/>
            <w:shd w:val="clear" w:color="auto" w:fill="FFFFFF"/>
          </w:rPr>
          <w:t>'hidden'</w:t>
        </w:r>
        <w:r w:rsidRPr="00206529">
          <w:rPr>
            <w:rFonts w:ascii="Arial" w:eastAsia="Times New Roman" w:hAnsi="Arial" w:cs="Arial"/>
            <w:color w:val="333333"/>
            <w:shd w:val="clear" w:color="auto" w:fill="FFFFFF"/>
          </w:rPr>
          <w:t>);</w:t>
        </w:r>
      </w:ins>
    </w:p>
    <w:p w:rsidR="00206529" w:rsidRPr="00206529" w:rsidRDefault="00206529" w:rsidP="00206529">
      <w:pPr>
        <w:shd w:val="clear" w:color="auto" w:fill="FFFFFF"/>
        <w:spacing w:after="0" w:line="240" w:lineRule="auto"/>
        <w:rPr>
          <w:ins w:id="165" w:author="Unknown"/>
          <w:rFonts w:ascii="Arial" w:eastAsia="Times New Roman" w:hAnsi="Arial" w:cs="Arial"/>
          <w:color w:val="333333"/>
        </w:rPr>
      </w:pPr>
      <w:ins w:id="166" w:author="Unknown">
        <w:r w:rsidRPr="00206529">
          <w:rPr>
            <w:rFonts w:ascii="Arial" w:eastAsia="Times New Roman" w:hAnsi="Arial" w:cs="Arial"/>
            <w:color w:val="333333"/>
            <w:shd w:val="clear" w:color="auto" w:fill="FFFFFF"/>
          </w:rPr>
          <w:t>                        $(</w:t>
        </w:r>
        <w:r w:rsidRPr="00206529">
          <w:rPr>
            <w:rFonts w:ascii="Arial" w:eastAsia="Times New Roman" w:hAnsi="Arial" w:cs="Arial"/>
            <w:color w:val="A31515"/>
            <w:shd w:val="clear" w:color="auto" w:fill="FFFFFF"/>
          </w:rPr>
          <w:t>'#tblBody'</w:t>
        </w:r>
        <w:r w:rsidRPr="00206529">
          <w:rPr>
            <w:rFonts w:ascii="Arial" w:eastAsia="Times New Roman" w:hAnsi="Arial" w:cs="Arial"/>
            <w:color w:val="333333"/>
            <w:shd w:val="clear" w:color="auto" w:fill="FFFFFF"/>
          </w:rPr>
          <w:t>).empty();</w:t>
        </w:r>
      </w:ins>
    </w:p>
    <w:p w:rsidR="00206529" w:rsidRPr="00206529" w:rsidRDefault="00206529" w:rsidP="00206529">
      <w:pPr>
        <w:shd w:val="clear" w:color="auto" w:fill="FFFFFF"/>
        <w:spacing w:after="0" w:line="240" w:lineRule="auto"/>
        <w:rPr>
          <w:ins w:id="167" w:author="Unknown"/>
          <w:rFonts w:ascii="Arial" w:eastAsia="Times New Roman" w:hAnsi="Arial" w:cs="Arial"/>
          <w:color w:val="333333"/>
        </w:rPr>
      </w:pPr>
      <w:ins w:id="168" w:author="Unknown">
        <w:r w:rsidRPr="00206529">
          <w:rPr>
            <w:rFonts w:ascii="Arial" w:eastAsia="Times New Roman" w:hAnsi="Arial" w:cs="Arial"/>
            <w:color w:val="333333"/>
            <w:shd w:val="clear" w:color="auto" w:fill="FFFFFF"/>
          </w:rPr>
          <w:t>                        $.each(data, </w:t>
        </w:r>
        <w:r w:rsidRPr="00206529">
          <w:rPr>
            <w:rFonts w:ascii="Arial" w:eastAsia="Times New Roman" w:hAnsi="Arial" w:cs="Arial"/>
            <w:color w:val="0000FF"/>
            <w:shd w:val="clear" w:color="auto" w:fill="FFFFFF"/>
          </w:rPr>
          <w:t>function</w:t>
        </w:r>
        <w:r w:rsidRPr="00206529">
          <w:rPr>
            <w:rFonts w:ascii="Arial" w:eastAsia="Times New Roman" w:hAnsi="Arial" w:cs="Arial"/>
            <w:color w:val="333333"/>
            <w:shd w:val="clear" w:color="auto" w:fill="FFFFFF"/>
          </w:rPr>
          <w:t> (index, value) {</w:t>
        </w:r>
      </w:ins>
    </w:p>
    <w:p w:rsidR="00206529" w:rsidRPr="00206529" w:rsidRDefault="00206529" w:rsidP="00206529">
      <w:pPr>
        <w:shd w:val="clear" w:color="auto" w:fill="FFFFFF"/>
        <w:spacing w:after="0" w:line="240" w:lineRule="auto"/>
        <w:rPr>
          <w:ins w:id="169" w:author="Unknown"/>
          <w:rFonts w:ascii="Arial" w:eastAsia="Times New Roman" w:hAnsi="Arial" w:cs="Arial"/>
          <w:color w:val="333333"/>
        </w:rPr>
      </w:pPr>
      <w:ins w:id="170"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var</w:t>
        </w:r>
        <w:r w:rsidRPr="00206529">
          <w:rPr>
            <w:rFonts w:ascii="Arial" w:eastAsia="Times New Roman" w:hAnsi="Arial" w:cs="Arial"/>
            <w:color w:val="333333"/>
            <w:shd w:val="clear" w:color="auto" w:fill="FFFFFF"/>
          </w:rPr>
          <w:t> row = $(</w:t>
        </w:r>
        <w:r w:rsidRPr="00206529">
          <w:rPr>
            <w:rFonts w:ascii="Arial" w:eastAsia="Times New Roman" w:hAnsi="Arial" w:cs="Arial"/>
            <w:color w:val="A31515"/>
            <w:shd w:val="clear" w:color="auto" w:fill="FFFFFF"/>
          </w:rPr>
          <w:t>'&lt;tr&gt;&lt;td&gt;'</w:t>
        </w:r>
        <w:r w:rsidRPr="00206529">
          <w:rPr>
            <w:rFonts w:ascii="Arial" w:eastAsia="Times New Roman" w:hAnsi="Arial" w:cs="Arial"/>
            <w:color w:val="333333"/>
            <w:shd w:val="clear" w:color="auto" w:fill="FFFFFF"/>
          </w:rPr>
          <w:t> + value.ID + </w:t>
        </w:r>
        <w:r w:rsidRPr="00206529">
          <w:rPr>
            <w:rFonts w:ascii="Arial" w:eastAsia="Times New Roman" w:hAnsi="Arial" w:cs="Arial"/>
            <w:color w:val="A31515"/>
            <w:shd w:val="clear" w:color="auto" w:fill="FFFFFF"/>
          </w:rPr>
          <w:t>'&lt;/td&gt;&lt;td&gt;'</w:t>
        </w:r>
      </w:ins>
    </w:p>
    <w:p w:rsidR="00206529" w:rsidRPr="00206529" w:rsidRDefault="00206529" w:rsidP="00206529">
      <w:pPr>
        <w:shd w:val="clear" w:color="auto" w:fill="FFFFFF"/>
        <w:spacing w:after="0" w:line="240" w:lineRule="auto"/>
        <w:rPr>
          <w:ins w:id="171" w:author="Unknown"/>
          <w:rFonts w:ascii="Arial" w:eastAsia="Times New Roman" w:hAnsi="Arial" w:cs="Arial"/>
          <w:color w:val="333333"/>
        </w:rPr>
      </w:pPr>
      <w:ins w:id="172" w:author="Unknown">
        <w:r w:rsidRPr="00206529">
          <w:rPr>
            <w:rFonts w:ascii="Arial" w:eastAsia="Times New Roman" w:hAnsi="Arial" w:cs="Arial"/>
            <w:color w:val="333333"/>
            <w:shd w:val="clear" w:color="auto" w:fill="FFFFFF"/>
          </w:rPr>
          <w:t>                                + value.FirstName + </w:t>
        </w:r>
        <w:r w:rsidRPr="00206529">
          <w:rPr>
            <w:rFonts w:ascii="Arial" w:eastAsia="Times New Roman" w:hAnsi="Arial" w:cs="Arial"/>
            <w:color w:val="A31515"/>
            <w:shd w:val="clear" w:color="auto" w:fill="FFFFFF"/>
          </w:rPr>
          <w:t>'&lt;/td&gt;&lt;td&gt;'</w:t>
        </w:r>
      </w:ins>
    </w:p>
    <w:p w:rsidR="00206529" w:rsidRPr="00206529" w:rsidRDefault="00206529" w:rsidP="00206529">
      <w:pPr>
        <w:shd w:val="clear" w:color="auto" w:fill="FFFFFF"/>
        <w:spacing w:after="0" w:line="240" w:lineRule="auto"/>
        <w:rPr>
          <w:ins w:id="173" w:author="Unknown"/>
          <w:rFonts w:ascii="Arial" w:eastAsia="Times New Roman" w:hAnsi="Arial" w:cs="Arial"/>
          <w:color w:val="333333"/>
        </w:rPr>
      </w:pPr>
      <w:ins w:id="174" w:author="Unknown">
        <w:r w:rsidRPr="00206529">
          <w:rPr>
            <w:rFonts w:ascii="Arial" w:eastAsia="Times New Roman" w:hAnsi="Arial" w:cs="Arial"/>
            <w:color w:val="333333"/>
            <w:shd w:val="clear" w:color="auto" w:fill="FFFFFF"/>
          </w:rPr>
          <w:t>                                + value.LastName + </w:t>
        </w:r>
        <w:r w:rsidRPr="00206529">
          <w:rPr>
            <w:rFonts w:ascii="Arial" w:eastAsia="Times New Roman" w:hAnsi="Arial" w:cs="Arial"/>
            <w:color w:val="A31515"/>
            <w:shd w:val="clear" w:color="auto" w:fill="FFFFFF"/>
          </w:rPr>
          <w:t>'&lt;/td&gt;&lt;td&gt;'</w:t>
        </w:r>
      </w:ins>
    </w:p>
    <w:p w:rsidR="00206529" w:rsidRPr="00206529" w:rsidRDefault="00206529" w:rsidP="00206529">
      <w:pPr>
        <w:shd w:val="clear" w:color="auto" w:fill="FFFFFF"/>
        <w:spacing w:after="0" w:line="240" w:lineRule="auto"/>
        <w:rPr>
          <w:ins w:id="175" w:author="Unknown"/>
          <w:rFonts w:ascii="Arial" w:eastAsia="Times New Roman" w:hAnsi="Arial" w:cs="Arial"/>
          <w:color w:val="333333"/>
        </w:rPr>
      </w:pPr>
      <w:ins w:id="176" w:author="Unknown">
        <w:r w:rsidRPr="00206529">
          <w:rPr>
            <w:rFonts w:ascii="Arial" w:eastAsia="Times New Roman" w:hAnsi="Arial" w:cs="Arial"/>
            <w:color w:val="333333"/>
            <w:shd w:val="clear" w:color="auto" w:fill="FFFFFF"/>
          </w:rPr>
          <w:t>                                + value.Gender + </w:t>
        </w:r>
        <w:r w:rsidRPr="00206529">
          <w:rPr>
            <w:rFonts w:ascii="Arial" w:eastAsia="Times New Roman" w:hAnsi="Arial" w:cs="Arial"/>
            <w:color w:val="A31515"/>
            <w:shd w:val="clear" w:color="auto" w:fill="FFFFFF"/>
          </w:rPr>
          <w:t>'&lt;/td&gt;&lt;td&gt;'</w:t>
        </w:r>
      </w:ins>
    </w:p>
    <w:p w:rsidR="00206529" w:rsidRPr="00206529" w:rsidRDefault="00206529" w:rsidP="00206529">
      <w:pPr>
        <w:shd w:val="clear" w:color="auto" w:fill="FFFFFF"/>
        <w:spacing w:after="0" w:line="240" w:lineRule="auto"/>
        <w:rPr>
          <w:ins w:id="177" w:author="Unknown"/>
          <w:rFonts w:ascii="Arial" w:eastAsia="Times New Roman" w:hAnsi="Arial" w:cs="Arial"/>
          <w:color w:val="333333"/>
        </w:rPr>
      </w:pPr>
      <w:ins w:id="178" w:author="Unknown">
        <w:r w:rsidRPr="00206529">
          <w:rPr>
            <w:rFonts w:ascii="Arial" w:eastAsia="Times New Roman" w:hAnsi="Arial" w:cs="Arial"/>
            <w:color w:val="333333"/>
            <w:shd w:val="clear" w:color="auto" w:fill="FFFFFF"/>
          </w:rPr>
          <w:t>                                + value.Salary + </w:t>
        </w:r>
        <w:r w:rsidRPr="00206529">
          <w:rPr>
            <w:rFonts w:ascii="Arial" w:eastAsia="Times New Roman" w:hAnsi="Arial" w:cs="Arial"/>
            <w:color w:val="A31515"/>
            <w:shd w:val="clear" w:color="auto" w:fill="FFFFFF"/>
          </w:rPr>
          <w:t>'&lt;/td&gt;&lt;/tr&gt;'</w:t>
        </w:r>
        <w:r w:rsidRPr="00206529">
          <w:rPr>
            <w:rFonts w:ascii="Arial" w:eastAsia="Times New Roman" w:hAnsi="Arial" w:cs="Arial"/>
            <w:color w:val="333333"/>
            <w:shd w:val="clear" w:color="auto" w:fill="FFFFFF"/>
          </w:rPr>
          <w:t>);</w:t>
        </w:r>
      </w:ins>
    </w:p>
    <w:p w:rsidR="00206529" w:rsidRPr="00206529" w:rsidRDefault="00206529" w:rsidP="00206529">
      <w:pPr>
        <w:shd w:val="clear" w:color="auto" w:fill="FFFFFF"/>
        <w:spacing w:after="0" w:line="240" w:lineRule="auto"/>
        <w:rPr>
          <w:ins w:id="179" w:author="Unknown"/>
          <w:rFonts w:ascii="Arial" w:eastAsia="Times New Roman" w:hAnsi="Arial" w:cs="Arial"/>
          <w:color w:val="333333"/>
        </w:rPr>
      </w:pPr>
      <w:ins w:id="180" w:author="Unknown">
        <w:r w:rsidRPr="00206529">
          <w:rPr>
            <w:rFonts w:ascii="Arial" w:eastAsia="Times New Roman" w:hAnsi="Arial" w:cs="Arial"/>
            <w:color w:val="333333"/>
            <w:shd w:val="clear" w:color="auto" w:fill="FFFFFF"/>
          </w:rPr>
          <w:t>                            $(</w:t>
        </w:r>
        <w:r w:rsidRPr="00206529">
          <w:rPr>
            <w:rFonts w:ascii="Arial" w:eastAsia="Times New Roman" w:hAnsi="Arial" w:cs="Arial"/>
            <w:color w:val="A31515"/>
            <w:shd w:val="clear" w:color="auto" w:fill="FFFFFF"/>
          </w:rPr>
          <w:t>'#tblData'</w:t>
        </w:r>
        <w:r w:rsidRPr="00206529">
          <w:rPr>
            <w:rFonts w:ascii="Arial" w:eastAsia="Times New Roman" w:hAnsi="Arial" w:cs="Arial"/>
            <w:color w:val="333333"/>
            <w:shd w:val="clear" w:color="auto" w:fill="FFFFFF"/>
          </w:rPr>
          <w:t>).append(row);</w:t>
        </w:r>
      </w:ins>
    </w:p>
    <w:p w:rsidR="00206529" w:rsidRPr="00206529" w:rsidRDefault="00206529" w:rsidP="00206529">
      <w:pPr>
        <w:shd w:val="clear" w:color="auto" w:fill="FFFFFF"/>
        <w:spacing w:after="0" w:line="240" w:lineRule="auto"/>
        <w:rPr>
          <w:ins w:id="181" w:author="Unknown"/>
          <w:rFonts w:ascii="Arial" w:eastAsia="Times New Roman" w:hAnsi="Arial" w:cs="Arial"/>
          <w:color w:val="333333"/>
        </w:rPr>
      </w:pPr>
      <w:ins w:id="182" w:author="Unknown">
        <w:r w:rsidRPr="00206529">
          <w:rPr>
            <w:rFonts w:ascii="Arial" w:eastAsia="Times New Roman" w:hAnsi="Arial" w:cs="Arial"/>
            <w:color w:val="333333"/>
            <w:shd w:val="clear" w:color="auto" w:fill="FFFFFF"/>
          </w:rPr>
          <w:t>                        });</w:t>
        </w:r>
      </w:ins>
    </w:p>
    <w:p w:rsidR="00206529" w:rsidRPr="00206529" w:rsidRDefault="00206529" w:rsidP="00206529">
      <w:pPr>
        <w:shd w:val="clear" w:color="auto" w:fill="FFFFFF"/>
        <w:spacing w:after="0" w:line="240" w:lineRule="auto"/>
        <w:rPr>
          <w:ins w:id="183" w:author="Unknown"/>
          <w:rFonts w:ascii="Arial" w:eastAsia="Times New Roman" w:hAnsi="Arial" w:cs="Arial"/>
          <w:color w:val="333333"/>
        </w:rPr>
      </w:pPr>
      <w:ins w:id="184" w:author="Unknown">
        <w:r w:rsidRPr="00206529">
          <w:rPr>
            <w:rFonts w:ascii="Arial" w:eastAsia="Times New Roman" w:hAnsi="Arial" w:cs="Arial"/>
            <w:color w:val="333333"/>
            <w:shd w:val="clear" w:color="auto" w:fill="FFFFFF"/>
          </w:rPr>
          <w:t>                    },</w:t>
        </w:r>
      </w:ins>
    </w:p>
    <w:p w:rsidR="00206529" w:rsidRPr="00206529" w:rsidRDefault="00206529" w:rsidP="00206529">
      <w:pPr>
        <w:shd w:val="clear" w:color="auto" w:fill="FFFFFF"/>
        <w:spacing w:after="0" w:line="240" w:lineRule="auto"/>
        <w:rPr>
          <w:ins w:id="185" w:author="Unknown"/>
          <w:rFonts w:ascii="Arial" w:eastAsia="Times New Roman" w:hAnsi="Arial" w:cs="Arial"/>
          <w:color w:val="333333"/>
        </w:rPr>
      </w:pPr>
      <w:ins w:id="186" w:author="Unknown">
        <w:r w:rsidRPr="00206529">
          <w:rPr>
            <w:rFonts w:ascii="Arial" w:eastAsia="Times New Roman" w:hAnsi="Arial" w:cs="Arial"/>
            <w:color w:val="333333"/>
            <w:shd w:val="clear" w:color="auto" w:fill="FFFFFF"/>
          </w:rPr>
          <w:t>                    error: </w:t>
        </w:r>
        <w:r w:rsidRPr="00206529">
          <w:rPr>
            <w:rFonts w:ascii="Arial" w:eastAsia="Times New Roman" w:hAnsi="Arial" w:cs="Arial"/>
            <w:color w:val="0000FF"/>
            <w:shd w:val="clear" w:color="auto" w:fill="FFFFFF"/>
          </w:rPr>
          <w:t>function</w:t>
        </w:r>
        <w:r w:rsidRPr="00206529">
          <w:rPr>
            <w:rFonts w:ascii="Arial" w:eastAsia="Times New Roman" w:hAnsi="Arial" w:cs="Arial"/>
            <w:color w:val="333333"/>
            <w:shd w:val="clear" w:color="auto" w:fill="FFFFFF"/>
          </w:rPr>
          <w:t> (jQXHR) {</w:t>
        </w:r>
      </w:ins>
    </w:p>
    <w:p w:rsidR="00206529" w:rsidRPr="00206529" w:rsidRDefault="00206529" w:rsidP="00206529">
      <w:pPr>
        <w:shd w:val="clear" w:color="auto" w:fill="FFFFFF"/>
        <w:spacing w:after="0" w:line="240" w:lineRule="auto"/>
        <w:rPr>
          <w:ins w:id="187" w:author="Unknown"/>
          <w:rFonts w:ascii="Arial" w:eastAsia="Times New Roman" w:hAnsi="Arial" w:cs="Arial"/>
          <w:color w:val="333333"/>
        </w:rPr>
      </w:pPr>
      <w:ins w:id="188"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8000"/>
            <w:shd w:val="clear" w:color="auto" w:fill="FFFFFF"/>
          </w:rPr>
          <w:t>// If status code is 401, access token expired, so</w:t>
        </w:r>
      </w:ins>
    </w:p>
    <w:p w:rsidR="00206529" w:rsidRPr="00206529" w:rsidRDefault="00206529" w:rsidP="00206529">
      <w:pPr>
        <w:shd w:val="clear" w:color="auto" w:fill="FFFFFF"/>
        <w:spacing w:after="0" w:line="240" w:lineRule="auto"/>
        <w:rPr>
          <w:ins w:id="189" w:author="Unknown"/>
          <w:rFonts w:ascii="Arial" w:eastAsia="Times New Roman" w:hAnsi="Arial" w:cs="Arial"/>
          <w:color w:val="333333"/>
        </w:rPr>
      </w:pPr>
      <w:ins w:id="190"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8000"/>
            <w:shd w:val="clear" w:color="auto" w:fill="FFFFFF"/>
          </w:rPr>
          <w:t>// redirect the user to the login page</w:t>
        </w:r>
      </w:ins>
    </w:p>
    <w:p w:rsidR="00206529" w:rsidRPr="00206529" w:rsidRDefault="00206529" w:rsidP="00206529">
      <w:pPr>
        <w:shd w:val="clear" w:color="auto" w:fill="FFFFFF"/>
        <w:spacing w:after="0" w:line="240" w:lineRule="auto"/>
        <w:rPr>
          <w:ins w:id="191" w:author="Unknown"/>
          <w:rFonts w:ascii="Arial" w:eastAsia="Times New Roman" w:hAnsi="Arial" w:cs="Arial"/>
          <w:color w:val="333333"/>
        </w:rPr>
      </w:pPr>
      <w:ins w:id="192"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if</w:t>
        </w:r>
        <w:r w:rsidRPr="00206529">
          <w:rPr>
            <w:rFonts w:ascii="Arial" w:eastAsia="Times New Roman" w:hAnsi="Arial" w:cs="Arial"/>
            <w:color w:val="333333"/>
            <w:shd w:val="clear" w:color="auto" w:fill="FFFFFF"/>
          </w:rPr>
          <w:t> (jQXHR.status == </w:t>
        </w:r>
        <w:r w:rsidRPr="00206529">
          <w:rPr>
            <w:rFonts w:ascii="Arial" w:eastAsia="Times New Roman" w:hAnsi="Arial" w:cs="Arial"/>
            <w:color w:val="A31515"/>
            <w:shd w:val="clear" w:color="auto" w:fill="FFFFFF"/>
          </w:rPr>
          <w:t>"401"</w:t>
        </w:r>
        <w:r w:rsidRPr="00206529">
          <w:rPr>
            <w:rFonts w:ascii="Arial" w:eastAsia="Times New Roman" w:hAnsi="Arial" w:cs="Arial"/>
            <w:color w:val="333333"/>
            <w:shd w:val="clear" w:color="auto" w:fill="FFFFFF"/>
          </w:rPr>
          <w:t>) {</w:t>
        </w:r>
      </w:ins>
    </w:p>
    <w:p w:rsidR="00206529" w:rsidRPr="00206529" w:rsidRDefault="00206529" w:rsidP="00206529">
      <w:pPr>
        <w:shd w:val="clear" w:color="auto" w:fill="FFFFFF"/>
        <w:spacing w:after="0" w:line="240" w:lineRule="auto"/>
        <w:rPr>
          <w:ins w:id="193" w:author="Unknown"/>
          <w:rFonts w:ascii="Arial" w:eastAsia="Times New Roman" w:hAnsi="Arial" w:cs="Arial"/>
          <w:color w:val="333333"/>
        </w:rPr>
      </w:pPr>
      <w:ins w:id="194" w:author="Unknown">
        <w:r w:rsidRPr="00206529">
          <w:rPr>
            <w:rFonts w:ascii="Arial" w:eastAsia="Times New Roman" w:hAnsi="Arial" w:cs="Arial"/>
            <w:color w:val="333333"/>
            <w:shd w:val="clear" w:color="auto" w:fill="FFFFFF"/>
          </w:rPr>
          <w:t>                            $(</w:t>
        </w:r>
        <w:r w:rsidRPr="00206529">
          <w:rPr>
            <w:rFonts w:ascii="Arial" w:eastAsia="Times New Roman" w:hAnsi="Arial" w:cs="Arial"/>
            <w:color w:val="A31515"/>
            <w:shd w:val="clear" w:color="auto" w:fill="FFFFFF"/>
          </w:rPr>
          <w:t>'#errorModal'</w:t>
        </w:r>
        <w:r w:rsidRPr="00206529">
          <w:rPr>
            <w:rFonts w:ascii="Arial" w:eastAsia="Times New Roman" w:hAnsi="Arial" w:cs="Arial"/>
            <w:color w:val="333333"/>
            <w:shd w:val="clear" w:color="auto" w:fill="FFFFFF"/>
          </w:rPr>
          <w:t>).modal(</w:t>
        </w:r>
        <w:r w:rsidRPr="00206529">
          <w:rPr>
            <w:rFonts w:ascii="Arial" w:eastAsia="Times New Roman" w:hAnsi="Arial" w:cs="Arial"/>
            <w:color w:val="A31515"/>
            <w:shd w:val="clear" w:color="auto" w:fill="FFFFFF"/>
          </w:rPr>
          <w:t>'show'</w:t>
        </w:r>
        <w:r w:rsidRPr="00206529">
          <w:rPr>
            <w:rFonts w:ascii="Arial" w:eastAsia="Times New Roman" w:hAnsi="Arial" w:cs="Arial"/>
            <w:color w:val="333333"/>
            <w:shd w:val="clear" w:color="auto" w:fill="FFFFFF"/>
          </w:rPr>
          <w:t>);</w:t>
        </w:r>
      </w:ins>
    </w:p>
    <w:p w:rsidR="00206529" w:rsidRPr="00206529" w:rsidRDefault="00206529" w:rsidP="00206529">
      <w:pPr>
        <w:shd w:val="clear" w:color="auto" w:fill="FFFFFF"/>
        <w:spacing w:after="0" w:line="240" w:lineRule="auto"/>
        <w:rPr>
          <w:ins w:id="195" w:author="Unknown"/>
          <w:rFonts w:ascii="Arial" w:eastAsia="Times New Roman" w:hAnsi="Arial" w:cs="Arial"/>
          <w:color w:val="333333"/>
        </w:rPr>
      </w:pPr>
      <w:ins w:id="196" w:author="Unknown">
        <w:r w:rsidRPr="00206529">
          <w:rPr>
            <w:rFonts w:ascii="Arial" w:eastAsia="Times New Roman" w:hAnsi="Arial" w:cs="Arial"/>
            <w:color w:val="333333"/>
            <w:shd w:val="clear" w:color="auto" w:fill="FFFFFF"/>
          </w:rPr>
          <w:t>                        }</w:t>
        </w:r>
      </w:ins>
    </w:p>
    <w:p w:rsidR="00206529" w:rsidRPr="00206529" w:rsidRDefault="00206529" w:rsidP="00206529">
      <w:pPr>
        <w:shd w:val="clear" w:color="auto" w:fill="FFFFFF"/>
        <w:spacing w:after="0" w:line="240" w:lineRule="auto"/>
        <w:rPr>
          <w:ins w:id="197" w:author="Unknown"/>
          <w:rFonts w:ascii="Arial" w:eastAsia="Times New Roman" w:hAnsi="Arial" w:cs="Arial"/>
          <w:color w:val="333333"/>
        </w:rPr>
      </w:pPr>
      <w:ins w:id="198"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else</w:t>
        </w:r>
        <w:r w:rsidRPr="00206529">
          <w:rPr>
            <w:rFonts w:ascii="Arial" w:eastAsia="Times New Roman" w:hAnsi="Arial" w:cs="Arial"/>
            <w:color w:val="333333"/>
            <w:shd w:val="clear" w:color="auto" w:fill="FFFFFF"/>
          </w:rPr>
          <w:t> {</w:t>
        </w:r>
      </w:ins>
    </w:p>
    <w:p w:rsidR="00206529" w:rsidRPr="00206529" w:rsidRDefault="00206529" w:rsidP="00206529">
      <w:pPr>
        <w:shd w:val="clear" w:color="auto" w:fill="FFFFFF"/>
        <w:spacing w:after="0" w:line="240" w:lineRule="auto"/>
        <w:rPr>
          <w:ins w:id="199" w:author="Unknown"/>
          <w:rFonts w:ascii="Arial" w:eastAsia="Times New Roman" w:hAnsi="Arial" w:cs="Arial"/>
          <w:color w:val="333333"/>
        </w:rPr>
      </w:pPr>
      <w:ins w:id="200" w:author="Unknown">
        <w:r w:rsidRPr="00206529">
          <w:rPr>
            <w:rFonts w:ascii="Arial" w:eastAsia="Times New Roman" w:hAnsi="Arial" w:cs="Arial"/>
            <w:color w:val="333333"/>
            <w:shd w:val="clear" w:color="auto" w:fill="FFFFFF"/>
          </w:rPr>
          <w:t>                            $(</w:t>
        </w:r>
        <w:r w:rsidRPr="00206529">
          <w:rPr>
            <w:rFonts w:ascii="Arial" w:eastAsia="Times New Roman" w:hAnsi="Arial" w:cs="Arial"/>
            <w:color w:val="A31515"/>
            <w:shd w:val="clear" w:color="auto" w:fill="FFFFFF"/>
          </w:rPr>
          <w:t>'#divErrorText'</w:t>
        </w:r>
        <w:r w:rsidRPr="00206529">
          <w:rPr>
            <w:rFonts w:ascii="Arial" w:eastAsia="Times New Roman" w:hAnsi="Arial" w:cs="Arial"/>
            <w:color w:val="333333"/>
            <w:shd w:val="clear" w:color="auto" w:fill="FFFFFF"/>
          </w:rPr>
          <w:t>).text(jqXHR.responseText);</w:t>
        </w:r>
      </w:ins>
    </w:p>
    <w:p w:rsidR="00206529" w:rsidRPr="00206529" w:rsidRDefault="00206529" w:rsidP="00206529">
      <w:pPr>
        <w:shd w:val="clear" w:color="auto" w:fill="FFFFFF"/>
        <w:spacing w:after="0" w:line="240" w:lineRule="auto"/>
        <w:rPr>
          <w:ins w:id="201" w:author="Unknown"/>
          <w:rFonts w:ascii="Arial" w:eastAsia="Times New Roman" w:hAnsi="Arial" w:cs="Arial"/>
          <w:color w:val="333333"/>
        </w:rPr>
      </w:pPr>
      <w:ins w:id="202" w:author="Unknown">
        <w:r w:rsidRPr="00206529">
          <w:rPr>
            <w:rFonts w:ascii="Arial" w:eastAsia="Times New Roman" w:hAnsi="Arial" w:cs="Arial"/>
            <w:color w:val="333333"/>
            <w:shd w:val="clear" w:color="auto" w:fill="FFFFFF"/>
          </w:rPr>
          <w:t>                            $(</w:t>
        </w:r>
        <w:r w:rsidRPr="00206529">
          <w:rPr>
            <w:rFonts w:ascii="Arial" w:eastAsia="Times New Roman" w:hAnsi="Arial" w:cs="Arial"/>
            <w:color w:val="A31515"/>
            <w:shd w:val="clear" w:color="auto" w:fill="FFFFFF"/>
          </w:rPr>
          <w:t>'#divError'</w:t>
        </w:r>
        <w:r w:rsidRPr="00206529">
          <w:rPr>
            <w:rFonts w:ascii="Arial" w:eastAsia="Times New Roman" w:hAnsi="Arial" w:cs="Arial"/>
            <w:color w:val="333333"/>
            <w:shd w:val="clear" w:color="auto" w:fill="FFFFFF"/>
          </w:rPr>
          <w:t>).show(</w:t>
        </w:r>
        <w:r w:rsidRPr="00206529">
          <w:rPr>
            <w:rFonts w:ascii="Arial" w:eastAsia="Times New Roman" w:hAnsi="Arial" w:cs="Arial"/>
            <w:color w:val="A31515"/>
            <w:shd w:val="clear" w:color="auto" w:fill="FFFFFF"/>
          </w:rPr>
          <w:t>'fade'</w:t>
        </w:r>
        <w:r w:rsidRPr="00206529">
          <w:rPr>
            <w:rFonts w:ascii="Arial" w:eastAsia="Times New Roman" w:hAnsi="Arial" w:cs="Arial"/>
            <w:color w:val="333333"/>
            <w:shd w:val="clear" w:color="auto" w:fill="FFFFFF"/>
          </w:rPr>
          <w:t>);</w:t>
        </w:r>
      </w:ins>
    </w:p>
    <w:p w:rsidR="00206529" w:rsidRPr="00206529" w:rsidRDefault="00206529" w:rsidP="00206529">
      <w:pPr>
        <w:shd w:val="clear" w:color="auto" w:fill="FFFFFF"/>
        <w:spacing w:after="0" w:line="240" w:lineRule="auto"/>
        <w:rPr>
          <w:ins w:id="203" w:author="Unknown"/>
          <w:rFonts w:ascii="Arial" w:eastAsia="Times New Roman" w:hAnsi="Arial" w:cs="Arial"/>
          <w:color w:val="333333"/>
        </w:rPr>
      </w:pPr>
      <w:ins w:id="204" w:author="Unknown">
        <w:r w:rsidRPr="00206529">
          <w:rPr>
            <w:rFonts w:ascii="Arial" w:eastAsia="Times New Roman" w:hAnsi="Arial" w:cs="Arial"/>
            <w:color w:val="333333"/>
            <w:shd w:val="clear" w:color="auto" w:fill="FFFFFF"/>
          </w:rPr>
          <w:t>                        }</w:t>
        </w:r>
      </w:ins>
    </w:p>
    <w:p w:rsidR="00206529" w:rsidRPr="00206529" w:rsidRDefault="00206529" w:rsidP="00206529">
      <w:pPr>
        <w:shd w:val="clear" w:color="auto" w:fill="FFFFFF"/>
        <w:spacing w:after="0" w:line="240" w:lineRule="auto"/>
        <w:rPr>
          <w:ins w:id="205" w:author="Unknown"/>
          <w:rFonts w:ascii="Arial" w:eastAsia="Times New Roman" w:hAnsi="Arial" w:cs="Arial"/>
          <w:color w:val="333333"/>
        </w:rPr>
      </w:pPr>
      <w:ins w:id="206" w:author="Unknown">
        <w:r w:rsidRPr="00206529">
          <w:rPr>
            <w:rFonts w:ascii="Arial" w:eastAsia="Times New Roman" w:hAnsi="Arial" w:cs="Arial"/>
            <w:color w:val="333333"/>
            <w:shd w:val="clear" w:color="auto" w:fill="FFFFFF"/>
          </w:rPr>
          <w:t>                    }</w:t>
        </w:r>
      </w:ins>
    </w:p>
    <w:p w:rsidR="00206529" w:rsidRPr="00206529" w:rsidRDefault="00206529" w:rsidP="00206529">
      <w:pPr>
        <w:shd w:val="clear" w:color="auto" w:fill="FFFFFF"/>
        <w:spacing w:after="0" w:line="240" w:lineRule="auto"/>
        <w:rPr>
          <w:ins w:id="207" w:author="Unknown"/>
          <w:rFonts w:ascii="Arial" w:eastAsia="Times New Roman" w:hAnsi="Arial" w:cs="Arial"/>
          <w:color w:val="333333"/>
        </w:rPr>
      </w:pPr>
      <w:ins w:id="208" w:author="Unknown">
        <w:r w:rsidRPr="00206529">
          <w:rPr>
            <w:rFonts w:ascii="Arial" w:eastAsia="Times New Roman" w:hAnsi="Arial" w:cs="Arial"/>
            <w:color w:val="333333"/>
            <w:shd w:val="clear" w:color="auto" w:fill="FFFFFF"/>
          </w:rPr>
          <w:t>                });</w:t>
        </w:r>
      </w:ins>
    </w:p>
    <w:p w:rsidR="00206529" w:rsidRPr="00206529" w:rsidRDefault="00206529" w:rsidP="00206529">
      <w:pPr>
        <w:shd w:val="clear" w:color="auto" w:fill="FFFFFF"/>
        <w:spacing w:after="0" w:line="240" w:lineRule="auto"/>
        <w:rPr>
          <w:ins w:id="209" w:author="Unknown"/>
          <w:rFonts w:ascii="Arial" w:eastAsia="Times New Roman" w:hAnsi="Arial" w:cs="Arial"/>
          <w:color w:val="333333"/>
        </w:rPr>
      </w:pPr>
      <w:ins w:id="210" w:author="Unknown">
        <w:r w:rsidRPr="00206529">
          <w:rPr>
            <w:rFonts w:ascii="Arial" w:eastAsia="Times New Roman" w:hAnsi="Arial" w:cs="Arial"/>
            <w:color w:val="333333"/>
            <w:shd w:val="clear" w:color="auto" w:fill="FFFFFF"/>
          </w:rPr>
          <w:t>            });</w:t>
        </w:r>
      </w:ins>
    </w:p>
    <w:p w:rsidR="00206529" w:rsidRPr="00206529" w:rsidRDefault="00206529" w:rsidP="00206529">
      <w:pPr>
        <w:shd w:val="clear" w:color="auto" w:fill="FFFFFF"/>
        <w:spacing w:after="0" w:line="240" w:lineRule="auto"/>
        <w:rPr>
          <w:ins w:id="211" w:author="Unknown"/>
          <w:rFonts w:ascii="Arial" w:eastAsia="Times New Roman" w:hAnsi="Arial" w:cs="Arial"/>
          <w:color w:val="333333"/>
        </w:rPr>
      </w:pPr>
      <w:ins w:id="212" w:author="Unknown">
        <w:r w:rsidRPr="00206529">
          <w:rPr>
            <w:rFonts w:ascii="Arial" w:eastAsia="Times New Roman" w:hAnsi="Arial" w:cs="Arial"/>
            <w:color w:val="333333"/>
            <w:shd w:val="clear" w:color="auto" w:fill="FFFFFF"/>
          </w:rPr>
          <w:t>        });</w:t>
        </w:r>
      </w:ins>
    </w:p>
    <w:p w:rsidR="00206529" w:rsidRPr="00206529" w:rsidRDefault="00206529" w:rsidP="00206529">
      <w:pPr>
        <w:shd w:val="clear" w:color="auto" w:fill="FFFFFF"/>
        <w:spacing w:after="0" w:line="240" w:lineRule="auto"/>
        <w:rPr>
          <w:ins w:id="213" w:author="Unknown"/>
          <w:rFonts w:ascii="Arial" w:eastAsia="Times New Roman" w:hAnsi="Arial" w:cs="Arial"/>
          <w:color w:val="333333"/>
        </w:rPr>
      </w:pPr>
      <w:ins w:id="214" w:author="Unknown">
        <w:r w:rsidRPr="00206529">
          <w:rPr>
            <w:rFonts w:ascii="Arial" w:eastAsia="Times New Roman" w:hAnsi="Arial" w:cs="Arial"/>
            <w:color w:val="333333"/>
            <w:shd w:val="clear" w:color="auto" w:fill="FFFFFF"/>
          </w:rPr>
          <w:t>    </w:t>
        </w:r>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script</w:t>
        </w:r>
        <w:r w:rsidRPr="00206529">
          <w:rPr>
            <w:rFonts w:ascii="Arial" w:eastAsia="Times New Roman" w:hAnsi="Arial" w:cs="Arial"/>
            <w:color w:val="0000FF"/>
            <w:shd w:val="clear" w:color="auto" w:fill="FFFFFF"/>
          </w:rPr>
          <w:t>&gt;</w:t>
        </w:r>
      </w:ins>
    </w:p>
    <w:p w:rsidR="00206529" w:rsidRPr="00206529" w:rsidRDefault="00206529" w:rsidP="00206529">
      <w:pPr>
        <w:shd w:val="clear" w:color="auto" w:fill="FFFFFF"/>
        <w:spacing w:after="0" w:line="240" w:lineRule="auto"/>
        <w:rPr>
          <w:ins w:id="215" w:author="Unknown"/>
          <w:rFonts w:ascii="Arial" w:eastAsia="Times New Roman" w:hAnsi="Arial" w:cs="Arial"/>
          <w:color w:val="333333"/>
        </w:rPr>
      </w:pPr>
      <w:ins w:id="216" w:author="Unknown">
        <w:r w:rsidRPr="00206529">
          <w:rPr>
            <w:rFonts w:ascii="Arial" w:eastAsia="Times New Roman" w:hAnsi="Arial" w:cs="Arial"/>
            <w:color w:val="0000FF"/>
            <w:shd w:val="clear" w:color="auto" w:fill="FFFFFF"/>
          </w:rPr>
          <w:t>&lt;/</w:t>
        </w:r>
        <w:r w:rsidRPr="00206529">
          <w:rPr>
            <w:rFonts w:ascii="Arial" w:eastAsia="Times New Roman" w:hAnsi="Arial" w:cs="Arial"/>
            <w:color w:val="800000"/>
            <w:shd w:val="clear" w:color="auto" w:fill="FFFFFF"/>
          </w:rPr>
          <w:t>body</w:t>
        </w:r>
        <w:r w:rsidRPr="00206529">
          <w:rPr>
            <w:rFonts w:ascii="Arial" w:eastAsia="Times New Roman" w:hAnsi="Arial" w:cs="Arial"/>
            <w:color w:val="0000FF"/>
            <w:shd w:val="clear" w:color="auto" w:fill="FFFFFF"/>
          </w:rPr>
          <w:t>&gt;</w:t>
        </w:r>
      </w:ins>
    </w:p>
    <w:p w:rsidR="00206529" w:rsidRPr="00206529" w:rsidRDefault="00206529" w:rsidP="00206529">
      <w:pPr>
        <w:shd w:val="clear" w:color="auto" w:fill="FFFFFF"/>
        <w:spacing w:after="0" w:line="240" w:lineRule="auto"/>
        <w:rPr>
          <w:ins w:id="217" w:author="Unknown"/>
          <w:rFonts w:ascii="Arial" w:eastAsia="Times New Roman" w:hAnsi="Arial" w:cs="Arial"/>
          <w:color w:val="333333"/>
        </w:rPr>
      </w:pPr>
      <w:ins w:id="218" w:author="Unknown">
        <w:r w:rsidRPr="00206529">
          <w:rPr>
            <w:rFonts w:ascii="Arial" w:eastAsia="Times New Roman" w:hAnsi="Arial" w:cs="Arial"/>
            <w:color w:val="0000FF"/>
            <w:shd w:val="clear" w:color="auto" w:fill="FFFFFF"/>
          </w:rPr>
          <w:lastRenderedPageBreak/>
          <w:t>&lt;/</w:t>
        </w:r>
        <w:r w:rsidRPr="00206529">
          <w:rPr>
            <w:rFonts w:ascii="Arial" w:eastAsia="Times New Roman" w:hAnsi="Arial" w:cs="Arial"/>
            <w:color w:val="800000"/>
            <w:shd w:val="clear" w:color="auto" w:fill="FFFFFF"/>
          </w:rPr>
          <w:t>html</w:t>
        </w:r>
        <w:r w:rsidRPr="00206529">
          <w:rPr>
            <w:rFonts w:ascii="Arial" w:eastAsia="Times New Roman" w:hAnsi="Arial" w:cs="Arial"/>
            <w:color w:val="0000FF"/>
            <w:shd w:val="clear" w:color="auto" w:fill="FFFFFF"/>
          </w:rPr>
          <w:t>&gt;</w:t>
        </w:r>
      </w:ins>
    </w:p>
    <w:p w:rsidR="00FF5A54" w:rsidRDefault="00206529" w:rsidP="00206529">
      <w:ins w:id="219" w:author="Unknown">
        <w:r w:rsidRPr="00206529">
          <w:rPr>
            <w:rFonts w:ascii="Arial" w:eastAsia="Times New Roman" w:hAnsi="Arial" w:cs="Arial"/>
            <w:color w:val="333333"/>
            <w:shd w:val="clear" w:color="auto" w:fill="FFFFFF"/>
          </w:rPr>
          <w:br/>
          <w:t>At the moment, the only way to log off the user is by closing the browser window. As we are storing the bearer token in browser session storage, when we close the browser we loose it from the session. In our next video we will discuss, how to explicitly log out the user without closing the browser window. </w:t>
        </w:r>
      </w:ins>
    </w:p>
    <w:sectPr w:rsidR="00FF5A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06529"/>
    <w:rsid w:val="00206529"/>
    <w:rsid w:val="00FF5A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06529"/>
    <w:rPr>
      <w:color w:val="0000FF"/>
      <w:u w:val="single"/>
    </w:rPr>
  </w:style>
  <w:style w:type="paragraph" w:styleId="BalloonText">
    <w:name w:val="Balloon Text"/>
    <w:basedOn w:val="Normal"/>
    <w:link w:val="BalloonTextChar"/>
    <w:uiPriority w:val="99"/>
    <w:semiHidden/>
    <w:unhideWhenUsed/>
    <w:rsid w:val="00206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5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1007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playlist?list=PL6n9fhu94yhW7yoUOGNOfHurUE6bpOO2b" TargetMode="External"/><Relationship Id="rId5" Type="http://schemas.openxmlformats.org/officeDocument/2006/relationships/hyperlink" Target="http://csharp-video-tutorials.blogspot.com/2016/12/aspnet-web-api-login-page.html" TargetMode="External"/><Relationship Id="rId4" Type="http://schemas.openxmlformats.org/officeDocument/2006/relationships/hyperlink" Target="http://csharp-video-tutorials.blogspot.com/2016/12/aspnet-web-api-login-page.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820</Words>
  <Characters>4678</Characters>
  <Application>Microsoft Office Word</Application>
  <DocSecurity>0</DocSecurity>
  <Lines>38</Lines>
  <Paragraphs>10</Paragraphs>
  <ScaleCrop>false</ScaleCrop>
  <Company/>
  <LinksUpToDate>false</LinksUpToDate>
  <CharactersWithSpaces>5488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2018-02-19T06:49:00Z</dcterms:created>
  <dcterms:modified xsi:type="dcterms:W3CDTF">2018-02-19T06:49:00Z</dcterms:modified>
</cp:coreProperties>
</file>