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3DF" w:rsidRPr="00FA33DF" w:rsidRDefault="00FA33DF" w:rsidP="00FA33DF">
      <w:pPr>
        <w:spacing w:after="0" w:line="240" w:lineRule="auto"/>
        <w:rPr>
          <w:ins w:id="0" w:author="Unknown"/>
          <w:rFonts w:ascii="Times New Roman" w:eastAsia="Times New Roman" w:hAnsi="Times New Roman" w:cs="Times New Roman"/>
          <w:sz w:val="24"/>
          <w:szCs w:val="24"/>
        </w:rPr>
      </w:pPr>
      <w:r w:rsidRPr="00FA33DF">
        <w:rPr>
          <w:rFonts w:ascii="Arial" w:eastAsia="Times New Roman" w:hAnsi="Arial" w:cs="Arial"/>
          <w:color w:val="333333"/>
          <w:shd w:val="clear" w:color="auto" w:fill="FFFFFF"/>
        </w:rPr>
        <w:t>In this video we will discuss </w:t>
      </w:r>
      <w:r w:rsidRPr="00FA33DF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Attribute Routing Constraints in ASP.NET Web API</w:t>
      </w:r>
      <w:r w:rsidRPr="00FA33DF">
        <w:rPr>
          <w:rFonts w:ascii="Arial" w:eastAsia="Times New Roman" w:hAnsi="Arial" w:cs="Arial"/>
          <w:color w:val="333333"/>
          <w:shd w:val="clear" w:color="auto" w:fill="FFFFFF"/>
        </w:rPr>
        <w:t>. Let's understand these constraints with an example. </w:t>
      </w:r>
      <w:r w:rsidRPr="00FA33DF">
        <w:rPr>
          <w:rFonts w:ascii="Arial" w:eastAsia="Times New Roman" w:hAnsi="Arial" w:cs="Arial"/>
          <w:color w:val="333333"/>
        </w:rPr>
        <w:br/>
      </w:r>
      <w:r w:rsidRPr="00FA33DF">
        <w:rPr>
          <w:rFonts w:ascii="Arial" w:eastAsia="Times New Roman" w:hAnsi="Arial" w:cs="Arial"/>
          <w:color w:val="333333"/>
        </w:rPr>
        <w:br/>
      </w:r>
      <w:ins w:id="1" w:author="Unknown">
        <w:r w:rsidRPr="00FA33DF">
          <w:rPr>
            <w:rFonts w:ascii="Arial" w:eastAsia="Times New Roman" w:hAnsi="Arial" w:cs="Arial"/>
            <w:color w:val="333333"/>
          </w:rPr>
          <w:br/>
        </w:r>
        <w:r w:rsidRPr="00FA33DF">
          <w:rPr>
            <w:rFonts w:ascii="Arial" w:eastAsia="Times New Roman" w:hAnsi="Arial" w:cs="Arial"/>
            <w:color w:val="333333"/>
          </w:rPr>
          <w:br/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Consider the following </w:t>
        </w:r>
        <w:proofErr w:type="spellStart"/>
        <w:r w:rsidRPr="00FA33DF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StudentsController</w:t>
        </w:r>
        <w:proofErr w:type="spell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. </w:t>
        </w:r>
        <w:r w:rsidRPr="00FA33DF">
          <w:rPr>
            <w:rFonts w:ascii="Arial" w:eastAsia="Times New Roman" w:hAnsi="Arial" w:cs="Arial"/>
            <w:color w:val="333333"/>
          </w:rPr>
          <w:br/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2" w:author="Unknown"/>
          <w:rFonts w:ascii="Arial" w:eastAsia="Times New Roman" w:hAnsi="Arial" w:cs="Arial"/>
          <w:color w:val="333333"/>
        </w:rPr>
      </w:pPr>
      <w:ins w:id="3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[</w:t>
        </w:r>
        <w:proofErr w:type="spellStart"/>
        <w:proofErr w:type="gramStart"/>
        <w:r w:rsidRPr="00FA33DF">
          <w:rPr>
            <w:rFonts w:ascii="Arial" w:eastAsia="Times New Roman" w:hAnsi="Arial" w:cs="Arial"/>
            <w:color w:val="2B91AF"/>
            <w:shd w:val="clear" w:color="auto" w:fill="FFFFFF"/>
          </w:rPr>
          <w:t>RoutePrefix</w:t>
        </w:r>
        <w:proofErr w:type="spell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(</w:t>
        </w:r>
        <w:proofErr w:type="gramEnd"/>
        <w:r w:rsidRPr="00FA33DF">
          <w:rPr>
            <w:rFonts w:ascii="Arial" w:eastAsia="Times New Roman" w:hAnsi="Arial" w:cs="Arial"/>
            <w:color w:val="A31515"/>
            <w:shd w:val="clear" w:color="auto" w:fill="FFFFFF"/>
          </w:rPr>
          <w:t>"</w:t>
        </w:r>
        <w:proofErr w:type="spellStart"/>
        <w:r w:rsidRPr="00FA33DF">
          <w:rPr>
            <w:rFonts w:ascii="Arial" w:eastAsia="Times New Roman" w:hAnsi="Arial" w:cs="Arial"/>
            <w:color w:val="A31515"/>
            <w:shd w:val="clear" w:color="auto" w:fill="FFFFFF"/>
          </w:rPr>
          <w:t>api</w:t>
        </w:r>
        <w:proofErr w:type="spellEnd"/>
        <w:r w:rsidRPr="00FA33DF">
          <w:rPr>
            <w:rFonts w:ascii="Arial" w:eastAsia="Times New Roman" w:hAnsi="Arial" w:cs="Arial"/>
            <w:color w:val="A31515"/>
            <w:shd w:val="clear" w:color="auto" w:fill="FFFFFF"/>
          </w:rPr>
          <w:t>/students"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)]</w:t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4" w:author="Unknown"/>
          <w:rFonts w:ascii="Arial" w:eastAsia="Times New Roman" w:hAnsi="Arial" w:cs="Arial"/>
          <w:color w:val="333333"/>
        </w:rPr>
      </w:pPr>
      <w:proofErr w:type="gramStart"/>
      <w:ins w:id="5" w:author="Unknown"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public</w:t>
        </w:r>
        <w:proofErr w:type="gram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class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proofErr w:type="spellStart"/>
        <w:r w:rsidRPr="00FA33DF">
          <w:rPr>
            <w:rFonts w:ascii="Arial" w:eastAsia="Times New Roman" w:hAnsi="Arial" w:cs="Arial"/>
            <w:color w:val="2B91AF"/>
            <w:shd w:val="clear" w:color="auto" w:fill="FFFFFF"/>
          </w:rPr>
          <w:t>StudentsController</w:t>
        </w:r>
        <w:proofErr w:type="spell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: </w:t>
        </w:r>
        <w:proofErr w:type="spellStart"/>
        <w:r w:rsidRPr="00FA33DF">
          <w:rPr>
            <w:rFonts w:ascii="Arial" w:eastAsia="Times New Roman" w:hAnsi="Arial" w:cs="Arial"/>
            <w:color w:val="2B91AF"/>
            <w:shd w:val="clear" w:color="auto" w:fill="FFFFFF"/>
          </w:rPr>
          <w:t>ApiController</w:t>
        </w:r>
        <w:proofErr w:type="spellEnd"/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6" w:author="Unknown"/>
          <w:rFonts w:ascii="Arial" w:eastAsia="Times New Roman" w:hAnsi="Arial" w:cs="Arial"/>
          <w:color w:val="333333"/>
        </w:rPr>
      </w:pPr>
      <w:ins w:id="7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{</w:t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8" w:author="Unknown"/>
          <w:rFonts w:ascii="Arial" w:eastAsia="Times New Roman" w:hAnsi="Arial" w:cs="Arial"/>
          <w:color w:val="333333"/>
        </w:rPr>
      </w:pPr>
      <w:ins w:id="9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proofErr w:type="gramStart"/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static</w:t>
        </w:r>
        <w:proofErr w:type="gram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FA33DF">
          <w:rPr>
            <w:rFonts w:ascii="Arial" w:eastAsia="Times New Roman" w:hAnsi="Arial" w:cs="Arial"/>
            <w:color w:val="2B91AF"/>
            <w:shd w:val="clear" w:color="auto" w:fill="FFFFFF"/>
          </w:rPr>
          <w:t>List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&lt;</w:t>
        </w:r>
        <w:r w:rsidRPr="00FA33DF">
          <w:rPr>
            <w:rFonts w:ascii="Arial" w:eastAsia="Times New Roman" w:hAnsi="Arial" w:cs="Arial"/>
            <w:color w:val="2B91AF"/>
            <w:shd w:val="clear" w:color="auto" w:fill="FFFFFF"/>
          </w:rPr>
          <w:t>Student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&gt; students = </w:t>
        </w:r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new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FA33DF">
          <w:rPr>
            <w:rFonts w:ascii="Arial" w:eastAsia="Times New Roman" w:hAnsi="Arial" w:cs="Arial"/>
            <w:color w:val="2B91AF"/>
            <w:shd w:val="clear" w:color="auto" w:fill="FFFFFF"/>
          </w:rPr>
          <w:t>List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&lt;</w:t>
        </w:r>
        <w:r w:rsidRPr="00FA33DF">
          <w:rPr>
            <w:rFonts w:ascii="Arial" w:eastAsia="Times New Roman" w:hAnsi="Arial" w:cs="Arial"/>
            <w:color w:val="2B91AF"/>
            <w:shd w:val="clear" w:color="auto" w:fill="FFFFFF"/>
          </w:rPr>
          <w:t>Student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&gt;()</w:t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10" w:author="Unknown"/>
          <w:rFonts w:ascii="Arial" w:eastAsia="Times New Roman" w:hAnsi="Arial" w:cs="Arial"/>
          <w:color w:val="333333"/>
        </w:rPr>
      </w:pPr>
      <w:ins w:id="11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   {</w:t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12" w:author="Unknown"/>
          <w:rFonts w:ascii="Arial" w:eastAsia="Times New Roman" w:hAnsi="Arial" w:cs="Arial"/>
          <w:color w:val="333333"/>
        </w:rPr>
      </w:pPr>
      <w:ins w:id="13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       </w:t>
        </w:r>
        <w:proofErr w:type="gramStart"/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new</w:t>
        </w:r>
        <w:proofErr w:type="gram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FA33DF">
          <w:rPr>
            <w:rFonts w:ascii="Arial" w:eastAsia="Times New Roman" w:hAnsi="Arial" w:cs="Arial"/>
            <w:color w:val="2B91AF"/>
            <w:shd w:val="clear" w:color="auto" w:fill="FFFFFF"/>
          </w:rPr>
          <w:t>Student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() { Id = 1, Name = </w:t>
        </w:r>
        <w:r w:rsidRPr="00FA33DF">
          <w:rPr>
            <w:rFonts w:ascii="Arial" w:eastAsia="Times New Roman" w:hAnsi="Arial" w:cs="Arial"/>
            <w:color w:val="A31515"/>
            <w:shd w:val="clear" w:color="auto" w:fill="FFFFFF"/>
          </w:rPr>
          <w:t>"Tom"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},</w:t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14" w:author="Unknown"/>
          <w:rFonts w:ascii="Arial" w:eastAsia="Times New Roman" w:hAnsi="Arial" w:cs="Arial"/>
          <w:color w:val="333333"/>
        </w:rPr>
      </w:pPr>
      <w:ins w:id="15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       </w:t>
        </w:r>
        <w:proofErr w:type="gramStart"/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new</w:t>
        </w:r>
        <w:proofErr w:type="gram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FA33DF">
          <w:rPr>
            <w:rFonts w:ascii="Arial" w:eastAsia="Times New Roman" w:hAnsi="Arial" w:cs="Arial"/>
            <w:color w:val="2B91AF"/>
            <w:shd w:val="clear" w:color="auto" w:fill="FFFFFF"/>
          </w:rPr>
          <w:t>Student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() { Id = 2, Name = </w:t>
        </w:r>
        <w:r w:rsidRPr="00FA33DF">
          <w:rPr>
            <w:rFonts w:ascii="Arial" w:eastAsia="Times New Roman" w:hAnsi="Arial" w:cs="Arial"/>
            <w:color w:val="A31515"/>
            <w:shd w:val="clear" w:color="auto" w:fill="FFFFFF"/>
          </w:rPr>
          <w:t>"Sam"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},</w:t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16" w:author="Unknown"/>
          <w:rFonts w:ascii="Arial" w:eastAsia="Times New Roman" w:hAnsi="Arial" w:cs="Arial"/>
          <w:color w:val="333333"/>
        </w:rPr>
      </w:pPr>
      <w:ins w:id="17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       </w:t>
        </w:r>
        <w:proofErr w:type="gramStart"/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new</w:t>
        </w:r>
        <w:proofErr w:type="gram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FA33DF">
          <w:rPr>
            <w:rFonts w:ascii="Arial" w:eastAsia="Times New Roman" w:hAnsi="Arial" w:cs="Arial"/>
            <w:color w:val="2B91AF"/>
            <w:shd w:val="clear" w:color="auto" w:fill="FFFFFF"/>
          </w:rPr>
          <w:t>Student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() { Id = 3, Name = </w:t>
        </w:r>
        <w:r w:rsidRPr="00FA33DF">
          <w:rPr>
            <w:rFonts w:ascii="Arial" w:eastAsia="Times New Roman" w:hAnsi="Arial" w:cs="Arial"/>
            <w:color w:val="A31515"/>
            <w:shd w:val="clear" w:color="auto" w:fill="FFFFFF"/>
          </w:rPr>
          <w:t>"John"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}</w:t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18" w:author="Unknown"/>
          <w:rFonts w:ascii="Arial" w:eastAsia="Times New Roman" w:hAnsi="Arial" w:cs="Arial"/>
          <w:color w:val="333333"/>
        </w:rPr>
      </w:pPr>
      <w:ins w:id="19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   };</w:t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20" w:author="Unknown"/>
          <w:rFonts w:ascii="Arial" w:eastAsia="Times New Roman" w:hAnsi="Arial" w:cs="Arial"/>
          <w:color w:val="333333"/>
        </w:rPr>
      </w:pPr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21" w:author="Unknown"/>
          <w:rFonts w:ascii="Arial" w:eastAsia="Times New Roman" w:hAnsi="Arial" w:cs="Arial"/>
          <w:color w:val="333333"/>
        </w:rPr>
      </w:pPr>
      <w:ins w:id="22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   [</w:t>
        </w:r>
        <w:proofErr w:type="gramStart"/>
        <w:r w:rsidRPr="00FA33DF">
          <w:rPr>
            <w:rFonts w:ascii="Arial" w:eastAsia="Times New Roman" w:hAnsi="Arial" w:cs="Arial"/>
            <w:color w:val="2B91AF"/>
            <w:shd w:val="clear" w:color="auto" w:fill="FFFFFF"/>
          </w:rPr>
          <w:t>Route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(</w:t>
        </w:r>
        <w:proofErr w:type="gramEnd"/>
        <w:r w:rsidRPr="00FA33DF">
          <w:rPr>
            <w:rFonts w:ascii="Arial" w:eastAsia="Times New Roman" w:hAnsi="Arial" w:cs="Arial"/>
            <w:color w:val="A31515"/>
            <w:shd w:val="clear" w:color="auto" w:fill="FFFFFF"/>
          </w:rPr>
          <w:t>"{id}"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)]</w:t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23" w:author="Unknown"/>
          <w:rFonts w:ascii="Arial" w:eastAsia="Times New Roman" w:hAnsi="Arial" w:cs="Arial"/>
          <w:color w:val="333333"/>
        </w:rPr>
      </w:pPr>
      <w:ins w:id="24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proofErr w:type="gramStart"/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public</w:t>
        </w:r>
        <w:proofErr w:type="gram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FA33DF">
          <w:rPr>
            <w:rFonts w:ascii="Arial" w:eastAsia="Times New Roman" w:hAnsi="Arial" w:cs="Arial"/>
            <w:color w:val="2B91AF"/>
            <w:shd w:val="clear" w:color="auto" w:fill="FFFFFF"/>
          </w:rPr>
          <w:t>Student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Get(</w:t>
        </w:r>
        <w:proofErr w:type="spellStart"/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int</w:t>
        </w:r>
        <w:proofErr w:type="spell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id)</w:t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25" w:author="Unknown"/>
          <w:rFonts w:ascii="Arial" w:eastAsia="Times New Roman" w:hAnsi="Arial" w:cs="Arial"/>
          <w:color w:val="333333"/>
        </w:rPr>
      </w:pPr>
      <w:ins w:id="26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   {</w:t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27" w:author="Unknown"/>
          <w:rFonts w:ascii="Arial" w:eastAsia="Times New Roman" w:hAnsi="Arial" w:cs="Arial"/>
          <w:color w:val="333333"/>
        </w:rPr>
      </w:pPr>
      <w:ins w:id="28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       </w:t>
        </w:r>
        <w:proofErr w:type="gramStart"/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return</w:t>
        </w:r>
        <w:proofErr w:type="gram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proofErr w:type="spellStart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students.FirstOrDefault</w:t>
        </w:r>
        <w:proofErr w:type="spell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 xml:space="preserve">(s =&gt; </w:t>
        </w:r>
        <w:proofErr w:type="spellStart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s.Id</w:t>
        </w:r>
        <w:proofErr w:type="spell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 xml:space="preserve"> == id);</w:t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29" w:author="Unknown"/>
          <w:rFonts w:ascii="Arial" w:eastAsia="Times New Roman" w:hAnsi="Arial" w:cs="Arial"/>
          <w:color w:val="333333"/>
        </w:rPr>
      </w:pPr>
      <w:ins w:id="30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   }</w:t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31" w:author="Unknown"/>
          <w:rFonts w:ascii="Arial" w:eastAsia="Times New Roman" w:hAnsi="Arial" w:cs="Arial"/>
          <w:color w:val="333333"/>
        </w:rPr>
      </w:pPr>
      <w:ins w:id="32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}</w:t>
        </w:r>
      </w:ins>
    </w:p>
    <w:p w:rsidR="00FA33DF" w:rsidRPr="00FA33DF" w:rsidRDefault="00FA33DF" w:rsidP="00FA33DF">
      <w:pPr>
        <w:spacing w:after="0" w:line="240" w:lineRule="auto"/>
        <w:rPr>
          <w:ins w:id="33" w:author="Unknown"/>
          <w:rFonts w:ascii="Times New Roman" w:eastAsia="Times New Roman" w:hAnsi="Times New Roman" w:cs="Times New Roman"/>
          <w:sz w:val="24"/>
          <w:szCs w:val="24"/>
        </w:rPr>
      </w:pPr>
      <w:ins w:id="34" w:author="Unknown">
        <w:r w:rsidRPr="00FA33DF">
          <w:rPr>
            <w:rFonts w:ascii="Arial" w:eastAsia="Times New Roman" w:hAnsi="Arial" w:cs="Arial"/>
            <w:color w:val="333333"/>
          </w:rPr>
          <w:br/>
        </w:r>
        <w:r w:rsidRPr="00FA33DF">
          <w:rPr>
            <w:rFonts w:ascii="Arial" w:eastAsia="Times New Roman" w:hAnsi="Arial" w:cs="Arial"/>
            <w:color w:val="333333"/>
          </w:rPr>
          <w:br/>
        </w:r>
        <w:r w:rsidRPr="00FA33DF">
          <w:rPr>
            <w:rFonts w:ascii="Arial" w:eastAsia="Times New Roman" w:hAnsi="Arial" w:cs="Arial"/>
            <w:color w:val="333333"/>
          </w:rPr>
          <w:br/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If we navigate to </w:t>
        </w:r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/</w:t>
        </w:r>
        <w:proofErr w:type="spellStart"/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api</w:t>
        </w:r>
        <w:proofErr w:type="spellEnd"/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/students/1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 xml:space="preserve">, </w:t>
        </w:r>
        <w:proofErr w:type="gramStart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Get(</w:t>
        </w:r>
        <w:proofErr w:type="spellStart"/>
        <w:proofErr w:type="gramEnd"/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int</w:t>
        </w:r>
        <w:proofErr w:type="spellEnd"/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 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id) action method is mapped to the URI and we get the details of the student whose id is 1 as expected. </w:t>
        </w:r>
        <w:r w:rsidRPr="00FA33DF">
          <w:rPr>
            <w:rFonts w:ascii="Arial" w:eastAsia="Times New Roman" w:hAnsi="Arial" w:cs="Arial"/>
            <w:color w:val="333333"/>
          </w:rPr>
          <w:br/>
        </w:r>
        <w:r w:rsidRPr="00FA33DF">
          <w:rPr>
            <w:rFonts w:ascii="Arial" w:eastAsia="Times New Roman" w:hAnsi="Arial" w:cs="Arial"/>
            <w:color w:val="333333"/>
          </w:rPr>
          <w:br/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 xml:space="preserve">In addition to retrieving student by Id, we also want to retrieve student by "name". So let's add another </w:t>
        </w:r>
        <w:proofErr w:type="gramStart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Get(</w:t>
        </w:r>
        <w:proofErr w:type="gram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 xml:space="preserve">) method as shown below. Notice the name of the parameter is name and </w:t>
        </w:r>
        <w:proofErr w:type="gramStart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it's</w:t>
        </w:r>
        <w:proofErr w:type="gram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 xml:space="preserve"> type is string. </w:t>
        </w:r>
        <w:r w:rsidRPr="00FA33DF">
          <w:rPr>
            <w:rFonts w:ascii="Arial" w:eastAsia="Times New Roman" w:hAnsi="Arial" w:cs="Arial"/>
            <w:color w:val="333333"/>
          </w:rPr>
          <w:br/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35" w:author="Unknown"/>
          <w:rFonts w:ascii="Arial" w:eastAsia="Times New Roman" w:hAnsi="Arial" w:cs="Arial"/>
          <w:color w:val="333333"/>
        </w:rPr>
      </w:pPr>
      <w:ins w:id="36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[</w:t>
        </w:r>
        <w:proofErr w:type="spellStart"/>
        <w:proofErr w:type="gramStart"/>
        <w:r w:rsidRPr="00FA33DF">
          <w:rPr>
            <w:rFonts w:ascii="Arial" w:eastAsia="Times New Roman" w:hAnsi="Arial" w:cs="Arial"/>
            <w:color w:val="2B91AF"/>
            <w:shd w:val="clear" w:color="auto" w:fill="FFFFFF"/>
          </w:rPr>
          <w:t>RoutePrefix</w:t>
        </w:r>
        <w:proofErr w:type="spell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(</w:t>
        </w:r>
        <w:proofErr w:type="gramEnd"/>
        <w:r w:rsidRPr="00FA33DF">
          <w:rPr>
            <w:rFonts w:ascii="Arial" w:eastAsia="Times New Roman" w:hAnsi="Arial" w:cs="Arial"/>
            <w:color w:val="A31515"/>
            <w:shd w:val="clear" w:color="auto" w:fill="FFFFFF"/>
          </w:rPr>
          <w:t>"</w:t>
        </w:r>
        <w:proofErr w:type="spellStart"/>
        <w:r w:rsidRPr="00FA33DF">
          <w:rPr>
            <w:rFonts w:ascii="Arial" w:eastAsia="Times New Roman" w:hAnsi="Arial" w:cs="Arial"/>
            <w:color w:val="A31515"/>
            <w:shd w:val="clear" w:color="auto" w:fill="FFFFFF"/>
          </w:rPr>
          <w:t>api</w:t>
        </w:r>
        <w:proofErr w:type="spellEnd"/>
        <w:r w:rsidRPr="00FA33DF">
          <w:rPr>
            <w:rFonts w:ascii="Arial" w:eastAsia="Times New Roman" w:hAnsi="Arial" w:cs="Arial"/>
            <w:color w:val="A31515"/>
            <w:shd w:val="clear" w:color="auto" w:fill="FFFFFF"/>
          </w:rPr>
          <w:t>/students"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)]</w:t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37" w:author="Unknown"/>
          <w:rFonts w:ascii="Arial" w:eastAsia="Times New Roman" w:hAnsi="Arial" w:cs="Arial"/>
          <w:color w:val="333333"/>
        </w:rPr>
      </w:pPr>
      <w:proofErr w:type="gramStart"/>
      <w:ins w:id="38" w:author="Unknown"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public</w:t>
        </w:r>
        <w:proofErr w:type="gram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class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proofErr w:type="spellStart"/>
        <w:r w:rsidRPr="00FA33DF">
          <w:rPr>
            <w:rFonts w:ascii="Arial" w:eastAsia="Times New Roman" w:hAnsi="Arial" w:cs="Arial"/>
            <w:color w:val="2B91AF"/>
            <w:shd w:val="clear" w:color="auto" w:fill="FFFFFF"/>
          </w:rPr>
          <w:t>StudentsController</w:t>
        </w:r>
        <w:proofErr w:type="spell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: </w:t>
        </w:r>
        <w:proofErr w:type="spellStart"/>
        <w:r w:rsidRPr="00FA33DF">
          <w:rPr>
            <w:rFonts w:ascii="Arial" w:eastAsia="Times New Roman" w:hAnsi="Arial" w:cs="Arial"/>
            <w:color w:val="2B91AF"/>
            <w:shd w:val="clear" w:color="auto" w:fill="FFFFFF"/>
          </w:rPr>
          <w:t>ApiController</w:t>
        </w:r>
        <w:proofErr w:type="spellEnd"/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39" w:author="Unknown"/>
          <w:rFonts w:ascii="Arial" w:eastAsia="Times New Roman" w:hAnsi="Arial" w:cs="Arial"/>
          <w:color w:val="333333"/>
        </w:rPr>
      </w:pPr>
      <w:ins w:id="40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{</w:t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41" w:author="Unknown"/>
          <w:rFonts w:ascii="Arial" w:eastAsia="Times New Roman" w:hAnsi="Arial" w:cs="Arial"/>
          <w:color w:val="333333"/>
        </w:rPr>
      </w:pPr>
      <w:ins w:id="42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proofErr w:type="gramStart"/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static</w:t>
        </w:r>
        <w:proofErr w:type="gram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FA33DF">
          <w:rPr>
            <w:rFonts w:ascii="Arial" w:eastAsia="Times New Roman" w:hAnsi="Arial" w:cs="Arial"/>
            <w:color w:val="2B91AF"/>
            <w:shd w:val="clear" w:color="auto" w:fill="FFFFFF"/>
          </w:rPr>
          <w:t>List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&lt;</w:t>
        </w:r>
        <w:r w:rsidRPr="00FA33DF">
          <w:rPr>
            <w:rFonts w:ascii="Arial" w:eastAsia="Times New Roman" w:hAnsi="Arial" w:cs="Arial"/>
            <w:color w:val="2B91AF"/>
            <w:shd w:val="clear" w:color="auto" w:fill="FFFFFF"/>
          </w:rPr>
          <w:t>Student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&gt; students = </w:t>
        </w:r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new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FA33DF">
          <w:rPr>
            <w:rFonts w:ascii="Arial" w:eastAsia="Times New Roman" w:hAnsi="Arial" w:cs="Arial"/>
            <w:color w:val="2B91AF"/>
            <w:shd w:val="clear" w:color="auto" w:fill="FFFFFF"/>
          </w:rPr>
          <w:t>List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&lt;</w:t>
        </w:r>
        <w:r w:rsidRPr="00FA33DF">
          <w:rPr>
            <w:rFonts w:ascii="Arial" w:eastAsia="Times New Roman" w:hAnsi="Arial" w:cs="Arial"/>
            <w:color w:val="2B91AF"/>
            <w:shd w:val="clear" w:color="auto" w:fill="FFFFFF"/>
          </w:rPr>
          <w:t>Student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&gt;()</w:t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43" w:author="Unknown"/>
          <w:rFonts w:ascii="Arial" w:eastAsia="Times New Roman" w:hAnsi="Arial" w:cs="Arial"/>
          <w:color w:val="333333"/>
        </w:rPr>
      </w:pPr>
      <w:ins w:id="44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   {</w:t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45" w:author="Unknown"/>
          <w:rFonts w:ascii="Arial" w:eastAsia="Times New Roman" w:hAnsi="Arial" w:cs="Arial"/>
          <w:color w:val="333333"/>
        </w:rPr>
      </w:pPr>
      <w:ins w:id="46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       </w:t>
        </w:r>
        <w:proofErr w:type="gramStart"/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new</w:t>
        </w:r>
        <w:proofErr w:type="gram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FA33DF">
          <w:rPr>
            <w:rFonts w:ascii="Arial" w:eastAsia="Times New Roman" w:hAnsi="Arial" w:cs="Arial"/>
            <w:color w:val="2B91AF"/>
            <w:shd w:val="clear" w:color="auto" w:fill="FFFFFF"/>
          </w:rPr>
          <w:t>Student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() { Id = 1, Name = </w:t>
        </w:r>
        <w:r w:rsidRPr="00FA33DF">
          <w:rPr>
            <w:rFonts w:ascii="Arial" w:eastAsia="Times New Roman" w:hAnsi="Arial" w:cs="Arial"/>
            <w:color w:val="A31515"/>
            <w:shd w:val="clear" w:color="auto" w:fill="FFFFFF"/>
          </w:rPr>
          <w:t>"Tom"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},</w:t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47" w:author="Unknown"/>
          <w:rFonts w:ascii="Arial" w:eastAsia="Times New Roman" w:hAnsi="Arial" w:cs="Arial"/>
          <w:color w:val="333333"/>
        </w:rPr>
      </w:pPr>
      <w:ins w:id="48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       </w:t>
        </w:r>
        <w:proofErr w:type="gramStart"/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new</w:t>
        </w:r>
        <w:proofErr w:type="gram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FA33DF">
          <w:rPr>
            <w:rFonts w:ascii="Arial" w:eastAsia="Times New Roman" w:hAnsi="Arial" w:cs="Arial"/>
            <w:color w:val="2B91AF"/>
            <w:shd w:val="clear" w:color="auto" w:fill="FFFFFF"/>
          </w:rPr>
          <w:t>Student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() { Id = 2, Name = </w:t>
        </w:r>
        <w:r w:rsidRPr="00FA33DF">
          <w:rPr>
            <w:rFonts w:ascii="Arial" w:eastAsia="Times New Roman" w:hAnsi="Arial" w:cs="Arial"/>
            <w:color w:val="A31515"/>
            <w:shd w:val="clear" w:color="auto" w:fill="FFFFFF"/>
          </w:rPr>
          <w:t>"Sam"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},</w:t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49" w:author="Unknown"/>
          <w:rFonts w:ascii="Arial" w:eastAsia="Times New Roman" w:hAnsi="Arial" w:cs="Arial"/>
          <w:color w:val="333333"/>
        </w:rPr>
      </w:pPr>
      <w:ins w:id="50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       </w:t>
        </w:r>
        <w:proofErr w:type="gramStart"/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new</w:t>
        </w:r>
        <w:proofErr w:type="gram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FA33DF">
          <w:rPr>
            <w:rFonts w:ascii="Arial" w:eastAsia="Times New Roman" w:hAnsi="Arial" w:cs="Arial"/>
            <w:color w:val="2B91AF"/>
            <w:shd w:val="clear" w:color="auto" w:fill="FFFFFF"/>
          </w:rPr>
          <w:t>Student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() { Id = 3, Name = </w:t>
        </w:r>
        <w:r w:rsidRPr="00FA33DF">
          <w:rPr>
            <w:rFonts w:ascii="Arial" w:eastAsia="Times New Roman" w:hAnsi="Arial" w:cs="Arial"/>
            <w:color w:val="A31515"/>
            <w:shd w:val="clear" w:color="auto" w:fill="FFFFFF"/>
          </w:rPr>
          <w:t>"John"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}</w:t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51" w:author="Unknown"/>
          <w:rFonts w:ascii="Arial" w:eastAsia="Times New Roman" w:hAnsi="Arial" w:cs="Arial"/>
          <w:color w:val="333333"/>
        </w:rPr>
      </w:pPr>
      <w:ins w:id="52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   };</w:t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53" w:author="Unknown"/>
          <w:rFonts w:ascii="Arial" w:eastAsia="Times New Roman" w:hAnsi="Arial" w:cs="Arial"/>
          <w:color w:val="333333"/>
        </w:rPr>
      </w:pPr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54" w:author="Unknown"/>
          <w:rFonts w:ascii="Arial" w:eastAsia="Times New Roman" w:hAnsi="Arial" w:cs="Arial"/>
          <w:color w:val="333333"/>
        </w:rPr>
      </w:pPr>
      <w:ins w:id="55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   [</w:t>
        </w:r>
        <w:proofErr w:type="gramStart"/>
        <w:r w:rsidRPr="00FA33DF">
          <w:rPr>
            <w:rFonts w:ascii="Arial" w:eastAsia="Times New Roman" w:hAnsi="Arial" w:cs="Arial"/>
            <w:color w:val="2B91AF"/>
            <w:shd w:val="clear" w:color="auto" w:fill="FFFFFF"/>
          </w:rPr>
          <w:t>Route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(</w:t>
        </w:r>
        <w:proofErr w:type="gramEnd"/>
        <w:r w:rsidRPr="00FA33DF">
          <w:rPr>
            <w:rFonts w:ascii="Arial" w:eastAsia="Times New Roman" w:hAnsi="Arial" w:cs="Arial"/>
            <w:color w:val="A31515"/>
            <w:shd w:val="clear" w:color="auto" w:fill="FFFFFF"/>
          </w:rPr>
          <w:t>"{id}"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)]</w:t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56" w:author="Unknown"/>
          <w:rFonts w:ascii="Arial" w:eastAsia="Times New Roman" w:hAnsi="Arial" w:cs="Arial"/>
          <w:color w:val="333333"/>
        </w:rPr>
      </w:pPr>
      <w:ins w:id="57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proofErr w:type="gramStart"/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public</w:t>
        </w:r>
        <w:proofErr w:type="gram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FA33DF">
          <w:rPr>
            <w:rFonts w:ascii="Arial" w:eastAsia="Times New Roman" w:hAnsi="Arial" w:cs="Arial"/>
            <w:color w:val="2B91AF"/>
            <w:shd w:val="clear" w:color="auto" w:fill="FFFFFF"/>
          </w:rPr>
          <w:t>Student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Get(</w:t>
        </w:r>
        <w:proofErr w:type="spellStart"/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int</w:t>
        </w:r>
        <w:proofErr w:type="spell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id)</w:t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58" w:author="Unknown"/>
          <w:rFonts w:ascii="Arial" w:eastAsia="Times New Roman" w:hAnsi="Arial" w:cs="Arial"/>
          <w:color w:val="333333"/>
        </w:rPr>
      </w:pPr>
      <w:ins w:id="59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   {</w:t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60" w:author="Unknown"/>
          <w:rFonts w:ascii="Arial" w:eastAsia="Times New Roman" w:hAnsi="Arial" w:cs="Arial"/>
          <w:color w:val="333333"/>
        </w:rPr>
      </w:pPr>
      <w:ins w:id="61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       </w:t>
        </w:r>
        <w:proofErr w:type="gramStart"/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return</w:t>
        </w:r>
        <w:proofErr w:type="gram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proofErr w:type="spellStart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students.FirstOrDefault</w:t>
        </w:r>
        <w:proofErr w:type="spell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 xml:space="preserve">(s =&gt; </w:t>
        </w:r>
        <w:proofErr w:type="spellStart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s.Id</w:t>
        </w:r>
        <w:proofErr w:type="spell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 xml:space="preserve"> == id);</w:t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62" w:author="Unknown"/>
          <w:rFonts w:ascii="Arial" w:eastAsia="Times New Roman" w:hAnsi="Arial" w:cs="Arial"/>
          <w:color w:val="333333"/>
        </w:rPr>
      </w:pPr>
      <w:ins w:id="63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   }</w:t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64" w:author="Unknown"/>
          <w:rFonts w:ascii="Arial" w:eastAsia="Times New Roman" w:hAnsi="Arial" w:cs="Arial"/>
          <w:color w:val="333333"/>
        </w:rPr>
      </w:pPr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65" w:author="Unknown"/>
          <w:rFonts w:ascii="Arial" w:eastAsia="Times New Roman" w:hAnsi="Arial" w:cs="Arial"/>
          <w:color w:val="333333"/>
        </w:rPr>
      </w:pPr>
      <w:ins w:id="66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   [</w:t>
        </w:r>
        <w:proofErr w:type="gramStart"/>
        <w:r w:rsidRPr="00FA33DF">
          <w:rPr>
            <w:rFonts w:ascii="Arial" w:eastAsia="Times New Roman" w:hAnsi="Arial" w:cs="Arial"/>
            <w:color w:val="2B91AF"/>
            <w:shd w:val="clear" w:color="auto" w:fill="FFFFFF"/>
          </w:rPr>
          <w:t>Route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(</w:t>
        </w:r>
        <w:proofErr w:type="gramEnd"/>
        <w:r w:rsidRPr="00FA33DF">
          <w:rPr>
            <w:rFonts w:ascii="Arial" w:eastAsia="Times New Roman" w:hAnsi="Arial" w:cs="Arial"/>
            <w:color w:val="A31515"/>
            <w:shd w:val="clear" w:color="auto" w:fill="FFFFFF"/>
          </w:rPr>
          <w:t>"{name}"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)]</w:t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67" w:author="Unknown"/>
          <w:rFonts w:ascii="Arial" w:eastAsia="Times New Roman" w:hAnsi="Arial" w:cs="Arial"/>
          <w:color w:val="333333"/>
        </w:rPr>
      </w:pPr>
      <w:ins w:id="68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proofErr w:type="gramStart"/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public</w:t>
        </w:r>
        <w:proofErr w:type="gram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FA33DF">
          <w:rPr>
            <w:rFonts w:ascii="Arial" w:eastAsia="Times New Roman" w:hAnsi="Arial" w:cs="Arial"/>
            <w:color w:val="2B91AF"/>
            <w:shd w:val="clear" w:color="auto" w:fill="FFFFFF"/>
          </w:rPr>
          <w:t>Student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Get(</w:t>
        </w:r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string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name)</w:t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69" w:author="Unknown"/>
          <w:rFonts w:ascii="Arial" w:eastAsia="Times New Roman" w:hAnsi="Arial" w:cs="Arial"/>
          <w:color w:val="333333"/>
        </w:rPr>
      </w:pPr>
      <w:ins w:id="70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lastRenderedPageBreak/>
          <w:t>    {</w:t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71" w:author="Unknown"/>
          <w:rFonts w:ascii="Arial" w:eastAsia="Times New Roman" w:hAnsi="Arial" w:cs="Arial"/>
          <w:color w:val="333333"/>
        </w:rPr>
      </w:pPr>
      <w:ins w:id="72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       </w:t>
        </w:r>
        <w:proofErr w:type="gramStart"/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return</w:t>
        </w:r>
        <w:proofErr w:type="gram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proofErr w:type="spellStart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students.FirstOrDefault</w:t>
        </w:r>
        <w:proofErr w:type="spell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 xml:space="preserve">(s =&gt; </w:t>
        </w:r>
        <w:proofErr w:type="spellStart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s.Name.ToLower</w:t>
        </w:r>
        <w:proofErr w:type="spell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 xml:space="preserve">() == </w:t>
        </w:r>
        <w:proofErr w:type="spellStart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name.ToLower</w:t>
        </w:r>
        <w:proofErr w:type="spell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());</w:t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73" w:author="Unknown"/>
          <w:rFonts w:ascii="Arial" w:eastAsia="Times New Roman" w:hAnsi="Arial" w:cs="Arial"/>
          <w:color w:val="333333"/>
        </w:rPr>
      </w:pPr>
      <w:ins w:id="74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   }</w:t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75" w:author="Unknown"/>
          <w:rFonts w:ascii="Arial" w:eastAsia="Times New Roman" w:hAnsi="Arial" w:cs="Arial"/>
          <w:color w:val="333333"/>
        </w:rPr>
      </w:pPr>
      <w:ins w:id="76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}</w:t>
        </w:r>
      </w:ins>
    </w:p>
    <w:p w:rsidR="00FA33DF" w:rsidRPr="00FA33DF" w:rsidRDefault="00FA33DF" w:rsidP="00FA33DF">
      <w:pPr>
        <w:spacing w:after="0" w:line="240" w:lineRule="auto"/>
        <w:rPr>
          <w:ins w:id="77" w:author="Unknown"/>
          <w:rFonts w:ascii="Times New Roman" w:eastAsia="Times New Roman" w:hAnsi="Times New Roman" w:cs="Times New Roman"/>
          <w:sz w:val="24"/>
          <w:szCs w:val="24"/>
        </w:rPr>
      </w:pPr>
      <w:ins w:id="78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br/>
          <w:t>At this point build the solution, and if you navigate to either of the following URI's you get an error stating </w:t>
        </w:r>
        <w:r w:rsidRPr="00FA33DF">
          <w:rPr>
            <w:rFonts w:ascii="Arial" w:eastAsia="Times New Roman" w:hAnsi="Arial" w:cs="Arial"/>
            <w:color w:val="FF0000"/>
            <w:shd w:val="clear" w:color="auto" w:fill="FFFFFF"/>
          </w:rPr>
          <w:t>"Multiple actions were found that match the request"</w:t>
        </w:r>
        <w:r w:rsidRPr="00FA33DF">
          <w:rPr>
            <w:rFonts w:ascii="Arial" w:eastAsia="Times New Roman" w:hAnsi="Arial" w:cs="Arial"/>
            <w:color w:val="333333"/>
          </w:rPr>
          <w:br/>
        </w:r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/</w:t>
        </w:r>
        <w:proofErr w:type="spellStart"/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api</w:t>
        </w:r>
        <w:proofErr w:type="spellEnd"/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/students/1</w:t>
        </w:r>
        <w:r w:rsidRPr="00FA33DF">
          <w:rPr>
            <w:rFonts w:ascii="Arial" w:eastAsia="Times New Roman" w:hAnsi="Arial" w:cs="Arial"/>
            <w:color w:val="333333"/>
          </w:rPr>
          <w:br/>
        </w:r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/</w:t>
        </w:r>
        <w:proofErr w:type="spellStart"/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api</w:t>
        </w:r>
        <w:proofErr w:type="spellEnd"/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/students/Sam</w:t>
        </w:r>
        <w:r w:rsidRPr="00FA33DF">
          <w:rPr>
            <w:rFonts w:ascii="Arial" w:eastAsia="Times New Roman" w:hAnsi="Arial" w:cs="Arial"/>
            <w:color w:val="333333"/>
          </w:rPr>
          <w:br/>
        </w:r>
        <w:r w:rsidRPr="00FA33DF">
          <w:rPr>
            <w:rFonts w:ascii="Arial" w:eastAsia="Times New Roman" w:hAnsi="Arial" w:cs="Arial"/>
            <w:color w:val="333333"/>
          </w:rPr>
          <w:br/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This is because the framework does not know which version of the Get() method to use. This is where constraints are very useful.</w:t>
        </w:r>
        <w:r w:rsidRPr="00FA33DF">
          <w:rPr>
            <w:rFonts w:ascii="Arial" w:eastAsia="Times New Roman" w:hAnsi="Arial" w:cs="Arial"/>
            <w:color w:val="333333"/>
          </w:rPr>
          <w:br/>
        </w:r>
      </w:ins>
    </w:p>
    <w:p w:rsidR="00FA33DF" w:rsidRPr="00FA33DF" w:rsidRDefault="00FA33DF" w:rsidP="00FA33DF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ins w:id="79" w:author="Unknown"/>
          <w:rFonts w:ascii="Arial" w:eastAsia="Times New Roman" w:hAnsi="Arial" w:cs="Arial"/>
          <w:color w:val="333333"/>
        </w:rPr>
      </w:pPr>
      <w:ins w:id="80" w:author="Unknown">
        <w:r w:rsidRPr="00FA33DF">
          <w:rPr>
            <w:rFonts w:ascii="Arial" w:eastAsia="Times New Roman" w:hAnsi="Arial" w:cs="Arial"/>
            <w:color w:val="333333"/>
          </w:rPr>
          <w:t>If an integer is specified in the URI (</w:t>
        </w:r>
        <w:r w:rsidRPr="00FA33DF">
          <w:rPr>
            <w:rFonts w:ascii="Arial" w:eastAsia="Times New Roman" w:hAnsi="Arial" w:cs="Arial"/>
            <w:color w:val="0000FF"/>
          </w:rPr>
          <w:t>/</w:t>
        </w:r>
        <w:proofErr w:type="spellStart"/>
        <w:r w:rsidRPr="00FA33DF">
          <w:rPr>
            <w:rFonts w:ascii="Arial" w:eastAsia="Times New Roman" w:hAnsi="Arial" w:cs="Arial"/>
            <w:color w:val="0000FF"/>
          </w:rPr>
          <w:t>api</w:t>
        </w:r>
        <w:proofErr w:type="spellEnd"/>
        <w:r w:rsidRPr="00FA33DF">
          <w:rPr>
            <w:rFonts w:ascii="Arial" w:eastAsia="Times New Roman" w:hAnsi="Arial" w:cs="Arial"/>
            <w:color w:val="0000FF"/>
          </w:rPr>
          <w:t>/students/1</w:t>
        </w:r>
        <w:r w:rsidRPr="00FA33DF">
          <w:rPr>
            <w:rFonts w:ascii="Arial" w:eastAsia="Times New Roman" w:hAnsi="Arial" w:cs="Arial"/>
            <w:color w:val="333333"/>
          </w:rPr>
          <w:t>), then we want the Get(</w:t>
        </w:r>
        <w:proofErr w:type="spellStart"/>
        <w:r w:rsidRPr="00FA33DF">
          <w:rPr>
            <w:rFonts w:ascii="Arial" w:eastAsia="Times New Roman" w:hAnsi="Arial" w:cs="Arial"/>
            <w:color w:val="0000FF"/>
          </w:rPr>
          <w:t>int</w:t>
        </w:r>
        <w:proofErr w:type="spellEnd"/>
        <w:r w:rsidRPr="00FA33DF">
          <w:rPr>
            <w:rFonts w:ascii="Arial" w:eastAsia="Times New Roman" w:hAnsi="Arial" w:cs="Arial"/>
            <w:color w:val="0000FF"/>
          </w:rPr>
          <w:t> </w:t>
        </w:r>
        <w:r w:rsidRPr="00FA33DF">
          <w:rPr>
            <w:rFonts w:ascii="Arial" w:eastAsia="Times New Roman" w:hAnsi="Arial" w:cs="Arial"/>
            <w:color w:val="333333"/>
          </w:rPr>
          <w:t>id) method that has integer parameter invoked</w:t>
        </w:r>
      </w:ins>
    </w:p>
    <w:p w:rsidR="00FA33DF" w:rsidRPr="00FA33DF" w:rsidRDefault="00FA33DF" w:rsidP="00FA33DF">
      <w:pPr>
        <w:numPr>
          <w:ilvl w:val="0"/>
          <w:numId w:val="1"/>
        </w:numPr>
        <w:shd w:val="clear" w:color="auto" w:fill="FFFFFF"/>
        <w:spacing w:after="60" w:line="240" w:lineRule="auto"/>
        <w:ind w:left="0" w:firstLine="0"/>
        <w:rPr>
          <w:ins w:id="81" w:author="Unknown"/>
          <w:rFonts w:ascii="Arial" w:eastAsia="Times New Roman" w:hAnsi="Arial" w:cs="Arial"/>
          <w:color w:val="333333"/>
        </w:rPr>
      </w:pPr>
      <w:ins w:id="82" w:author="Unknown">
        <w:r w:rsidRPr="00FA33DF">
          <w:rPr>
            <w:rFonts w:ascii="Arial" w:eastAsia="Times New Roman" w:hAnsi="Arial" w:cs="Arial"/>
            <w:color w:val="333333"/>
          </w:rPr>
          <w:t>If a string is specified in the URI (</w:t>
        </w:r>
        <w:r w:rsidRPr="00FA33DF">
          <w:rPr>
            <w:rFonts w:ascii="Arial" w:eastAsia="Times New Roman" w:hAnsi="Arial" w:cs="Arial"/>
            <w:color w:val="0000FF"/>
          </w:rPr>
          <w:t>/</w:t>
        </w:r>
        <w:proofErr w:type="spellStart"/>
        <w:r w:rsidRPr="00FA33DF">
          <w:rPr>
            <w:rFonts w:ascii="Arial" w:eastAsia="Times New Roman" w:hAnsi="Arial" w:cs="Arial"/>
            <w:color w:val="0000FF"/>
          </w:rPr>
          <w:t>api</w:t>
        </w:r>
        <w:proofErr w:type="spellEnd"/>
        <w:r w:rsidRPr="00FA33DF">
          <w:rPr>
            <w:rFonts w:ascii="Arial" w:eastAsia="Times New Roman" w:hAnsi="Arial" w:cs="Arial"/>
            <w:color w:val="0000FF"/>
          </w:rPr>
          <w:t>/students/Sam</w:t>
        </w:r>
        <w:r w:rsidRPr="00FA33DF">
          <w:rPr>
            <w:rFonts w:ascii="Arial" w:eastAsia="Times New Roman" w:hAnsi="Arial" w:cs="Arial"/>
            <w:color w:val="333333"/>
          </w:rPr>
          <w:t>), then we want the Get(</w:t>
        </w:r>
        <w:r w:rsidRPr="00FA33DF">
          <w:rPr>
            <w:rFonts w:ascii="Arial" w:eastAsia="Times New Roman" w:hAnsi="Arial" w:cs="Arial"/>
            <w:color w:val="0000FF"/>
          </w:rPr>
          <w:t>string </w:t>
        </w:r>
        <w:r w:rsidRPr="00FA33DF">
          <w:rPr>
            <w:rFonts w:ascii="Arial" w:eastAsia="Times New Roman" w:hAnsi="Arial" w:cs="Arial"/>
            <w:color w:val="333333"/>
          </w:rPr>
          <w:t>name) method that has string parameter invoked</w:t>
        </w:r>
      </w:ins>
    </w:p>
    <w:p w:rsidR="00FA33DF" w:rsidRPr="00FA33DF" w:rsidRDefault="00FA33DF" w:rsidP="00FA33DF">
      <w:pPr>
        <w:spacing w:after="0" w:line="240" w:lineRule="auto"/>
        <w:rPr>
          <w:ins w:id="83" w:author="Unknown"/>
          <w:rFonts w:ascii="Times New Roman" w:eastAsia="Times New Roman" w:hAnsi="Times New Roman" w:cs="Times New Roman"/>
          <w:sz w:val="24"/>
          <w:szCs w:val="24"/>
        </w:rPr>
      </w:pPr>
      <w:ins w:id="84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This can be very easily achieved using Route Constraints as shown below. To specify route constraint, the syntax is </w:t>
        </w:r>
        <w:r w:rsidRPr="00FA33DF">
          <w:rPr>
            <w:rFonts w:ascii="Arial" w:eastAsia="Times New Roman" w:hAnsi="Arial" w:cs="Arial"/>
            <w:color w:val="CC0000"/>
            <w:shd w:val="clear" w:color="auto" w:fill="FFFFFF"/>
          </w:rPr>
          <w:t>"{</w:t>
        </w:r>
        <w:proofErr w:type="spellStart"/>
        <w:r w:rsidRPr="00FA33DF">
          <w:rPr>
            <w:rFonts w:ascii="Arial" w:eastAsia="Times New Roman" w:hAnsi="Arial" w:cs="Arial"/>
            <w:color w:val="CC0000"/>
            <w:shd w:val="clear" w:color="auto" w:fill="FFFFFF"/>
          </w:rPr>
          <w:t>parameter</w:t>
        </w:r>
        <w:proofErr w:type="gramStart"/>
        <w:r w:rsidRPr="00FA33DF">
          <w:rPr>
            <w:rFonts w:ascii="Arial" w:eastAsia="Times New Roman" w:hAnsi="Arial" w:cs="Arial"/>
            <w:color w:val="CC0000"/>
            <w:shd w:val="clear" w:color="auto" w:fill="FFFFFF"/>
          </w:rPr>
          <w:t>:constraint</w:t>
        </w:r>
        <w:proofErr w:type="spellEnd"/>
        <w:proofErr w:type="gramEnd"/>
        <w:r w:rsidRPr="00FA33DF">
          <w:rPr>
            <w:rFonts w:ascii="Arial" w:eastAsia="Times New Roman" w:hAnsi="Arial" w:cs="Arial"/>
            <w:color w:val="CC0000"/>
            <w:shd w:val="clear" w:color="auto" w:fill="FFFFFF"/>
          </w:rPr>
          <w:t>}"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. With these constraints in place, if the parameter segment in the URI is an integer, then Get(</w:t>
        </w:r>
        <w:proofErr w:type="spellStart"/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int</w:t>
        </w:r>
        <w:proofErr w:type="spellEnd"/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 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id) method with integer parameter is invoked, if it is a string then Get(</w:t>
        </w:r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string 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name) method with string parameter is invoked.</w:t>
        </w:r>
        <w:r w:rsidRPr="00FA33DF">
          <w:rPr>
            <w:rFonts w:ascii="Arial" w:eastAsia="Times New Roman" w:hAnsi="Arial" w:cs="Arial"/>
            <w:color w:val="333333"/>
          </w:rPr>
          <w:br/>
        </w:r>
        <w:r w:rsidRPr="00FA33DF">
          <w:rPr>
            <w:rFonts w:ascii="Arial" w:eastAsia="Times New Roman" w:hAnsi="Arial" w:cs="Arial"/>
            <w:color w:val="333333"/>
          </w:rPr>
          <w:br/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Please note that </w:t>
        </w:r>
        <w:r w:rsidRPr="00FA33DF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"alpha" 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 xml:space="preserve">stands for uppercase or lowercase alphabet characters. Along with </w:t>
        </w:r>
        <w:proofErr w:type="spellStart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int</w:t>
        </w:r>
        <w:proofErr w:type="spell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 xml:space="preserve"> and alpha, we also have constraints like decimal, double, float, long, </w:t>
        </w:r>
        <w:proofErr w:type="spellStart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bool</w:t>
        </w:r>
        <w:proofErr w:type="spell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 xml:space="preserve"> etc. Please check MSDN for the full list of available constraints.</w:t>
        </w:r>
        <w:r w:rsidRPr="00FA33DF">
          <w:rPr>
            <w:rFonts w:ascii="Arial" w:eastAsia="Times New Roman" w:hAnsi="Arial" w:cs="Arial"/>
            <w:color w:val="333333"/>
          </w:rPr>
          <w:br/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85" w:author="Unknown"/>
          <w:rFonts w:ascii="Arial" w:eastAsia="Times New Roman" w:hAnsi="Arial" w:cs="Arial"/>
          <w:color w:val="333333"/>
        </w:rPr>
      </w:pPr>
      <w:ins w:id="86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[</w:t>
        </w:r>
        <w:proofErr w:type="gramStart"/>
        <w:r w:rsidRPr="00FA33DF">
          <w:rPr>
            <w:rFonts w:ascii="Arial" w:eastAsia="Times New Roman" w:hAnsi="Arial" w:cs="Arial"/>
            <w:color w:val="2B91AF"/>
            <w:shd w:val="clear" w:color="auto" w:fill="FFFFFF"/>
          </w:rPr>
          <w:t>Route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(</w:t>
        </w:r>
        <w:proofErr w:type="gramEnd"/>
        <w:r w:rsidRPr="00FA33DF">
          <w:rPr>
            <w:rFonts w:ascii="Arial" w:eastAsia="Times New Roman" w:hAnsi="Arial" w:cs="Arial"/>
            <w:color w:val="A31515"/>
            <w:shd w:val="clear" w:color="auto" w:fill="FFFFFF"/>
          </w:rPr>
          <w:t>"{</w:t>
        </w:r>
        <w:proofErr w:type="spellStart"/>
        <w:r w:rsidRPr="00FA33DF">
          <w:rPr>
            <w:rFonts w:ascii="Arial" w:eastAsia="Times New Roman" w:hAnsi="Arial" w:cs="Arial"/>
            <w:color w:val="A31515"/>
            <w:shd w:val="clear" w:color="auto" w:fill="FFFFFF"/>
          </w:rPr>
          <w:t>id:int</w:t>
        </w:r>
        <w:proofErr w:type="spellEnd"/>
        <w:r w:rsidRPr="00FA33DF">
          <w:rPr>
            <w:rFonts w:ascii="Arial" w:eastAsia="Times New Roman" w:hAnsi="Arial" w:cs="Arial"/>
            <w:color w:val="A31515"/>
            <w:shd w:val="clear" w:color="auto" w:fill="FFFFFF"/>
          </w:rPr>
          <w:t>}"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)]</w:t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87" w:author="Unknown"/>
          <w:rFonts w:ascii="Arial" w:eastAsia="Times New Roman" w:hAnsi="Arial" w:cs="Arial"/>
          <w:color w:val="333333"/>
        </w:rPr>
      </w:pPr>
      <w:proofErr w:type="gramStart"/>
      <w:ins w:id="88" w:author="Unknown"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public</w:t>
        </w:r>
        <w:proofErr w:type="gram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FA33DF">
          <w:rPr>
            <w:rFonts w:ascii="Arial" w:eastAsia="Times New Roman" w:hAnsi="Arial" w:cs="Arial"/>
            <w:color w:val="2B91AF"/>
            <w:shd w:val="clear" w:color="auto" w:fill="FFFFFF"/>
          </w:rPr>
          <w:t>Student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Get(</w:t>
        </w:r>
        <w:proofErr w:type="spellStart"/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int</w:t>
        </w:r>
        <w:proofErr w:type="spell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id)</w:t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89" w:author="Unknown"/>
          <w:rFonts w:ascii="Arial" w:eastAsia="Times New Roman" w:hAnsi="Arial" w:cs="Arial"/>
          <w:color w:val="333333"/>
        </w:rPr>
      </w:pPr>
      <w:ins w:id="90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{</w:t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91" w:author="Unknown"/>
          <w:rFonts w:ascii="Arial" w:eastAsia="Times New Roman" w:hAnsi="Arial" w:cs="Arial"/>
          <w:color w:val="333333"/>
        </w:rPr>
      </w:pPr>
      <w:ins w:id="92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proofErr w:type="gramStart"/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return</w:t>
        </w:r>
        <w:proofErr w:type="gram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proofErr w:type="spellStart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students.FirstOrDefault</w:t>
        </w:r>
        <w:proofErr w:type="spell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 xml:space="preserve">(s =&gt; </w:t>
        </w:r>
        <w:proofErr w:type="spellStart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s.Id</w:t>
        </w:r>
        <w:proofErr w:type="spell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 xml:space="preserve"> == id);</w:t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93" w:author="Unknown"/>
          <w:rFonts w:ascii="Arial" w:eastAsia="Times New Roman" w:hAnsi="Arial" w:cs="Arial"/>
          <w:color w:val="333333"/>
        </w:rPr>
      </w:pPr>
      <w:ins w:id="94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}</w:t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95" w:author="Unknown"/>
          <w:rFonts w:ascii="Arial" w:eastAsia="Times New Roman" w:hAnsi="Arial" w:cs="Arial"/>
          <w:color w:val="333333"/>
        </w:rPr>
      </w:pPr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96" w:author="Unknown"/>
          <w:rFonts w:ascii="Arial" w:eastAsia="Times New Roman" w:hAnsi="Arial" w:cs="Arial"/>
          <w:color w:val="333333"/>
        </w:rPr>
      </w:pPr>
      <w:ins w:id="97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[</w:t>
        </w:r>
        <w:proofErr w:type="gramStart"/>
        <w:r w:rsidRPr="00FA33DF">
          <w:rPr>
            <w:rFonts w:ascii="Arial" w:eastAsia="Times New Roman" w:hAnsi="Arial" w:cs="Arial"/>
            <w:color w:val="2B91AF"/>
            <w:shd w:val="clear" w:color="auto" w:fill="FFFFFF"/>
          </w:rPr>
          <w:t>Route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(</w:t>
        </w:r>
        <w:proofErr w:type="gramEnd"/>
        <w:r w:rsidRPr="00FA33DF">
          <w:rPr>
            <w:rFonts w:ascii="Arial" w:eastAsia="Times New Roman" w:hAnsi="Arial" w:cs="Arial"/>
            <w:color w:val="A31515"/>
            <w:shd w:val="clear" w:color="auto" w:fill="FFFFFF"/>
          </w:rPr>
          <w:t>"{</w:t>
        </w:r>
        <w:proofErr w:type="spellStart"/>
        <w:r w:rsidRPr="00FA33DF">
          <w:rPr>
            <w:rFonts w:ascii="Arial" w:eastAsia="Times New Roman" w:hAnsi="Arial" w:cs="Arial"/>
            <w:color w:val="A31515"/>
            <w:shd w:val="clear" w:color="auto" w:fill="FFFFFF"/>
          </w:rPr>
          <w:t>name:alpha</w:t>
        </w:r>
        <w:proofErr w:type="spellEnd"/>
        <w:r w:rsidRPr="00FA33DF">
          <w:rPr>
            <w:rFonts w:ascii="Arial" w:eastAsia="Times New Roman" w:hAnsi="Arial" w:cs="Arial"/>
            <w:color w:val="A31515"/>
            <w:shd w:val="clear" w:color="auto" w:fill="FFFFFF"/>
          </w:rPr>
          <w:t>}"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)]</w:t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98" w:author="Unknown"/>
          <w:rFonts w:ascii="Arial" w:eastAsia="Times New Roman" w:hAnsi="Arial" w:cs="Arial"/>
          <w:color w:val="333333"/>
        </w:rPr>
      </w:pPr>
      <w:proofErr w:type="gramStart"/>
      <w:ins w:id="99" w:author="Unknown"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public</w:t>
        </w:r>
        <w:proofErr w:type="gram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FA33DF">
          <w:rPr>
            <w:rFonts w:ascii="Arial" w:eastAsia="Times New Roman" w:hAnsi="Arial" w:cs="Arial"/>
            <w:color w:val="2B91AF"/>
            <w:shd w:val="clear" w:color="auto" w:fill="FFFFFF"/>
          </w:rPr>
          <w:t>Student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Get(</w:t>
        </w:r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string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name)</w:t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100" w:author="Unknown"/>
          <w:rFonts w:ascii="Arial" w:eastAsia="Times New Roman" w:hAnsi="Arial" w:cs="Arial"/>
          <w:color w:val="333333"/>
        </w:rPr>
      </w:pPr>
      <w:ins w:id="101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{</w:t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102" w:author="Unknown"/>
          <w:rFonts w:ascii="Arial" w:eastAsia="Times New Roman" w:hAnsi="Arial" w:cs="Arial"/>
          <w:color w:val="333333"/>
        </w:rPr>
      </w:pPr>
      <w:ins w:id="103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proofErr w:type="gramStart"/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return</w:t>
        </w:r>
        <w:proofErr w:type="gram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proofErr w:type="spellStart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students.FirstOrDefault</w:t>
        </w:r>
        <w:proofErr w:type="spell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 xml:space="preserve">(s =&gt; </w:t>
        </w:r>
        <w:proofErr w:type="spellStart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s.Name.ToLower</w:t>
        </w:r>
        <w:proofErr w:type="spell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 xml:space="preserve">() == </w:t>
        </w:r>
        <w:proofErr w:type="spellStart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name.ToLower</w:t>
        </w:r>
        <w:proofErr w:type="spell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());</w:t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104" w:author="Unknown"/>
          <w:rFonts w:ascii="Arial" w:eastAsia="Times New Roman" w:hAnsi="Arial" w:cs="Arial"/>
          <w:color w:val="333333"/>
        </w:rPr>
      </w:pPr>
      <w:ins w:id="105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}</w:t>
        </w:r>
      </w:ins>
    </w:p>
    <w:p w:rsidR="00FA33DF" w:rsidRPr="00FA33DF" w:rsidRDefault="00FA33DF" w:rsidP="00FA33DF">
      <w:pPr>
        <w:spacing w:after="0" w:line="240" w:lineRule="auto"/>
        <w:rPr>
          <w:ins w:id="106" w:author="Unknown"/>
          <w:rFonts w:ascii="Times New Roman" w:eastAsia="Times New Roman" w:hAnsi="Times New Roman" w:cs="Times New Roman"/>
          <w:sz w:val="24"/>
          <w:szCs w:val="24"/>
        </w:rPr>
      </w:pPr>
      <w:ins w:id="107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br/>
          <w:t>Some of the constraints take arguments. To specify arguments use parentheses as shown below. </w:t>
        </w:r>
      </w:ins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0"/>
        <w:gridCol w:w="5757"/>
        <w:gridCol w:w="2503"/>
      </w:tblGrid>
      <w:tr w:rsidR="00FA33DF" w:rsidRPr="00FA33DF" w:rsidTr="00FA33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:rsidR="00FA33DF" w:rsidRPr="00FA33DF" w:rsidRDefault="00FA33DF" w:rsidP="00FA33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</w:rPr>
            </w:pPr>
            <w:r w:rsidRPr="00FA33DF">
              <w:rPr>
                <w:rFonts w:ascii="Arial" w:eastAsia="Times New Roman" w:hAnsi="Arial" w:cs="Arial"/>
                <w:b/>
                <w:bCs/>
                <w:color w:val="333333"/>
              </w:rPr>
              <w:t>Constraint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:rsidR="00FA33DF" w:rsidRPr="00FA33DF" w:rsidRDefault="00FA33DF" w:rsidP="00FA33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</w:rPr>
            </w:pPr>
            <w:r w:rsidRPr="00FA33DF">
              <w:rPr>
                <w:rFonts w:ascii="Arial" w:eastAsia="Times New Roman" w:hAnsi="Arial" w:cs="Arial"/>
                <w:b/>
                <w:bCs/>
                <w:color w:val="333333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C000"/>
            <w:vAlign w:val="center"/>
            <w:hideMark/>
          </w:tcPr>
          <w:p w:rsidR="00FA33DF" w:rsidRPr="00FA33DF" w:rsidRDefault="00FA33DF" w:rsidP="00FA33D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</w:rPr>
            </w:pPr>
            <w:r w:rsidRPr="00FA33DF">
              <w:rPr>
                <w:rFonts w:ascii="Arial" w:eastAsia="Times New Roman" w:hAnsi="Arial" w:cs="Arial"/>
                <w:b/>
                <w:bCs/>
                <w:color w:val="333333"/>
              </w:rPr>
              <w:t>Example</w:t>
            </w:r>
          </w:p>
        </w:tc>
      </w:tr>
      <w:tr w:rsidR="00FA33DF" w:rsidRPr="00FA33DF" w:rsidTr="00FA33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33DF" w:rsidRPr="00FA33DF" w:rsidRDefault="00FA33DF" w:rsidP="00FA33DF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FA33DF">
              <w:rPr>
                <w:rFonts w:ascii="Arial" w:eastAsia="Times New Roman" w:hAnsi="Arial" w:cs="Arial"/>
                <w:color w:val="333333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33DF" w:rsidRPr="00FA33DF" w:rsidRDefault="00FA33DF" w:rsidP="00FA33DF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FA33DF">
              <w:rPr>
                <w:rFonts w:ascii="Arial" w:eastAsia="Times New Roman" w:hAnsi="Arial" w:cs="Arial"/>
                <w:color w:val="333333"/>
              </w:rPr>
              <w:t>Matches an integer with a minimum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33DF" w:rsidRPr="00FA33DF" w:rsidRDefault="00FA33DF" w:rsidP="00FA33DF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FA33DF">
              <w:rPr>
                <w:rFonts w:ascii="Arial" w:eastAsia="Times New Roman" w:hAnsi="Arial" w:cs="Arial"/>
                <w:color w:val="333333"/>
              </w:rPr>
              <w:t>{x:min(0)}</w:t>
            </w:r>
          </w:p>
        </w:tc>
      </w:tr>
      <w:tr w:rsidR="00FA33DF" w:rsidRPr="00FA33DF" w:rsidTr="00FA33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33DF" w:rsidRPr="00FA33DF" w:rsidRDefault="00FA33DF" w:rsidP="00FA33DF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FA33DF">
              <w:rPr>
                <w:rFonts w:ascii="Arial" w:eastAsia="Times New Roman" w:hAnsi="Arial" w:cs="Arial"/>
                <w:color w:val="333333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33DF" w:rsidRPr="00FA33DF" w:rsidRDefault="00FA33DF" w:rsidP="00FA33DF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FA33DF">
              <w:rPr>
                <w:rFonts w:ascii="Arial" w:eastAsia="Times New Roman" w:hAnsi="Arial" w:cs="Arial"/>
                <w:color w:val="333333"/>
              </w:rPr>
              <w:t>Matches an integer with a maximum value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33DF" w:rsidRPr="00FA33DF" w:rsidRDefault="00FA33DF" w:rsidP="00FA33DF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FA33DF">
              <w:rPr>
                <w:rFonts w:ascii="Arial" w:eastAsia="Times New Roman" w:hAnsi="Arial" w:cs="Arial"/>
                <w:color w:val="333333"/>
              </w:rPr>
              <w:t>{x:max(100)}</w:t>
            </w:r>
          </w:p>
        </w:tc>
      </w:tr>
      <w:tr w:rsidR="00FA33DF" w:rsidRPr="00FA33DF" w:rsidTr="00FA33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33DF" w:rsidRPr="00FA33DF" w:rsidRDefault="00FA33DF" w:rsidP="00FA33DF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FA33DF">
              <w:rPr>
                <w:rFonts w:ascii="Arial" w:eastAsia="Times New Roman" w:hAnsi="Arial" w:cs="Arial"/>
                <w:color w:val="333333"/>
              </w:rPr>
              <w:t>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33DF" w:rsidRPr="00FA33DF" w:rsidRDefault="00FA33DF" w:rsidP="00FA33DF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FA33DF">
              <w:rPr>
                <w:rFonts w:ascii="Arial" w:eastAsia="Times New Roman" w:hAnsi="Arial" w:cs="Arial"/>
                <w:color w:val="333333"/>
              </w:rPr>
              <w:t>Matches a string with the specified length or within a specified range of lengths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33DF" w:rsidRPr="00FA33DF" w:rsidRDefault="00FA33DF" w:rsidP="00FA33DF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FA33DF">
              <w:rPr>
                <w:rFonts w:ascii="Arial" w:eastAsia="Times New Roman" w:hAnsi="Arial" w:cs="Arial"/>
                <w:color w:val="333333"/>
              </w:rPr>
              <w:t>{x:length(3)} {x:length(1,10)}</w:t>
            </w:r>
          </w:p>
        </w:tc>
      </w:tr>
      <w:tr w:rsidR="00FA33DF" w:rsidRPr="00FA33DF" w:rsidTr="00FA33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33DF" w:rsidRPr="00FA33DF" w:rsidRDefault="00FA33DF" w:rsidP="00FA33DF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FA33DF">
              <w:rPr>
                <w:rFonts w:ascii="Arial" w:eastAsia="Times New Roman" w:hAnsi="Arial" w:cs="Arial"/>
                <w:color w:val="333333"/>
              </w:rPr>
              <w:t>minlength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33DF" w:rsidRPr="00FA33DF" w:rsidRDefault="00FA33DF" w:rsidP="00FA33DF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FA33DF">
              <w:rPr>
                <w:rFonts w:ascii="Arial" w:eastAsia="Times New Roman" w:hAnsi="Arial" w:cs="Arial"/>
                <w:color w:val="333333"/>
              </w:rPr>
              <w:t>Matches a string with a minimum 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33DF" w:rsidRPr="00FA33DF" w:rsidRDefault="00FA33DF" w:rsidP="00FA33DF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FA33DF">
              <w:rPr>
                <w:rFonts w:ascii="Arial" w:eastAsia="Times New Roman" w:hAnsi="Arial" w:cs="Arial"/>
                <w:color w:val="333333"/>
              </w:rPr>
              <w:t>{x:minlength(1)}</w:t>
            </w:r>
          </w:p>
        </w:tc>
      </w:tr>
      <w:tr w:rsidR="00FA33DF" w:rsidRPr="00FA33DF" w:rsidTr="00FA33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33DF" w:rsidRPr="00FA33DF" w:rsidRDefault="00FA33DF" w:rsidP="00FA33DF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FA33DF">
              <w:rPr>
                <w:rFonts w:ascii="Arial" w:eastAsia="Times New Roman" w:hAnsi="Arial" w:cs="Arial"/>
                <w:color w:val="333333"/>
              </w:rPr>
              <w:t>maxlength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33DF" w:rsidRPr="00FA33DF" w:rsidRDefault="00FA33DF" w:rsidP="00FA33DF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FA33DF">
              <w:rPr>
                <w:rFonts w:ascii="Arial" w:eastAsia="Times New Roman" w:hAnsi="Arial" w:cs="Arial"/>
                <w:color w:val="333333"/>
              </w:rPr>
              <w:t>Matches a string with a maximum length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33DF" w:rsidRPr="00FA33DF" w:rsidRDefault="00FA33DF" w:rsidP="00FA33DF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FA33DF">
              <w:rPr>
                <w:rFonts w:ascii="Arial" w:eastAsia="Times New Roman" w:hAnsi="Arial" w:cs="Arial"/>
                <w:color w:val="333333"/>
              </w:rPr>
              <w:t>{x:maxlength(100)}</w:t>
            </w:r>
          </w:p>
        </w:tc>
      </w:tr>
      <w:tr w:rsidR="00FA33DF" w:rsidRPr="00FA33DF" w:rsidTr="00FA33DF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33DF" w:rsidRPr="00FA33DF" w:rsidRDefault="00FA33DF" w:rsidP="00FA33DF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FA33DF">
              <w:rPr>
                <w:rFonts w:ascii="Arial" w:eastAsia="Times New Roman" w:hAnsi="Arial" w:cs="Arial"/>
                <w:color w:val="333333"/>
              </w:rPr>
              <w:t>range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33DF" w:rsidRPr="00FA33DF" w:rsidRDefault="00FA33DF" w:rsidP="00FA33DF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FA33DF">
              <w:rPr>
                <w:rFonts w:ascii="Arial" w:eastAsia="Times New Roman" w:hAnsi="Arial" w:cs="Arial"/>
                <w:color w:val="333333"/>
              </w:rPr>
              <w:t>Matches an integer within a range of values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FA33DF" w:rsidRPr="00FA33DF" w:rsidRDefault="00FA33DF" w:rsidP="00FA33DF">
            <w:pPr>
              <w:spacing w:after="0" w:line="240" w:lineRule="auto"/>
              <w:rPr>
                <w:rFonts w:ascii="Arial" w:eastAsia="Times New Roman" w:hAnsi="Arial" w:cs="Arial"/>
                <w:color w:val="333333"/>
              </w:rPr>
            </w:pPr>
            <w:r w:rsidRPr="00FA33DF">
              <w:rPr>
                <w:rFonts w:ascii="Arial" w:eastAsia="Times New Roman" w:hAnsi="Arial" w:cs="Arial"/>
                <w:color w:val="333333"/>
              </w:rPr>
              <w:t>{x:range(1,100)}</w:t>
            </w:r>
          </w:p>
        </w:tc>
      </w:tr>
    </w:tbl>
    <w:p w:rsidR="00FA33DF" w:rsidRPr="00FA33DF" w:rsidRDefault="00FA33DF" w:rsidP="00FA33DF">
      <w:pPr>
        <w:spacing w:after="0" w:line="240" w:lineRule="auto"/>
        <w:rPr>
          <w:ins w:id="108" w:author="Unknown"/>
          <w:rFonts w:ascii="Times New Roman" w:eastAsia="Times New Roman" w:hAnsi="Times New Roman" w:cs="Times New Roman"/>
          <w:sz w:val="24"/>
          <w:szCs w:val="24"/>
        </w:rPr>
      </w:pPr>
      <w:ins w:id="109" w:author="Unknown">
        <w:r w:rsidRPr="00FA33DF">
          <w:rPr>
            <w:rFonts w:ascii="Arial" w:eastAsia="Times New Roman" w:hAnsi="Arial" w:cs="Arial"/>
            <w:color w:val="333333"/>
          </w:rPr>
          <w:lastRenderedPageBreak/>
          <w:br/>
        </w:r>
        <w:proofErr w:type="gramStart"/>
        <w:r w:rsidRPr="00FA33DF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Example  :</w:t>
        </w:r>
        <w:proofErr w:type="gramEnd"/>
        <w:r w:rsidRPr="00FA33DF">
          <w:rPr>
            <w:rFonts w:ascii="Arial" w:eastAsia="Times New Roman" w:hAnsi="Arial" w:cs="Arial"/>
            <w:b/>
            <w:bCs/>
            <w:color w:val="333333"/>
            <w:shd w:val="clear" w:color="auto" w:fill="FFFFFF"/>
          </w:rPr>
          <w:t> 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If you want Get(</w:t>
        </w:r>
        <w:proofErr w:type="spellStart"/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int</w:t>
        </w:r>
        <w:proofErr w:type="spellEnd"/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 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id) method to be mapped to URI </w:t>
        </w:r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/</w:t>
        </w:r>
        <w:proofErr w:type="spellStart"/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api</w:t>
        </w:r>
        <w:proofErr w:type="spellEnd"/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/students/{id}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 xml:space="preserve">, only if </w:t>
        </w:r>
        <w:proofErr w:type="spellStart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id</w:t>
        </w:r>
        <w:proofErr w:type="spell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 xml:space="preserve"> is a number greater than ZERO, then use the </w:t>
        </w:r>
        <w:r w:rsidRPr="00FA33DF">
          <w:rPr>
            <w:rFonts w:ascii="Arial" w:eastAsia="Times New Roman" w:hAnsi="Arial" w:cs="Arial"/>
            <w:color w:val="CC0000"/>
            <w:shd w:val="clear" w:color="auto" w:fill="FFFFFF"/>
          </w:rPr>
          <w:t>"min"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constraint as shown below. </w:t>
        </w:r>
        <w:r w:rsidRPr="00FA33DF">
          <w:rPr>
            <w:rFonts w:ascii="Arial" w:eastAsia="Times New Roman" w:hAnsi="Arial" w:cs="Arial"/>
            <w:color w:val="333333"/>
          </w:rPr>
          <w:br/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110" w:author="Unknown"/>
          <w:rFonts w:ascii="Arial" w:eastAsia="Times New Roman" w:hAnsi="Arial" w:cs="Arial"/>
          <w:color w:val="333333"/>
        </w:rPr>
      </w:pPr>
      <w:ins w:id="111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[</w:t>
        </w:r>
        <w:proofErr w:type="gramStart"/>
        <w:r w:rsidRPr="00FA33DF">
          <w:rPr>
            <w:rFonts w:ascii="Arial" w:eastAsia="Times New Roman" w:hAnsi="Arial" w:cs="Arial"/>
            <w:color w:val="2B91AF"/>
            <w:shd w:val="clear" w:color="auto" w:fill="FFFFFF"/>
          </w:rPr>
          <w:t>Route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(</w:t>
        </w:r>
        <w:proofErr w:type="gramEnd"/>
        <w:r w:rsidRPr="00FA33DF">
          <w:rPr>
            <w:rFonts w:ascii="Arial" w:eastAsia="Times New Roman" w:hAnsi="Arial" w:cs="Arial"/>
            <w:color w:val="A31515"/>
            <w:shd w:val="clear" w:color="auto" w:fill="FFFFFF"/>
          </w:rPr>
          <w:t>"{</w:t>
        </w:r>
        <w:proofErr w:type="spellStart"/>
        <w:r w:rsidRPr="00FA33DF">
          <w:rPr>
            <w:rFonts w:ascii="Arial" w:eastAsia="Times New Roman" w:hAnsi="Arial" w:cs="Arial"/>
            <w:color w:val="A31515"/>
            <w:shd w:val="clear" w:color="auto" w:fill="FFFFFF"/>
          </w:rPr>
          <w:t>id:int:min</w:t>
        </w:r>
        <w:proofErr w:type="spellEnd"/>
        <w:r w:rsidRPr="00FA33DF">
          <w:rPr>
            <w:rFonts w:ascii="Arial" w:eastAsia="Times New Roman" w:hAnsi="Arial" w:cs="Arial"/>
            <w:color w:val="A31515"/>
            <w:shd w:val="clear" w:color="auto" w:fill="FFFFFF"/>
          </w:rPr>
          <w:t>(1)}"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)]</w:t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112" w:author="Unknown"/>
          <w:rFonts w:ascii="Arial" w:eastAsia="Times New Roman" w:hAnsi="Arial" w:cs="Arial"/>
          <w:color w:val="333333"/>
        </w:rPr>
      </w:pPr>
      <w:proofErr w:type="gramStart"/>
      <w:ins w:id="113" w:author="Unknown"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public</w:t>
        </w:r>
        <w:proofErr w:type="gram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FA33DF">
          <w:rPr>
            <w:rFonts w:ascii="Arial" w:eastAsia="Times New Roman" w:hAnsi="Arial" w:cs="Arial"/>
            <w:color w:val="2B91AF"/>
            <w:shd w:val="clear" w:color="auto" w:fill="FFFFFF"/>
          </w:rPr>
          <w:t>Student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Get(</w:t>
        </w:r>
        <w:proofErr w:type="spellStart"/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int</w:t>
        </w:r>
        <w:proofErr w:type="spell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id)</w:t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114" w:author="Unknown"/>
          <w:rFonts w:ascii="Arial" w:eastAsia="Times New Roman" w:hAnsi="Arial" w:cs="Arial"/>
          <w:color w:val="333333"/>
        </w:rPr>
      </w:pPr>
      <w:ins w:id="115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{</w:t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116" w:author="Unknown"/>
          <w:rFonts w:ascii="Arial" w:eastAsia="Times New Roman" w:hAnsi="Arial" w:cs="Arial"/>
          <w:color w:val="333333"/>
        </w:rPr>
      </w:pPr>
      <w:ins w:id="117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proofErr w:type="gramStart"/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return</w:t>
        </w:r>
        <w:proofErr w:type="gram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proofErr w:type="spellStart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students.FirstOrDefault</w:t>
        </w:r>
        <w:proofErr w:type="spell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 xml:space="preserve">(s =&gt; </w:t>
        </w:r>
        <w:proofErr w:type="spellStart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s.Id</w:t>
        </w:r>
        <w:proofErr w:type="spell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 xml:space="preserve"> == id);</w:t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118" w:author="Unknown"/>
          <w:rFonts w:ascii="Arial" w:eastAsia="Times New Roman" w:hAnsi="Arial" w:cs="Arial"/>
          <w:color w:val="333333"/>
        </w:rPr>
      </w:pPr>
      <w:ins w:id="119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}</w:t>
        </w:r>
      </w:ins>
    </w:p>
    <w:p w:rsidR="00FA33DF" w:rsidRPr="00FA33DF" w:rsidRDefault="00FA33DF" w:rsidP="00FA33DF">
      <w:pPr>
        <w:spacing w:after="0" w:line="240" w:lineRule="auto"/>
        <w:rPr>
          <w:ins w:id="120" w:author="Unknown"/>
          <w:rFonts w:ascii="Times New Roman" w:eastAsia="Times New Roman" w:hAnsi="Times New Roman" w:cs="Times New Roman"/>
          <w:sz w:val="24"/>
          <w:szCs w:val="24"/>
        </w:rPr>
      </w:pPr>
      <w:ins w:id="121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br/>
          <w:t>With the above change, if you specify a positive number like 1 in the URI, then it will be mapped to Get(</w:t>
        </w:r>
        <w:proofErr w:type="spellStart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int</w:t>
        </w:r>
        <w:proofErr w:type="spell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 xml:space="preserve"> id) method as expected</w:t>
        </w:r>
        <w:r w:rsidRPr="00FA33DF">
          <w:rPr>
            <w:rFonts w:ascii="Arial" w:eastAsia="Times New Roman" w:hAnsi="Arial" w:cs="Arial"/>
            <w:color w:val="333333"/>
          </w:rPr>
          <w:br/>
        </w:r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/</w:t>
        </w:r>
        <w:proofErr w:type="spellStart"/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api</w:t>
        </w:r>
        <w:proofErr w:type="spellEnd"/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/students/1</w:t>
        </w:r>
        <w:r w:rsidRPr="00FA33DF">
          <w:rPr>
            <w:rFonts w:ascii="Arial" w:eastAsia="Times New Roman" w:hAnsi="Arial" w:cs="Arial"/>
            <w:color w:val="333333"/>
          </w:rPr>
          <w:br/>
        </w:r>
        <w:r w:rsidRPr="00FA33DF">
          <w:rPr>
            <w:rFonts w:ascii="Arial" w:eastAsia="Times New Roman" w:hAnsi="Arial" w:cs="Arial"/>
            <w:color w:val="333333"/>
          </w:rPr>
          <w:br/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However, if you specify 0 or a negative number less than ZERO, you will get an error. For example if you specify 0 as the value for id in the URI, you will get</w:t>
        </w:r>
        <w:r w:rsidRPr="00FA33DF">
          <w:rPr>
            <w:rFonts w:ascii="Arial" w:eastAsia="Times New Roman" w:hAnsi="Arial" w:cs="Arial"/>
            <w:color w:val="333333"/>
          </w:rPr>
          <w:br/>
        </w:r>
        <w:r w:rsidRPr="00FA33DF">
          <w:rPr>
            <w:rFonts w:ascii="Arial" w:eastAsia="Times New Roman" w:hAnsi="Arial" w:cs="Arial"/>
            <w:color w:val="FF0000"/>
            <w:shd w:val="clear" w:color="auto" w:fill="FFFFFF"/>
          </w:rPr>
          <w:t>No HTTP resource was found that matches the request URI 'http://localhost:65116/api/students/0'</w:t>
        </w:r>
        <w:r w:rsidRPr="00FA33DF">
          <w:rPr>
            <w:rFonts w:ascii="Arial" w:eastAsia="Times New Roman" w:hAnsi="Arial" w:cs="Arial"/>
            <w:color w:val="333333"/>
          </w:rPr>
          <w:br/>
        </w:r>
        <w:r w:rsidRPr="00FA33DF">
          <w:rPr>
            <w:rFonts w:ascii="Arial" w:eastAsia="Times New Roman" w:hAnsi="Arial" w:cs="Arial"/>
            <w:color w:val="333333"/>
          </w:rPr>
          <w:br/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Along with the </w:t>
        </w:r>
        <w:r w:rsidRPr="00FA33DF">
          <w:rPr>
            <w:rFonts w:ascii="Arial" w:eastAsia="Times New Roman" w:hAnsi="Arial" w:cs="Arial"/>
            <w:color w:val="CC0000"/>
            <w:shd w:val="clear" w:color="auto" w:fill="FFFFFF"/>
          </w:rPr>
          <w:t>"min"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constraint you can also specify </w:t>
        </w:r>
        <w:r w:rsidRPr="00FA33DF">
          <w:rPr>
            <w:rFonts w:ascii="Arial" w:eastAsia="Times New Roman" w:hAnsi="Arial" w:cs="Arial"/>
            <w:color w:val="CC0000"/>
            <w:shd w:val="clear" w:color="auto" w:fill="FFFFFF"/>
          </w:rPr>
          <w:t>"max" 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constraint as shown below. For example if you want the id value in the URI to be between 1 and 3 inclusive, then you can specify both </w:t>
        </w:r>
        <w:r w:rsidRPr="00FA33DF">
          <w:rPr>
            <w:rFonts w:ascii="Arial" w:eastAsia="Times New Roman" w:hAnsi="Arial" w:cs="Arial"/>
            <w:color w:val="CC0000"/>
            <w:shd w:val="clear" w:color="auto" w:fill="FFFFFF"/>
          </w:rPr>
          <w:t>"min"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and </w:t>
        </w:r>
        <w:r w:rsidRPr="00FA33DF">
          <w:rPr>
            <w:rFonts w:ascii="Arial" w:eastAsia="Times New Roman" w:hAnsi="Arial" w:cs="Arial"/>
            <w:color w:val="CC0000"/>
            <w:shd w:val="clear" w:color="auto" w:fill="FFFFFF"/>
          </w:rPr>
          <w:t>"max" 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constraints as shown below.</w:t>
        </w:r>
        <w:r w:rsidRPr="00FA33DF">
          <w:rPr>
            <w:rFonts w:ascii="Arial" w:eastAsia="Times New Roman" w:hAnsi="Arial" w:cs="Arial"/>
            <w:color w:val="333333"/>
          </w:rPr>
          <w:br/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122" w:author="Unknown"/>
          <w:rFonts w:ascii="Arial" w:eastAsia="Times New Roman" w:hAnsi="Arial" w:cs="Arial"/>
          <w:color w:val="333333"/>
        </w:rPr>
      </w:pPr>
      <w:ins w:id="123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[</w:t>
        </w:r>
        <w:proofErr w:type="gramStart"/>
        <w:r w:rsidRPr="00FA33DF">
          <w:rPr>
            <w:rFonts w:ascii="Arial" w:eastAsia="Times New Roman" w:hAnsi="Arial" w:cs="Arial"/>
            <w:color w:val="2B91AF"/>
            <w:shd w:val="clear" w:color="auto" w:fill="FFFFFF"/>
          </w:rPr>
          <w:t>Route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(</w:t>
        </w:r>
        <w:proofErr w:type="gramEnd"/>
        <w:r w:rsidRPr="00FA33DF">
          <w:rPr>
            <w:rFonts w:ascii="Arial" w:eastAsia="Times New Roman" w:hAnsi="Arial" w:cs="Arial"/>
            <w:color w:val="A31515"/>
            <w:shd w:val="clear" w:color="auto" w:fill="FFFFFF"/>
          </w:rPr>
          <w:t>"{</w:t>
        </w:r>
        <w:proofErr w:type="spellStart"/>
        <w:r w:rsidRPr="00FA33DF">
          <w:rPr>
            <w:rFonts w:ascii="Arial" w:eastAsia="Times New Roman" w:hAnsi="Arial" w:cs="Arial"/>
            <w:color w:val="A31515"/>
            <w:shd w:val="clear" w:color="auto" w:fill="FFFFFF"/>
          </w:rPr>
          <w:t>id:int:min</w:t>
        </w:r>
        <w:proofErr w:type="spellEnd"/>
        <w:r w:rsidRPr="00FA33DF">
          <w:rPr>
            <w:rFonts w:ascii="Arial" w:eastAsia="Times New Roman" w:hAnsi="Arial" w:cs="Arial"/>
            <w:color w:val="A31515"/>
            <w:shd w:val="clear" w:color="auto" w:fill="FFFFFF"/>
          </w:rPr>
          <w:t>(1):max(3)}"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)]</w:t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124" w:author="Unknown"/>
          <w:rFonts w:ascii="Arial" w:eastAsia="Times New Roman" w:hAnsi="Arial" w:cs="Arial"/>
          <w:color w:val="333333"/>
        </w:rPr>
      </w:pPr>
      <w:proofErr w:type="gramStart"/>
      <w:ins w:id="125" w:author="Unknown"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public</w:t>
        </w:r>
        <w:proofErr w:type="gram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FA33DF">
          <w:rPr>
            <w:rFonts w:ascii="Arial" w:eastAsia="Times New Roman" w:hAnsi="Arial" w:cs="Arial"/>
            <w:color w:val="2B91AF"/>
            <w:shd w:val="clear" w:color="auto" w:fill="FFFFFF"/>
          </w:rPr>
          <w:t>Student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Get(</w:t>
        </w:r>
        <w:proofErr w:type="spellStart"/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int</w:t>
        </w:r>
        <w:proofErr w:type="spell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id)</w:t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126" w:author="Unknown"/>
          <w:rFonts w:ascii="Arial" w:eastAsia="Times New Roman" w:hAnsi="Arial" w:cs="Arial"/>
          <w:color w:val="333333"/>
        </w:rPr>
      </w:pPr>
      <w:ins w:id="127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{</w:t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128" w:author="Unknown"/>
          <w:rFonts w:ascii="Arial" w:eastAsia="Times New Roman" w:hAnsi="Arial" w:cs="Arial"/>
          <w:color w:val="333333"/>
        </w:rPr>
      </w:pPr>
      <w:ins w:id="129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proofErr w:type="gramStart"/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return</w:t>
        </w:r>
        <w:proofErr w:type="gram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proofErr w:type="spellStart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students.FirstOrDefault</w:t>
        </w:r>
        <w:proofErr w:type="spell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 xml:space="preserve">(s =&gt; </w:t>
        </w:r>
        <w:proofErr w:type="spellStart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s.Id</w:t>
        </w:r>
        <w:proofErr w:type="spell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 xml:space="preserve"> == id);</w:t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130" w:author="Unknown"/>
          <w:rFonts w:ascii="Arial" w:eastAsia="Times New Roman" w:hAnsi="Arial" w:cs="Arial"/>
          <w:color w:val="333333"/>
        </w:rPr>
      </w:pPr>
      <w:ins w:id="131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}</w:t>
        </w:r>
      </w:ins>
    </w:p>
    <w:p w:rsidR="00FA33DF" w:rsidRPr="00FA33DF" w:rsidRDefault="00FA33DF" w:rsidP="00FA33DF">
      <w:pPr>
        <w:spacing w:after="0" w:line="240" w:lineRule="auto"/>
        <w:rPr>
          <w:ins w:id="132" w:author="Unknown"/>
          <w:rFonts w:ascii="Times New Roman" w:eastAsia="Times New Roman" w:hAnsi="Times New Roman" w:cs="Times New Roman"/>
          <w:sz w:val="24"/>
          <w:szCs w:val="24"/>
        </w:rPr>
      </w:pPr>
      <w:ins w:id="133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br/>
          <w:t>The above example can also be achieved using just the "range" attribute as shown below</w:t>
        </w:r>
        <w:r w:rsidRPr="00FA33DF">
          <w:rPr>
            <w:rFonts w:ascii="Arial" w:eastAsia="Times New Roman" w:hAnsi="Arial" w:cs="Arial"/>
            <w:color w:val="333333"/>
          </w:rPr>
          <w:br/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134" w:author="Unknown"/>
          <w:rFonts w:ascii="Arial" w:eastAsia="Times New Roman" w:hAnsi="Arial" w:cs="Arial"/>
          <w:color w:val="333333"/>
        </w:rPr>
      </w:pPr>
      <w:ins w:id="135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[</w:t>
        </w:r>
        <w:proofErr w:type="gramStart"/>
        <w:r w:rsidRPr="00FA33DF">
          <w:rPr>
            <w:rFonts w:ascii="Arial" w:eastAsia="Times New Roman" w:hAnsi="Arial" w:cs="Arial"/>
            <w:color w:val="2B91AF"/>
            <w:shd w:val="clear" w:color="auto" w:fill="FFFFFF"/>
          </w:rPr>
          <w:t>Route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(</w:t>
        </w:r>
        <w:proofErr w:type="gramEnd"/>
        <w:r w:rsidRPr="00FA33DF">
          <w:rPr>
            <w:rFonts w:ascii="Arial" w:eastAsia="Times New Roman" w:hAnsi="Arial" w:cs="Arial"/>
            <w:color w:val="A31515"/>
            <w:shd w:val="clear" w:color="auto" w:fill="FFFFFF"/>
          </w:rPr>
          <w:t>"{</w:t>
        </w:r>
        <w:proofErr w:type="spellStart"/>
        <w:r w:rsidRPr="00FA33DF">
          <w:rPr>
            <w:rFonts w:ascii="Arial" w:eastAsia="Times New Roman" w:hAnsi="Arial" w:cs="Arial"/>
            <w:color w:val="A31515"/>
            <w:shd w:val="clear" w:color="auto" w:fill="FFFFFF"/>
          </w:rPr>
          <w:t>id:int:range</w:t>
        </w:r>
        <w:proofErr w:type="spellEnd"/>
        <w:r w:rsidRPr="00FA33DF">
          <w:rPr>
            <w:rFonts w:ascii="Arial" w:eastAsia="Times New Roman" w:hAnsi="Arial" w:cs="Arial"/>
            <w:color w:val="A31515"/>
            <w:shd w:val="clear" w:color="auto" w:fill="FFFFFF"/>
          </w:rPr>
          <w:t>(1,3)}"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)]</w:t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136" w:author="Unknown"/>
          <w:rFonts w:ascii="Arial" w:eastAsia="Times New Roman" w:hAnsi="Arial" w:cs="Arial"/>
          <w:color w:val="333333"/>
        </w:rPr>
      </w:pPr>
      <w:proofErr w:type="gramStart"/>
      <w:ins w:id="137" w:author="Unknown"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public</w:t>
        </w:r>
        <w:proofErr w:type="gram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r w:rsidRPr="00FA33DF">
          <w:rPr>
            <w:rFonts w:ascii="Arial" w:eastAsia="Times New Roman" w:hAnsi="Arial" w:cs="Arial"/>
            <w:color w:val="2B91AF"/>
            <w:shd w:val="clear" w:color="auto" w:fill="FFFFFF"/>
          </w:rPr>
          <w:t>Student</w:t>
        </w:r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Get(</w:t>
        </w:r>
        <w:proofErr w:type="spellStart"/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int</w:t>
        </w:r>
        <w:proofErr w:type="spell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id)</w:t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138" w:author="Unknown"/>
          <w:rFonts w:ascii="Arial" w:eastAsia="Times New Roman" w:hAnsi="Arial" w:cs="Arial"/>
          <w:color w:val="333333"/>
        </w:rPr>
      </w:pPr>
      <w:ins w:id="139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{</w:t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140" w:author="Unknown"/>
          <w:rFonts w:ascii="Arial" w:eastAsia="Times New Roman" w:hAnsi="Arial" w:cs="Arial"/>
          <w:color w:val="333333"/>
        </w:rPr>
      </w:pPr>
      <w:ins w:id="141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   </w:t>
        </w:r>
        <w:proofErr w:type="gramStart"/>
        <w:r w:rsidRPr="00FA33DF">
          <w:rPr>
            <w:rFonts w:ascii="Arial" w:eastAsia="Times New Roman" w:hAnsi="Arial" w:cs="Arial"/>
            <w:color w:val="0000FF"/>
            <w:shd w:val="clear" w:color="auto" w:fill="FFFFFF"/>
          </w:rPr>
          <w:t>return</w:t>
        </w:r>
        <w:proofErr w:type="gram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 </w:t>
        </w:r>
        <w:proofErr w:type="spellStart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students.FirstOrDefault</w:t>
        </w:r>
        <w:proofErr w:type="spell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 xml:space="preserve">(s =&gt; </w:t>
        </w:r>
        <w:proofErr w:type="spellStart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s.Id</w:t>
        </w:r>
        <w:proofErr w:type="spellEnd"/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 xml:space="preserve"> == id);</w:t>
        </w:r>
      </w:ins>
    </w:p>
    <w:p w:rsidR="00FA33DF" w:rsidRPr="00FA33DF" w:rsidRDefault="00FA33DF" w:rsidP="00FA33DF">
      <w:pPr>
        <w:shd w:val="clear" w:color="auto" w:fill="FFFFFF"/>
        <w:spacing w:after="0" w:line="240" w:lineRule="auto"/>
        <w:rPr>
          <w:ins w:id="142" w:author="Unknown"/>
          <w:rFonts w:ascii="Arial" w:eastAsia="Times New Roman" w:hAnsi="Arial" w:cs="Arial"/>
          <w:color w:val="333333"/>
        </w:rPr>
      </w:pPr>
      <w:ins w:id="143" w:author="Unknown">
        <w:r w:rsidRPr="00FA33DF">
          <w:rPr>
            <w:rFonts w:ascii="Arial" w:eastAsia="Times New Roman" w:hAnsi="Arial" w:cs="Arial"/>
            <w:color w:val="333333"/>
            <w:shd w:val="clear" w:color="auto" w:fill="FFFFFF"/>
          </w:rPr>
          <w:t>}</w:t>
        </w:r>
      </w:ins>
    </w:p>
    <w:p w:rsidR="002D6097" w:rsidRDefault="002D6097"/>
    <w:sectPr w:rsidR="002D6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811D5"/>
    <w:multiLevelType w:val="multilevel"/>
    <w:tmpl w:val="7D52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A33DF"/>
    <w:rsid w:val="002D6097"/>
    <w:rsid w:val="00FA33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04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712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2018-02-19T07:07:00Z</dcterms:created>
  <dcterms:modified xsi:type="dcterms:W3CDTF">2018-02-19T07:07:00Z</dcterms:modified>
</cp:coreProperties>
</file>