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0D" w:rsidRPr="00CA6C0D" w:rsidRDefault="00CA6C0D" w:rsidP="00CA6C0D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CA6C0D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CA6C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enable HTTPS for ASP.NET Web API service</w:t>
      </w:r>
      <w:r w:rsidRPr="00CA6C0D">
        <w:rPr>
          <w:rFonts w:ascii="Arial" w:eastAsia="Times New Roman" w:hAnsi="Arial" w:cs="Arial"/>
          <w:color w:val="333333"/>
          <w:shd w:val="clear" w:color="auto" w:fill="FFFFFF"/>
        </w:rPr>
        <w:t>. After HTTPS is enabled, if a request is issued using HTTP we want it to be automatically redirected to HTTPS.</w:t>
      </w:r>
      <w:r w:rsidRPr="00CA6C0D">
        <w:rPr>
          <w:rFonts w:ascii="Arial" w:eastAsia="Times New Roman" w:hAnsi="Arial" w:cs="Arial"/>
          <w:color w:val="333333"/>
        </w:rPr>
        <w:br/>
      </w:r>
      <w:r w:rsidRPr="00CA6C0D">
        <w:rPr>
          <w:rFonts w:ascii="Arial" w:eastAsia="Times New Roman" w:hAnsi="Arial" w:cs="Arial"/>
          <w:color w:val="333333"/>
        </w:rPr>
        <w:br/>
      </w:r>
      <w:r w:rsidRPr="00CA6C0D">
        <w:rPr>
          <w:rFonts w:ascii="Arial" w:eastAsia="Times New Roman" w:hAnsi="Arial" w:cs="Arial"/>
          <w:color w:val="333333"/>
          <w:shd w:val="clear" w:color="auto" w:fill="FFFFFF"/>
        </w:rPr>
        <w:t>This is continuation to Part 16. Please watch Part 16 from ASP.NET Web API tutorial before proceeding. </w:t>
      </w:r>
      <w:r w:rsidRPr="00CA6C0D">
        <w:rPr>
          <w:rFonts w:ascii="Arial" w:eastAsia="Times New Roman" w:hAnsi="Arial" w:cs="Arial"/>
          <w:color w:val="333333"/>
        </w:rPr>
        <w:br/>
      </w:r>
      <w:r w:rsidRPr="00CA6C0D">
        <w:rPr>
          <w:rFonts w:ascii="Arial" w:eastAsia="Times New Roman" w:hAnsi="Arial" w:cs="Arial"/>
          <w:color w:val="333333"/>
        </w:rPr>
        <w:br/>
      </w:r>
      <w:ins w:id="1" w:author="Unknown">
        <w:r w:rsidRPr="00CA6C0D">
          <w:rPr>
            <w:rFonts w:ascii="Arial" w:eastAsia="Times New Roman" w:hAnsi="Arial" w:cs="Arial"/>
            <w:color w:val="333333"/>
          </w:rPr>
          <w:br/>
        </w:r>
        <w:r w:rsidRPr="00CA6C0D">
          <w:rPr>
            <w:rFonts w:ascii="Arial" w:eastAsia="Times New Roman" w:hAnsi="Arial" w:cs="Arial"/>
            <w:color w:val="333333"/>
          </w:rPr>
          <w:br/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Two simple steps to enable HTTPS for ASP.NET Web API service.  </w:t>
        </w:r>
        <w:r w:rsidRPr="00CA6C0D">
          <w:rPr>
            <w:rFonts w:ascii="Arial" w:eastAsia="Times New Roman" w:hAnsi="Arial" w:cs="Arial"/>
            <w:color w:val="333333"/>
          </w:rPr>
          <w:br/>
        </w:r>
        <w:r w:rsidRPr="00CA6C0D">
          <w:rPr>
            <w:rFonts w:ascii="Arial" w:eastAsia="Times New Roman" w:hAnsi="Arial" w:cs="Arial"/>
            <w:color w:val="333333"/>
          </w:rPr>
          <w:br/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 :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Right click on the ASP.NET Web API project and add a class file. Name it RequireHttpsAttribute. Copy and paste the following code </w:t>
        </w:r>
        <w:r w:rsidRPr="00CA6C0D">
          <w:rPr>
            <w:rFonts w:ascii="Arial" w:eastAsia="Times New Roman" w:hAnsi="Arial" w:cs="Arial"/>
            <w:color w:val="333333"/>
          </w:rPr>
          <w:br/>
        </w:r>
        <w:r w:rsidRPr="00CA6C0D">
          <w:rPr>
            <w:rFonts w:ascii="Arial" w:eastAsia="Times New Roman" w:hAnsi="Arial" w:cs="Arial"/>
            <w:color w:val="333333"/>
          </w:rPr>
          <w:br/>
        </w:r>
        <w:r w:rsidRPr="00CA6C0D">
          <w:rPr>
            <w:rFonts w:ascii="Arial" w:eastAsia="Times New Roman" w:hAnsi="Arial" w:cs="Arial"/>
            <w:color w:val="333333"/>
          </w:rPr>
          <w:br/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System;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System.Net;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System.Net.Http;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System.Text;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System.Web.Http.Controllers;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System.Web.Http.Filters;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14" w:author="Unknown"/>
          <w:rFonts w:ascii="Arial" w:eastAsia="Times New Roman" w:hAnsi="Arial" w:cs="Arial"/>
          <w:color w:val="333333"/>
        </w:rPr>
      </w:pPr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  <w:ins w:id="16" w:author="Unknown"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EmployeeService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RequireHttpsAttribute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AuthorizationFilterAttribute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  <w:ins w:id="24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override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void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OnAuthorization(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HttpActionContext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actionContext)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(actionContext.Request.RequestUri.Scheme !=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Uri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.UriSchemeHttps)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actionContext.Response = actionContext.Request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.CreateResponse(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HttpStatusCode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.Found);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actionContext.Response.Content =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StringContent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(</w:t>
        </w:r>
        <w:r w:rsidRPr="00CA6C0D">
          <w:rPr>
            <w:rFonts w:ascii="Arial" w:eastAsia="Times New Roman" w:hAnsi="Arial" w:cs="Arial"/>
            <w:color w:val="A31515"/>
            <w:shd w:val="clear" w:color="auto" w:fill="FFFFFF"/>
          </w:rPr>
          <w:t>"&lt;p&gt;Use https instead of http&lt;/p&gt;"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Encoding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.UTF8, </w:t>
        </w:r>
        <w:r w:rsidRPr="00CA6C0D">
          <w:rPr>
            <w:rFonts w:ascii="Arial" w:eastAsia="Times New Roman" w:hAnsi="Arial" w:cs="Arial"/>
            <w:color w:val="A31515"/>
            <w:shd w:val="clear" w:color="auto" w:fill="FFFFFF"/>
          </w:rPr>
          <w:t>"text/html"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0" w:author="Unknown"/>
          <w:rFonts w:ascii="Arial" w:eastAsia="Times New Roman" w:hAnsi="Arial" w:cs="Arial"/>
          <w:color w:val="333333"/>
        </w:rPr>
      </w:pPr>
      <w:ins w:id="41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UriBuilder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uriBuilder =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UriBuilder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(actionContext.Request.RequestUri);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2" w:author="Unknown"/>
          <w:rFonts w:ascii="Arial" w:eastAsia="Times New Roman" w:hAnsi="Arial" w:cs="Arial"/>
          <w:color w:val="333333"/>
        </w:rPr>
      </w:pPr>
      <w:ins w:id="43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uriBuilder.Scheme =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Uri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.UriSchemeHttps;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4" w:author="Unknown"/>
          <w:rFonts w:ascii="Arial" w:eastAsia="Times New Roman" w:hAnsi="Arial" w:cs="Arial"/>
          <w:color w:val="333333"/>
        </w:rPr>
      </w:pPr>
      <w:ins w:id="45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uriBuilder.Port = 44337;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6" w:author="Unknown"/>
          <w:rFonts w:ascii="Arial" w:eastAsia="Times New Roman" w:hAnsi="Arial" w:cs="Arial"/>
          <w:color w:val="333333"/>
        </w:rPr>
      </w:pPr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actionContext.Response.Headers.Location = uriBuilder.Uri;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base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.OnAuthorization(actionContext);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  <w:ins w:id="58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61" w:author="Unknown"/>
          <w:rFonts w:ascii="Arial" w:eastAsia="Times New Roman" w:hAnsi="Arial" w:cs="Arial"/>
          <w:color w:val="333333"/>
        </w:rPr>
      </w:pPr>
      <w:ins w:id="62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CA6C0D" w:rsidRPr="00CA6C0D" w:rsidRDefault="00CA6C0D" w:rsidP="00CA6C0D">
      <w:pPr>
        <w:spacing w:after="0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</w:rPr>
      </w:pPr>
      <w:ins w:id="66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2 :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Include the following line of code in </w:t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Register()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method of </w:t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 xml:space="preserve">WebApiConfig </w:t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lastRenderedPageBreak/>
          <w:t>class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in </w:t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WebApiConfig.cs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file in </w:t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App_Start 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folder. This adds </w:t>
        </w:r>
        <w:r w:rsidRPr="00CA6C0D">
          <w:rPr>
            <w:rFonts w:ascii="Arial" w:eastAsia="Times New Roman" w:hAnsi="Arial" w:cs="Arial"/>
            <w:b/>
            <w:bCs/>
            <w:color w:val="3D85C6"/>
            <w:shd w:val="clear" w:color="auto" w:fill="FFFFFF"/>
          </w:rPr>
          <w:t>RequireHttpsAttribute 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as a filter to the filters collection. So for every request the code in this filter is executed. If the request is issued using HTTP, it will be automatically redirected to HTTPS.</w:t>
        </w:r>
        <w:r w:rsidRPr="00CA6C0D">
          <w:rPr>
            <w:rFonts w:ascii="Arial" w:eastAsia="Times New Roman" w:hAnsi="Arial" w:cs="Arial"/>
            <w:color w:val="333333"/>
          </w:rPr>
          <w:br/>
        </w:r>
      </w:ins>
    </w:p>
    <w:p w:rsidR="00CA6C0D" w:rsidRPr="00CA6C0D" w:rsidRDefault="00CA6C0D" w:rsidP="00CA6C0D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config.Filters.Add(</w:t>
        </w:r>
        <w:r w:rsidRPr="00CA6C0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CA6C0D">
          <w:rPr>
            <w:rFonts w:ascii="Arial" w:eastAsia="Times New Roman" w:hAnsi="Arial" w:cs="Arial"/>
            <w:color w:val="2B91AF"/>
            <w:shd w:val="clear" w:color="auto" w:fill="FFFFFF"/>
          </w:rPr>
          <w:t>RequireHttpsAttribute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());</w:t>
        </w:r>
      </w:ins>
    </w:p>
    <w:p w:rsidR="00F1090D" w:rsidRDefault="00CA6C0D" w:rsidP="00CA6C0D">
      <w:ins w:id="69" w:author="Unknown"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CA6C0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Please note :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If you don't want to enable HTTPS for the entire application then don't add </w:t>
        </w:r>
        <w:r w:rsidRPr="00CA6C0D">
          <w:rPr>
            <w:rFonts w:ascii="Arial" w:eastAsia="Times New Roman" w:hAnsi="Arial" w:cs="Arial"/>
            <w:color w:val="3D85C6"/>
            <w:shd w:val="clear" w:color="auto" w:fill="FFFFFF"/>
          </w:rPr>
          <w:t>RequireHttpsAttribute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to the filters collection on the config object in the register method. Simply decorate the controller class or the action method with </w:t>
        </w:r>
        <w:r w:rsidRPr="00CA6C0D">
          <w:rPr>
            <w:rFonts w:ascii="Arial" w:eastAsia="Times New Roman" w:hAnsi="Arial" w:cs="Arial"/>
            <w:color w:val="3D85C6"/>
            <w:shd w:val="clear" w:color="auto" w:fill="FFFFFF"/>
          </w:rPr>
          <w:t>RequireHttpsAttribute</w:t>
        </w:r>
        <w:r w:rsidRPr="00CA6C0D">
          <w:rPr>
            <w:rFonts w:ascii="Arial" w:eastAsia="Times New Roman" w:hAnsi="Arial" w:cs="Arial"/>
            <w:color w:val="333333"/>
            <w:shd w:val="clear" w:color="auto" w:fill="FFFFFF"/>
          </w:rPr>
          <w:t> for which you want HTTPS to be enabled. For the rest of the controllers and action methods HTTPS will not be enabled.</w:t>
        </w:r>
      </w:ins>
    </w:p>
    <w:sectPr w:rsidR="00F1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6C0D"/>
    <w:rsid w:val="00CA6C0D"/>
    <w:rsid w:val="00F1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2018-02-19T06:26:00Z</dcterms:created>
  <dcterms:modified xsi:type="dcterms:W3CDTF">2018-02-19T06:26:00Z</dcterms:modified>
</cp:coreProperties>
</file>