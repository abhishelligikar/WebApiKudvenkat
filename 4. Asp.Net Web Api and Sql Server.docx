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D1E" w:rsidRPr="00905D1E" w:rsidRDefault="00905D1E" w:rsidP="00905D1E">
      <w:pPr>
        <w:spacing w:after="0" w:line="240" w:lineRule="auto"/>
        <w:rPr>
          <w:ins w:id="0" w:author="Unknown"/>
          <w:rFonts w:ascii="Times New Roman" w:eastAsia="Times New Roman" w:hAnsi="Times New Roman" w:cs="Times New Roman"/>
          <w:sz w:val="24"/>
          <w:szCs w:val="24"/>
        </w:rPr>
      </w:pPr>
      <w:r w:rsidRPr="00905D1E">
        <w:rPr>
          <w:rFonts w:ascii="Arial" w:eastAsia="Times New Roman" w:hAnsi="Arial" w:cs="Arial"/>
          <w:color w:val="333333"/>
          <w:shd w:val="clear" w:color="auto" w:fill="FFFFFF"/>
        </w:rPr>
        <w:t>In this video we will discuss creating ASP.NET Web API service that returns data from a SQL Server database. We will be using this service as the basis for understanding many of the Web API concepts in our upcoming videos. </w:t>
      </w:r>
      <w:r w:rsidRPr="00905D1E">
        <w:rPr>
          <w:rFonts w:ascii="Arial" w:eastAsia="Times New Roman" w:hAnsi="Arial" w:cs="Arial"/>
          <w:color w:val="333333"/>
        </w:rPr>
        <w:br/>
      </w:r>
      <w:r w:rsidRPr="00905D1E">
        <w:rPr>
          <w:rFonts w:ascii="Arial" w:eastAsia="Times New Roman" w:hAnsi="Arial" w:cs="Arial"/>
          <w:color w:val="333333"/>
        </w:rPr>
        <w:br/>
      </w:r>
      <w:ins w:id="1" w:author="Unknown">
        <w:r w:rsidRPr="00905D1E">
          <w:rPr>
            <w:rFonts w:ascii="Arial" w:eastAsia="Times New Roman" w:hAnsi="Arial" w:cs="Arial"/>
            <w:color w:val="333333"/>
          </w:rPr>
          <w:br/>
        </w:r>
        <w:r w:rsidRPr="00905D1E">
          <w:rPr>
            <w:rFonts w:ascii="Arial" w:eastAsia="Times New Roman" w:hAnsi="Arial" w:cs="Arial"/>
            <w:color w:val="333333"/>
          </w:rPr>
          <w:br/>
        </w:r>
        <w:r w:rsidRPr="00905D1E">
          <w:rPr>
            <w:rFonts w:ascii="Arial" w:eastAsia="Times New Roman" w:hAnsi="Arial" w:cs="Arial"/>
            <w:color w:val="333333"/>
            <w:shd w:val="clear" w:color="auto" w:fill="FFFFFF"/>
          </w:rPr>
          <w:t>The Web API </w:t>
        </w:r>
        <w:proofErr w:type="spellStart"/>
        <w:r w:rsidRPr="00905D1E">
          <w:rPr>
            <w:rFonts w:ascii="Arial" w:eastAsia="Times New Roman" w:hAnsi="Arial" w:cs="Arial"/>
            <w:b/>
            <w:bCs/>
            <w:color w:val="333333"/>
            <w:shd w:val="clear" w:color="auto" w:fill="FFFFFF"/>
          </w:rPr>
          <w:t>EmployeeService</w:t>
        </w:r>
        <w:proofErr w:type="spellEnd"/>
        <w:r w:rsidRPr="00905D1E">
          <w:rPr>
            <w:rFonts w:ascii="Arial" w:eastAsia="Times New Roman" w:hAnsi="Arial" w:cs="Arial"/>
            <w:b/>
            <w:bCs/>
            <w:color w:val="333333"/>
            <w:shd w:val="clear" w:color="auto" w:fill="FFFFFF"/>
          </w:rPr>
          <w:t> </w:t>
        </w:r>
        <w:r w:rsidRPr="00905D1E">
          <w:rPr>
            <w:rFonts w:ascii="Arial" w:eastAsia="Times New Roman" w:hAnsi="Arial" w:cs="Arial"/>
            <w:color w:val="333333"/>
            <w:shd w:val="clear" w:color="auto" w:fill="FFFFFF"/>
          </w:rPr>
          <w:t>that we will be building will retrieve and return the data from the following SQL Server Employees table. We will be using Entity Framework to retrieve data from the database. You can use any technology of your choice to retrieve data from the database. For example you can even use raw ADO.NET. </w:t>
        </w:r>
        <w:r w:rsidRPr="00905D1E">
          <w:rPr>
            <w:rFonts w:ascii="Arial" w:eastAsia="Times New Roman" w:hAnsi="Arial" w:cs="Arial"/>
            <w:color w:val="333333"/>
          </w:rPr>
          <w:br/>
        </w:r>
      </w:ins>
      <w:r>
        <w:rPr>
          <w:rFonts w:ascii="Times New Roman" w:eastAsia="Times New Roman" w:hAnsi="Times New Roman" w:cs="Times New Roman"/>
          <w:noProof/>
          <w:sz w:val="24"/>
          <w:szCs w:val="24"/>
        </w:rPr>
        <w:drawing>
          <wp:inline distT="0" distB="0" distL="0" distR="0">
            <wp:extent cx="3200400" cy="1933575"/>
            <wp:effectExtent l="19050" t="0" r="0" b="0"/>
            <wp:docPr id="41" name="Picture 41" descr="asp.net web api and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sp.net web api and sql server"/>
                    <pic:cNvPicPr>
                      <a:picLocks noChangeAspect="1" noChangeArrowheads="1"/>
                    </pic:cNvPicPr>
                  </pic:nvPicPr>
                  <pic:blipFill>
                    <a:blip r:embed="rId4"/>
                    <a:srcRect/>
                    <a:stretch>
                      <a:fillRect/>
                    </a:stretch>
                  </pic:blipFill>
                  <pic:spPr bwMode="auto">
                    <a:xfrm>
                      <a:off x="0" y="0"/>
                      <a:ext cx="3200400" cy="1933575"/>
                    </a:xfrm>
                    <a:prstGeom prst="rect">
                      <a:avLst/>
                    </a:prstGeom>
                    <a:noFill/>
                    <a:ln w="9525">
                      <a:noFill/>
                      <a:miter lim="800000"/>
                      <a:headEnd/>
                      <a:tailEnd/>
                    </a:ln>
                  </pic:spPr>
                </pic:pic>
              </a:graphicData>
            </a:graphic>
          </wp:inline>
        </w:drawing>
      </w:r>
      <w:ins w:id="2" w:author="Unknown">
        <w:r w:rsidRPr="00905D1E">
          <w:rPr>
            <w:rFonts w:ascii="Arial" w:eastAsia="Times New Roman" w:hAnsi="Arial" w:cs="Arial"/>
            <w:color w:val="333333"/>
            <w:shd w:val="clear" w:color="auto" w:fill="FFFFFF"/>
          </w:rPr>
          <w:t> </w:t>
        </w:r>
        <w:r w:rsidRPr="00905D1E">
          <w:rPr>
            <w:rFonts w:ascii="Arial" w:eastAsia="Times New Roman" w:hAnsi="Arial" w:cs="Arial"/>
            <w:color w:val="333333"/>
          </w:rPr>
          <w:br/>
        </w:r>
        <w:r w:rsidRPr="00905D1E">
          <w:rPr>
            <w:rFonts w:ascii="Arial" w:eastAsia="Times New Roman" w:hAnsi="Arial" w:cs="Arial"/>
            <w:color w:val="333333"/>
          </w:rPr>
          <w:br/>
        </w:r>
        <w:r w:rsidRPr="00905D1E">
          <w:rPr>
            <w:rFonts w:ascii="Arial" w:eastAsia="Times New Roman" w:hAnsi="Arial" w:cs="Arial"/>
            <w:color w:val="333333"/>
            <w:shd w:val="clear" w:color="auto" w:fill="FFFFFF"/>
          </w:rPr>
          <w:t>Execute the following SQL Script using SQL Server Management studio. This script creates</w:t>
        </w:r>
        <w:r w:rsidRPr="00905D1E">
          <w:rPr>
            <w:rFonts w:ascii="Arial" w:eastAsia="Times New Roman" w:hAnsi="Arial" w:cs="Arial"/>
            <w:color w:val="333333"/>
          </w:rPr>
          <w:br/>
        </w:r>
        <w:r w:rsidRPr="00905D1E">
          <w:rPr>
            <w:rFonts w:ascii="Arial" w:eastAsia="Times New Roman" w:hAnsi="Arial" w:cs="Arial"/>
            <w:color w:val="333333"/>
            <w:shd w:val="clear" w:color="auto" w:fill="FFFFFF"/>
          </w:rPr>
          <w:t xml:space="preserve">1. </w:t>
        </w:r>
        <w:proofErr w:type="spellStart"/>
        <w:r w:rsidRPr="00905D1E">
          <w:rPr>
            <w:rFonts w:ascii="Arial" w:eastAsia="Times New Roman" w:hAnsi="Arial" w:cs="Arial"/>
            <w:color w:val="333333"/>
            <w:shd w:val="clear" w:color="auto" w:fill="FFFFFF"/>
          </w:rPr>
          <w:t>EmployeeDB</w:t>
        </w:r>
        <w:proofErr w:type="spellEnd"/>
        <w:r w:rsidRPr="00905D1E">
          <w:rPr>
            <w:rFonts w:ascii="Arial" w:eastAsia="Times New Roman" w:hAnsi="Arial" w:cs="Arial"/>
            <w:color w:val="333333"/>
            <w:shd w:val="clear" w:color="auto" w:fill="FFFFFF"/>
          </w:rPr>
          <w:t xml:space="preserve"> database</w:t>
        </w:r>
        <w:r w:rsidRPr="00905D1E">
          <w:rPr>
            <w:rFonts w:ascii="Arial" w:eastAsia="Times New Roman" w:hAnsi="Arial" w:cs="Arial"/>
            <w:color w:val="333333"/>
          </w:rPr>
          <w:br/>
        </w:r>
        <w:r w:rsidRPr="00905D1E">
          <w:rPr>
            <w:rFonts w:ascii="Arial" w:eastAsia="Times New Roman" w:hAnsi="Arial" w:cs="Arial"/>
            <w:color w:val="333333"/>
            <w:shd w:val="clear" w:color="auto" w:fill="FFFFFF"/>
          </w:rPr>
          <w:t>2. Creates the Employees table and populate it with sample data</w:t>
        </w:r>
        <w:r w:rsidRPr="00905D1E">
          <w:rPr>
            <w:rFonts w:ascii="Arial" w:eastAsia="Times New Roman" w:hAnsi="Arial" w:cs="Arial"/>
            <w:color w:val="333333"/>
          </w:rPr>
          <w:br/>
        </w:r>
      </w:ins>
    </w:p>
    <w:p w:rsidR="00905D1E" w:rsidRPr="00905D1E" w:rsidRDefault="00905D1E" w:rsidP="00905D1E">
      <w:pPr>
        <w:shd w:val="clear" w:color="auto" w:fill="FFFFFF"/>
        <w:spacing w:after="0" w:line="240" w:lineRule="auto"/>
        <w:rPr>
          <w:ins w:id="3" w:author="Unknown"/>
          <w:rFonts w:ascii="Arial" w:eastAsia="Times New Roman" w:hAnsi="Arial" w:cs="Arial"/>
          <w:color w:val="333333"/>
        </w:rPr>
      </w:pPr>
      <w:ins w:id="4" w:author="Unknown">
        <w:r w:rsidRPr="00905D1E">
          <w:rPr>
            <w:rFonts w:ascii="Arial" w:eastAsia="Times New Roman" w:hAnsi="Arial" w:cs="Arial"/>
            <w:color w:val="0000FF"/>
          </w:rPr>
          <w:t>Create</w:t>
        </w:r>
        <w:r w:rsidRPr="00905D1E">
          <w:rPr>
            <w:rFonts w:ascii="Arial" w:eastAsia="Times New Roman" w:hAnsi="Arial" w:cs="Arial"/>
            <w:color w:val="333333"/>
          </w:rPr>
          <w:t> </w:t>
        </w:r>
        <w:r w:rsidRPr="00905D1E">
          <w:rPr>
            <w:rFonts w:ascii="Arial" w:eastAsia="Times New Roman" w:hAnsi="Arial" w:cs="Arial"/>
            <w:color w:val="0000FF"/>
          </w:rPr>
          <w:t>Database</w:t>
        </w:r>
        <w:r w:rsidRPr="00905D1E">
          <w:rPr>
            <w:rFonts w:ascii="Arial" w:eastAsia="Times New Roman" w:hAnsi="Arial" w:cs="Arial"/>
            <w:color w:val="333333"/>
          </w:rPr>
          <w:t> </w:t>
        </w:r>
        <w:proofErr w:type="spellStart"/>
        <w:r w:rsidRPr="00905D1E">
          <w:rPr>
            <w:rFonts w:ascii="Arial" w:eastAsia="Times New Roman" w:hAnsi="Arial" w:cs="Arial"/>
            <w:color w:val="008080"/>
          </w:rPr>
          <w:t>EmployeeDB</w:t>
        </w:r>
        <w:proofErr w:type="spellEnd"/>
      </w:ins>
    </w:p>
    <w:p w:rsidR="00905D1E" w:rsidRPr="00905D1E" w:rsidRDefault="00905D1E" w:rsidP="00905D1E">
      <w:pPr>
        <w:shd w:val="clear" w:color="auto" w:fill="FFFFFF"/>
        <w:spacing w:after="0" w:line="240" w:lineRule="auto"/>
        <w:rPr>
          <w:ins w:id="5" w:author="Unknown"/>
          <w:rFonts w:ascii="Arial" w:eastAsia="Times New Roman" w:hAnsi="Arial" w:cs="Arial"/>
          <w:color w:val="333333"/>
        </w:rPr>
      </w:pPr>
      <w:ins w:id="6" w:author="Unknown">
        <w:r w:rsidRPr="00905D1E">
          <w:rPr>
            <w:rFonts w:ascii="Arial" w:eastAsia="Times New Roman" w:hAnsi="Arial" w:cs="Arial"/>
            <w:color w:val="0000FF"/>
          </w:rPr>
          <w:t>Go</w:t>
        </w:r>
      </w:ins>
    </w:p>
    <w:p w:rsidR="00905D1E" w:rsidRPr="00905D1E" w:rsidRDefault="00905D1E" w:rsidP="00905D1E">
      <w:pPr>
        <w:shd w:val="clear" w:color="auto" w:fill="FFFFFF"/>
        <w:spacing w:after="0" w:line="240" w:lineRule="auto"/>
        <w:rPr>
          <w:ins w:id="7" w:author="Unknown"/>
          <w:rFonts w:ascii="Arial" w:eastAsia="Times New Roman" w:hAnsi="Arial" w:cs="Arial"/>
          <w:color w:val="333333"/>
        </w:rPr>
      </w:pPr>
    </w:p>
    <w:p w:rsidR="00905D1E" w:rsidRPr="00905D1E" w:rsidRDefault="00905D1E" w:rsidP="00905D1E">
      <w:pPr>
        <w:shd w:val="clear" w:color="auto" w:fill="FFFFFF"/>
        <w:spacing w:after="0" w:line="240" w:lineRule="auto"/>
        <w:rPr>
          <w:ins w:id="8" w:author="Unknown"/>
          <w:rFonts w:ascii="Arial" w:eastAsia="Times New Roman" w:hAnsi="Arial" w:cs="Arial"/>
          <w:color w:val="333333"/>
        </w:rPr>
      </w:pPr>
      <w:ins w:id="9" w:author="Unknown">
        <w:r w:rsidRPr="00905D1E">
          <w:rPr>
            <w:rFonts w:ascii="Arial" w:eastAsia="Times New Roman" w:hAnsi="Arial" w:cs="Arial"/>
            <w:color w:val="0000FF"/>
          </w:rPr>
          <w:t>Use</w:t>
        </w:r>
        <w:r w:rsidRPr="00905D1E">
          <w:rPr>
            <w:rFonts w:ascii="Arial" w:eastAsia="Times New Roman" w:hAnsi="Arial" w:cs="Arial"/>
            <w:color w:val="333333"/>
          </w:rPr>
          <w:t> </w:t>
        </w:r>
        <w:proofErr w:type="spellStart"/>
        <w:r w:rsidRPr="00905D1E">
          <w:rPr>
            <w:rFonts w:ascii="Arial" w:eastAsia="Times New Roman" w:hAnsi="Arial" w:cs="Arial"/>
            <w:color w:val="008080"/>
          </w:rPr>
          <w:t>EmployeeDB</w:t>
        </w:r>
        <w:proofErr w:type="spellEnd"/>
      </w:ins>
    </w:p>
    <w:p w:rsidR="00905D1E" w:rsidRPr="00905D1E" w:rsidRDefault="00905D1E" w:rsidP="00905D1E">
      <w:pPr>
        <w:shd w:val="clear" w:color="auto" w:fill="FFFFFF"/>
        <w:spacing w:after="0" w:line="240" w:lineRule="auto"/>
        <w:rPr>
          <w:ins w:id="10" w:author="Unknown"/>
          <w:rFonts w:ascii="Arial" w:eastAsia="Times New Roman" w:hAnsi="Arial" w:cs="Arial"/>
          <w:color w:val="333333"/>
        </w:rPr>
      </w:pPr>
      <w:ins w:id="11" w:author="Unknown">
        <w:r w:rsidRPr="00905D1E">
          <w:rPr>
            <w:rFonts w:ascii="Arial" w:eastAsia="Times New Roman" w:hAnsi="Arial" w:cs="Arial"/>
            <w:color w:val="0000FF"/>
          </w:rPr>
          <w:t>Go</w:t>
        </w:r>
      </w:ins>
    </w:p>
    <w:p w:rsidR="00905D1E" w:rsidRPr="00905D1E" w:rsidRDefault="00905D1E" w:rsidP="00905D1E">
      <w:pPr>
        <w:shd w:val="clear" w:color="auto" w:fill="FFFFFF"/>
        <w:spacing w:after="0" w:line="240" w:lineRule="auto"/>
        <w:rPr>
          <w:ins w:id="12" w:author="Unknown"/>
          <w:rFonts w:ascii="Arial" w:eastAsia="Times New Roman" w:hAnsi="Arial" w:cs="Arial"/>
          <w:color w:val="333333"/>
        </w:rPr>
      </w:pPr>
    </w:p>
    <w:p w:rsidR="00905D1E" w:rsidRPr="00905D1E" w:rsidRDefault="00905D1E" w:rsidP="00905D1E">
      <w:pPr>
        <w:shd w:val="clear" w:color="auto" w:fill="FFFFFF"/>
        <w:spacing w:after="0" w:line="240" w:lineRule="auto"/>
        <w:rPr>
          <w:ins w:id="13" w:author="Unknown"/>
          <w:rFonts w:ascii="Arial" w:eastAsia="Times New Roman" w:hAnsi="Arial" w:cs="Arial"/>
          <w:color w:val="333333"/>
        </w:rPr>
      </w:pPr>
      <w:ins w:id="14" w:author="Unknown">
        <w:r w:rsidRPr="00905D1E">
          <w:rPr>
            <w:rFonts w:ascii="Arial" w:eastAsia="Times New Roman" w:hAnsi="Arial" w:cs="Arial"/>
            <w:color w:val="0000FF"/>
          </w:rPr>
          <w:t>Create</w:t>
        </w:r>
        <w:r w:rsidRPr="00905D1E">
          <w:rPr>
            <w:rFonts w:ascii="Arial" w:eastAsia="Times New Roman" w:hAnsi="Arial" w:cs="Arial"/>
            <w:color w:val="333333"/>
          </w:rPr>
          <w:t> </w:t>
        </w:r>
        <w:r w:rsidRPr="00905D1E">
          <w:rPr>
            <w:rFonts w:ascii="Arial" w:eastAsia="Times New Roman" w:hAnsi="Arial" w:cs="Arial"/>
            <w:color w:val="0000FF"/>
          </w:rPr>
          <w:t>table</w:t>
        </w:r>
        <w:r w:rsidRPr="00905D1E">
          <w:rPr>
            <w:rFonts w:ascii="Arial" w:eastAsia="Times New Roman" w:hAnsi="Arial" w:cs="Arial"/>
            <w:color w:val="333333"/>
          </w:rPr>
          <w:t> </w:t>
        </w:r>
        <w:r w:rsidRPr="00905D1E">
          <w:rPr>
            <w:rFonts w:ascii="Arial" w:eastAsia="Times New Roman" w:hAnsi="Arial" w:cs="Arial"/>
            <w:color w:val="008080"/>
          </w:rPr>
          <w:t>Employees</w:t>
        </w:r>
      </w:ins>
    </w:p>
    <w:p w:rsidR="00905D1E" w:rsidRPr="00905D1E" w:rsidRDefault="00905D1E" w:rsidP="00905D1E">
      <w:pPr>
        <w:shd w:val="clear" w:color="auto" w:fill="FFFFFF"/>
        <w:spacing w:after="0" w:line="240" w:lineRule="auto"/>
        <w:rPr>
          <w:ins w:id="15" w:author="Unknown"/>
          <w:rFonts w:ascii="Arial" w:eastAsia="Times New Roman" w:hAnsi="Arial" w:cs="Arial"/>
          <w:color w:val="333333"/>
        </w:rPr>
      </w:pPr>
      <w:ins w:id="16" w:author="Unknown">
        <w:r w:rsidRPr="00905D1E">
          <w:rPr>
            <w:rFonts w:ascii="Arial" w:eastAsia="Times New Roman" w:hAnsi="Arial" w:cs="Arial"/>
            <w:color w:val="333333"/>
          </w:rPr>
          <w:t>(</w:t>
        </w:r>
      </w:ins>
    </w:p>
    <w:p w:rsidR="00905D1E" w:rsidRPr="00905D1E" w:rsidRDefault="00905D1E" w:rsidP="00905D1E">
      <w:pPr>
        <w:shd w:val="clear" w:color="auto" w:fill="FFFFFF"/>
        <w:spacing w:after="0" w:line="240" w:lineRule="auto"/>
        <w:rPr>
          <w:ins w:id="17" w:author="Unknown"/>
          <w:rFonts w:ascii="Arial" w:eastAsia="Times New Roman" w:hAnsi="Arial" w:cs="Arial"/>
          <w:color w:val="333333"/>
        </w:rPr>
      </w:pPr>
      <w:ins w:id="18" w:author="Unknown">
        <w:r w:rsidRPr="00905D1E">
          <w:rPr>
            <w:rFonts w:ascii="Arial" w:eastAsia="Times New Roman" w:hAnsi="Arial" w:cs="Arial"/>
            <w:color w:val="333333"/>
          </w:rPr>
          <w:t>     </w:t>
        </w:r>
        <w:r w:rsidRPr="00905D1E">
          <w:rPr>
            <w:rFonts w:ascii="Arial" w:eastAsia="Times New Roman" w:hAnsi="Arial" w:cs="Arial"/>
            <w:color w:val="008080"/>
          </w:rPr>
          <w:t>ID</w:t>
        </w:r>
        <w:r w:rsidRPr="00905D1E">
          <w:rPr>
            <w:rFonts w:ascii="Arial" w:eastAsia="Times New Roman" w:hAnsi="Arial" w:cs="Arial"/>
            <w:color w:val="333333"/>
          </w:rPr>
          <w:t> </w:t>
        </w:r>
        <w:proofErr w:type="spellStart"/>
        <w:r w:rsidRPr="00905D1E">
          <w:rPr>
            <w:rFonts w:ascii="Arial" w:eastAsia="Times New Roman" w:hAnsi="Arial" w:cs="Arial"/>
            <w:color w:val="0000FF"/>
          </w:rPr>
          <w:t>int</w:t>
        </w:r>
        <w:proofErr w:type="spellEnd"/>
        <w:r w:rsidRPr="00905D1E">
          <w:rPr>
            <w:rFonts w:ascii="Arial" w:eastAsia="Times New Roman" w:hAnsi="Arial" w:cs="Arial"/>
            <w:color w:val="333333"/>
          </w:rPr>
          <w:t> </w:t>
        </w:r>
        <w:r w:rsidRPr="00905D1E">
          <w:rPr>
            <w:rFonts w:ascii="Arial" w:eastAsia="Times New Roman" w:hAnsi="Arial" w:cs="Arial"/>
            <w:color w:val="0000FF"/>
          </w:rPr>
          <w:t>primary</w:t>
        </w:r>
        <w:r w:rsidRPr="00905D1E">
          <w:rPr>
            <w:rFonts w:ascii="Arial" w:eastAsia="Times New Roman" w:hAnsi="Arial" w:cs="Arial"/>
            <w:color w:val="333333"/>
          </w:rPr>
          <w:t> </w:t>
        </w:r>
        <w:r w:rsidRPr="00905D1E">
          <w:rPr>
            <w:rFonts w:ascii="Arial" w:eastAsia="Times New Roman" w:hAnsi="Arial" w:cs="Arial"/>
            <w:color w:val="0000FF"/>
          </w:rPr>
          <w:t>key</w:t>
        </w:r>
        <w:r w:rsidRPr="00905D1E">
          <w:rPr>
            <w:rFonts w:ascii="Arial" w:eastAsia="Times New Roman" w:hAnsi="Arial" w:cs="Arial"/>
            <w:color w:val="333333"/>
          </w:rPr>
          <w:t> </w:t>
        </w:r>
        <w:r w:rsidRPr="00905D1E">
          <w:rPr>
            <w:rFonts w:ascii="Arial" w:eastAsia="Times New Roman" w:hAnsi="Arial" w:cs="Arial"/>
            <w:color w:val="0000FF"/>
          </w:rPr>
          <w:t>identity</w:t>
        </w:r>
        <w:r w:rsidRPr="00905D1E">
          <w:rPr>
            <w:rFonts w:ascii="Arial" w:eastAsia="Times New Roman" w:hAnsi="Arial" w:cs="Arial"/>
            <w:color w:val="333333"/>
          </w:rPr>
          <w:t>,</w:t>
        </w:r>
      </w:ins>
    </w:p>
    <w:p w:rsidR="00905D1E" w:rsidRPr="00905D1E" w:rsidRDefault="00905D1E" w:rsidP="00905D1E">
      <w:pPr>
        <w:shd w:val="clear" w:color="auto" w:fill="FFFFFF"/>
        <w:spacing w:after="0" w:line="240" w:lineRule="auto"/>
        <w:rPr>
          <w:ins w:id="19" w:author="Unknown"/>
          <w:rFonts w:ascii="Arial" w:eastAsia="Times New Roman" w:hAnsi="Arial" w:cs="Arial"/>
          <w:color w:val="333333"/>
        </w:rPr>
      </w:pPr>
      <w:ins w:id="20" w:author="Unknown">
        <w:r w:rsidRPr="00905D1E">
          <w:rPr>
            <w:rFonts w:ascii="Arial" w:eastAsia="Times New Roman" w:hAnsi="Arial" w:cs="Arial"/>
            <w:color w:val="333333"/>
          </w:rPr>
          <w:t>     </w:t>
        </w:r>
        <w:proofErr w:type="spellStart"/>
        <w:r w:rsidRPr="00905D1E">
          <w:rPr>
            <w:rFonts w:ascii="Arial" w:eastAsia="Times New Roman" w:hAnsi="Arial" w:cs="Arial"/>
            <w:color w:val="008080"/>
          </w:rPr>
          <w:t>FirstName</w:t>
        </w:r>
        <w:proofErr w:type="spellEnd"/>
        <w:r w:rsidRPr="00905D1E">
          <w:rPr>
            <w:rFonts w:ascii="Arial" w:eastAsia="Times New Roman" w:hAnsi="Arial" w:cs="Arial"/>
            <w:color w:val="333333"/>
          </w:rPr>
          <w:t> </w:t>
        </w:r>
        <w:proofErr w:type="spellStart"/>
        <w:proofErr w:type="gramStart"/>
        <w:r w:rsidRPr="00905D1E">
          <w:rPr>
            <w:rFonts w:ascii="Arial" w:eastAsia="Times New Roman" w:hAnsi="Arial" w:cs="Arial"/>
            <w:color w:val="0000FF"/>
          </w:rPr>
          <w:t>nvarchar</w:t>
        </w:r>
        <w:proofErr w:type="spellEnd"/>
        <w:r w:rsidRPr="00905D1E">
          <w:rPr>
            <w:rFonts w:ascii="Arial" w:eastAsia="Times New Roman" w:hAnsi="Arial" w:cs="Arial"/>
            <w:color w:val="333333"/>
          </w:rPr>
          <w:t>(</w:t>
        </w:r>
        <w:proofErr w:type="gramEnd"/>
        <w:r w:rsidRPr="00905D1E">
          <w:rPr>
            <w:rFonts w:ascii="Arial" w:eastAsia="Times New Roman" w:hAnsi="Arial" w:cs="Arial"/>
            <w:color w:val="333333"/>
          </w:rPr>
          <w:t>50),</w:t>
        </w:r>
      </w:ins>
    </w:p>
    <w:p w:rsidR="00905D1E" w:rsidRPr="00905D1E" w:rsidRDefault="00905D1E" w:rsidP="00905D1E">
      <w:pPr>
        <w:shd w:val="clear" w:color="auto" w:fill="FFFFFF"/>
        <w:spacing w:after="0" w:line="240" w:lineRule="auto"/>
        <w:rPr>
          <w:ins w:id="21" w:author="Unknown"/>
          <w:rFonts w:ascii="Arial" w:eastAsia="Times New Roman" w:hAnsi="Arial" w:cs="Arial"/>
          <w:color w:val="333333"/>
        </w:rPr>
      </w:pPr>
      <w:ins w:id="22" w:author="Unknown">
        <w:r w:rsidRPr="00905D1E">
          <w:rPr>
            <w:rFonts w:ascii="Arial" w:eastAsia="Times New Roman" w:hAnsi="Arial" w:cs="Arial"/>
            <w:color w:val="333333"/>
          </w:rPr>
          <w:t>     </w:t>
        </w:r>
        <w:proofErr w:type="spellStart"/>
        <w:r w:rsidRPr="00905D1E">
          <w:rPr>
            <w:rFonts w:ascii="Arial" w:eastAsia="Times New Roman" w:hAnsi="Arial" w:cs="Arial"/>
            <w:color w:val="008080"/>
          </w:rPr>
          <w:t>LastName</w:t>
        </w:r>
        <w:proofErr w:type="spellEnd"/>
        <w:r w:rsidRPr="00905D1E">
          <w:rPr>
            <w:rFonts w:ascii="Arial" w:eastAsia="Times New Roman" w:hAnsi="Arial" w:cs="Arial"/>
            <w:color w:val="333333"/>
          </w:rPr>
          <w:t> </w:t>
        </w:r>
        <w:proofErr w:type="spellStart"/>
        <w:proofErr w:type="gramStart"/>
        <w:r w:rsidRPr="00905D1E">
          <w:rPr>
            <w:rFonts w:ascii="Arial" w:eastAsia="Times New Roman" w:hAnsi="Arial" w:cs="Arial"/>
            <w:color w:val="0000FF"/>
          </w:rPr>
          <w:t>nvarchar</w:t>
        </w:r>
        <w:proofErr w:type="spellEnd"/>
        <w:r w:rsidRPr="00905D1E">
          <w:rPr>
            <w:rFonts w:ascii="Arial" w:eastAsia="Times New Roman" w:hAnsi="Arial" w:cs="Arial"/>
            <w:color w:val="333333"/>
          </w:rPr>
          <w:t>(</w:t>
        </w:r>
        <w:proofErr w:type="gramEnd"/>
        <w:r w:rsidRPr="00905D1E">
          <w:rPr>
            <w:rFonts w:ascii="Arial" w:eastAsia="Times New Roman" w:hAnsi="Arial" w:cs="Arial"/>
            <w:color w:val="333333"/>
          </w:rPr>
          <w:t>50),</w:t>
        </w:r>
      </w:ins>
    </w:p>
    <w:p w:rsidR="00905D1E" w:rsidRPr="00905D1E" w:rsidRDefault="00905D1E" w:rsidP="00905D1E">
      <w:pPr>
        <w:shd w:val="clear" w:color="auto" w:fill="FFFFFF"/>
        <w:spacing w:after="0" w:line="240" w:lineRule="auto"/>
        <w:rPr>
          <w:ins w:id="23" w:author="Unknown"/>
          <w:rFonts w:ascii="Arial" w:eastAsia="Times New Roman" w:hAnsi="Arial" w:cs="Arial"/>
          <w:color w:val="333333"/>
        </w:rPr>
      </w:pPr>
      <w:ins w:id="24" w:author="Unknown">
        <w:r w:rsidRPr="00905D1E">
          <w:rPr>
            <w:rFonts w:ascii="Arial" w:eastAsia="Times New Roman" w:hAnsi="Arial" w:cs="Arial"/>
            <w:color w:val="333333"/>
          </w:rPr>
          <w:t>     </w:t>
        </w:r>
        <w:r w:rsidRPr="00905D1E">
          <w:rPr>
            <w:rFonts w:ascii="Arial" w:eastAsia="Times New Roman" w:hAnsi="Arial" w:cs="Arial"/>
            <w:color w:val="008080"/>
          </w:rPr>
          <w:t>Gender</w:t>
        </w:r>
        <w:r w:rsidRPr="00905D1E">
          <w:rPr>
            <w:rFonts w:ascii="Arial" w:eastAsia="Times New Roman" w:hAnsi="Arial" w:cs="Arial"/>
            <w:color w:val="333333"/>
          </w:rPr>
          <w:t> </w:t>
        </w:r>
        <w:proofErr w:type="spellStart"/>
        <w:proofErr w:type="gramStart"/>
        <w:r w:rsidRPr="00905D1E">
          <w:rPr>
            <w:rFonts w:ascii="Arial" w:eastAsia="Times New Roman" w:hAnsi="Arial" w:cs="Arial"/>
            <w:color w:val="0000FF"/>
          </w:rPr>
          <w:t>nvarchar</w:t>
        </w:r>
        <w:proofErr w:type="spellEnd"/>
        <w:r w:rsidRPr="00905D1E">
          <w:rPr>
            <w:rFonts w:ascii="Arial" w:eastAsia="Times New Roman" w:hAnsi="Arial" w:cs="Arial"/>
            <w:color w:val="333333"/>
          </w:rPr>
          <w:t>(</w:t>
        </w:r>
        <w:proofErr w:type="gramEnd"/>
        <w:r w:rsidRPr="00905D1E">
          <w:rPr>
            <w:rFonts w:ascii="Arial" w:eastAsia="Times New Roman" w:hAnsi="Arial" w:cs="Arial"/>
            <w:color w:val="333333"/>
          </w:rPr>
          <w:t>50),</w:t>
        </w:r>
      </w:ins>
    </w:p>
    <w:p w:rsidR="00905D1E" w:rsidRPr="00905D1E" w:rsidRDefault="00905D1E" w:rsidP="00905D1E">
      <w:pPr>
        <w:shd w:val="clear" w:color="auto" w:fill="FFFFFF"/>
        <w:spacing w:after="0" w:line="240" w:lineRule="auto"/>
        <w:rPr>
          <w:ins w:id="25" w:author="Unknown"/>
          <w:rFonts w:ascii="Arial" w:eastAsia="Times New Roman" w:hAnsi="Arial" w:cs="Arial"/>
          <w:color w:val="333333"/>
        </w:rPr>
      </w:pPr>
      <w:ins w:id="26" w:author="Unknown">
        <w:r w:rsidRPr="00905D1E">
          <w:rPr>
            <w:rFonts w:ascii="Arial" w:eastAsia="Times New Roman" w:hAnsi="Arial" w:cs="Arial"/>
            <w:color w:val="333333"/>
          </w:rPr>
          <w:t>     </w:t>
        </w:r>
        <w:r w:rsidRPr="00905D1E">
          <w:rPr>
            <w:rFonts w:ascii="Arial" w:eastAsia="Times New Roman" w:hAnsi="Arial" w:cs="Arial"/>
            <w:color w:val="008080"/>
          </w:rPr>
          <w:t>Salary</w:t>
        </w:r>
        <w:r w:rsidRPr="00905D1E">
          <w:rPr>
            <w:rFonts w:ascii="Arial" w:eastAsia="Times New Roman" w:hAnsi="Arial" w:cs="Arial"/>
            <w:color w:val="333333"/>
          </w:rPr>
          <w:t> </w:t>
        </w:r>
        <w:proofErr w:type="spellStart"/>
        <w:r w:rsidRPr="00905D1E">
          <w:rPr>
            <w:rFonts w:ascii="Arial" w:eastAsia="Times New Roman" w:hAnsi="Arial" w:cs="Arial"/>
            <w:color w:val="0000FF"/>
          </w:rPr>
          <w:t>int</w:t>
        </w:r>
        <w:proofErr w:type="spellEnd"/>
      </w:ins>
    </w:p>
    <w:p w:rsidR="00905D1E" w:rsidRPr="00905D1E" w:rsidRDefault="00905D1E" w:rsidP="00905D1E">
      <w:pPr>
        <w:shd w:val="clear" w:color="auto" w:fill="FFFFFF"/>
        <w:spacing w:after="0" w:line="240" w:lineRule="auto"/>
        <w:rPr>
          <w:ins w:id="27" w:author="Unknown"/>
          <w:rFonts w:ascii="Arial" w:eastAsia="Times New Roman" w:hAnsi="Arial" w:cs="Arial"/>
          <w:color w:val="333333"/>
        </w:rPr>
      </w:pPr>
      <w:ins w:id="28" w:author="Unknown">
        <w:r w:rsidRPr="00905D1E">
          <w:rPr>
            <w:rFonts w:ascii="Arial" w:eastAsia="Times New Roman" w:hAnsi="Arial" w:cs="Arial"/>
            <w:color w:val="333333"/>
          </w:rPr>
          <w:t>)</w:t>
        </w:r>
      </w:ins>
    </w:p>
    <w:p w:rsidR="00905D1E" w:rsidRPr="00905D1E" w:rsidRDefault="00905D1E" w:rsidP="00905D1E">
      <w:pPr>
        <w:shd w:val="clear" w:color="auto" w:fill="FFFFFF"/>
        <w:spacing w:after="0" w:line="240" w:lineRule="auto"/>
        <w:rPr>
          <w:ins w:id="29" w:author="Unknown"/>
          <w:rFonts w:ascii="Arial" w:eastAsia="Times New Roman" w:hAnsi="Arial" w:cs="Arial"/>
          <w:color w:val="333333"/>
        </w:rPr>
      </w:pPr>
      <w:ins w:id="30" w:author="Unknown">
        <w:r w:rsidRPr="00905D1E">
          <w:rPr>
            <w:rFonts w:ascii="Arial" w:eastAsia="Times New Roman" w:hAnsi="Arial" w:cs="Arial"/>
            <w:color w:val="0000FF"/>
          </w:rPr>
          <w:t>Go</w:t>
        </w:r>
      </w:ins>
    </w:p>
    <w:p w:rsidR="00905D1E" w:rsidRPr="00905D1E" w:rsidRDefault="00905D1E" w:rsidP="00905D1E">
      <w:pPr>
        <w:shd w:val="clear" w:color="auto" w:fill="FFFFFF"/>
        <w:spacing w:after="0" w:line="240" w:lineRule="auto"/>
        <w:rPr>
          <w:ins w:id="31" w:author="Unknown"/>
          <w:rFonts w:ascii="Arial" w:eastAsia="Times New Roman" w:hAnsi="Arial" w:cs="Arial"/>
          <w:color w:val="333333"/>
        </w:rPr>
      </w:pPr>
    </w:p>
    <w:p w:rsidR="00905D1E" w:rsidRPr="00905D1E" w:rsidRDefault="00905D1E" w:rsidP="00905D1E">
      <w:pPr>
        <w:shd w:val="clear" w:color="auto" w:fill="FFFFFF"/>
        <w:spacing w:after="0" w:line="240" w:lineRule="auto"/>
        <w:rPr>
          <w:ins w:id="32" w:author="Unknown"/>
          <w:rFonts w:ascii="Arial" w:eastAsia="Times New Roman" w:hAnsi="Arial" w:cs="Arial"/>
          <w:color w:val="333333"/>
        </w:rPr>
      </w:pPr>
      <w:ins w:id="33" w:author="Unknown">
        <w:r w:rsidRPr="00905D1E">
          <w:rPr>
            <w:rFonts w:ascii="Arial" w:eastAsia="Times New Roman" w:hAnsi="Arial" w:cs="Arial"/>
            <w:color w:val="0000FF"/>
          </w:rPr>
          <w:t>Insert</w:t>
        </w:r>
        <w:r w:rsidRPr="00905D1E">
          <w:rPr>
            <w:rFonts w:ascii="Arial" w:eastAsia="Times New Roman" w:hAnsi="Arial" w:cs="Arial"/>
            <w:color w:val="333333"/>
          </w:rPr>
          <w:t> </w:t>
        </w:r>
        <w:r w:rsidRPr="00905D1E">
          <w:rPr>
            <w:rFonts w:ascii="Arial" w:eastAsia="Times New Roman" w:hAnsi="Arial" w:cs="Arial"/>
            <w:color w:val="0000FF"/>
          </w:rPr>
          <w:t>into</w:t>
        </w:r>
        <w:r w:rsidRPr="00905D1E">
          <w:rPr>
            <w:rFonts w:ascii="Arial" w:eastAsia="Times New Roman" w:hAnsi="Arial" w:cs="Arial"/>
            <w:color w:val="333333"/>
          </w:rPr>
          <w:t> </w:t>
        </w:r>
        <w:r w:rsidRPr="00905D1E">
          <w:rPr>
            <w:rFonts w:ascii="Arial" w:eastAsia="Times New Roman" w:hAnsi="Arial" w:cs="Arial"/>
            <w:color w:val="008080"/>
          </w:rPr>
          <w:t>Employees</w:t>
        </w:r>
        <w:r w:rsidRPr="00905D1E">
          <w:rPr>
            <w:rFonts w:ascii="Arial" w:eastAsia="Times New Roman" w:hAnsi="Arial" w:cs="Arial"/>
            <w:color w:val="333333"/>
          </w:rPr>
          <w:t> </w:t>
        </w:r>
        <w:r w:rsidRPr="00905D1E">
          <w:rPr>
            <w:rFonts w:ascii="Arial" w:eastAsia="Times New Roman" w:hAnsi="Arial" w:cs="Arial"/>
            <w:color w:val="0000FF"/>
          </w:rPr>
          <w:t>values </w:t>
        </w:r>
        <w:r w:rsidRPr="00905D1E">
          <w:rPr>
            <w:rFonts w:ascii="Arial" w:eastAsia="Times New Roman" w:hAnsi="Arial" w:cs="Arial"/>
            <w:color w:val="333333"/>
          </w:rPr>
          <w:t>(</w:t>
        </w:r>
        <w:r w:rsidRPr="00905D1E">
          <w:rPr>
            <w:rFonts w:ascii="Arial" w:eastAsia="Times New Roman" w:hAnsi="Arial" w:cs="Arial"/>
            <w:color w:val="FF0000"/>
          </w:rPr>
          <w:t>'Mark'</w:t>
        </w:r>
        <w:r w:rsidRPr="00905D1E">
          <w:rPr>
            <w:rFonts w:ascii="Arial" w:eastAsia="Times New Roman" w:hAnsi="Arial" w:cs="Arial"/>
            <w:color w:val="333333"/>
          </w:rPr>
          <w:t>, </w:t>
        </w:r>
        <w:r w:rsidRPr="00905D1E">
          <w:rPr>
            <w:rFonts w:ascii="Arial" w:eastAsia="Times New Roman" w:hAnsi="Arial" w:cs="Arial"/>
            <w:color w:val="FF0000"/>
          </w:rPr>
          <w:t>'Hastings'</w:t>
        </w:r>
        <w:r w:rsidRPr="00905D1E">
          <w:rPr>
            <w:rFonts w:ascii="Arial" w:eastAsia="Times New Roman" w:hAnsi="Arial" w:cs="Arial"/>
            <w:color w:val="333333"/>
          </w:rPr>
          <w:t>, </w:t>
        </w:r>
        <w:r w:rsidRPr="00905D1E">
          <w:rPr>
            <w:rFonts w:ascii="Arial" w:eastAsia="Times New Roman" w:hAnsi="Arial" w:cs="Arial"/>
            <w:color w:val="FF0000"/>
          </w:rPr>
          <w:t>'Male'</w:t>
        </w:r>
        <w:r w:rsidRPr="00905D1E">
          <w:rPr>
            <w:rFonts w:ascii="Arial" w:eastAsia="Times New Roman" w:hAnsi="Arial" w:cs="Arial"/>
            <w:color w:val="333333"/>
          </w:rPr>
          <w:t>, 60000)</w:t>
        </w:r>
      </w:ins>
    </w:p>
    <w:p w:rsidR="00905D1E" w:rsidRPr="00905D1E" w:rsidRDefault="00905D1E" w:rsidP="00905D1E">
      <w:pPr>
        <w:shd w:val="clear" w:color="auto" w:fill="FFFFFF"/>
        <w:spacing w:after="0" w:line="240" w:lineRule="auto"/>
        <w:rPr>
          <w:ins w:id="34" w:author="Unknown"/>
          <w:rFonts w:ascii="Arial" w:eastAsia="Times New Roman" w:hAnsi="Arial" w:cs="Arial"/>
          <w:color w:val="333333"/>
        </w:rPr>
      </w:pPr>
      <w:ins w:id="35" w:author="Unknown">
        <w:r w:rsidRPr="00905D1E">
          <w:rPr>
            <w:rFonts w:ascii="Arial" w:eastAsia="Times New Roman" w:hAnsi="Arial" w:cs="Arial"/>
            <w:color w:val="0000FF"/>
          </w:rPr>
          <w:t>Insert</w:t>
        </w:r>
        <w:r w:rsidRPr="00905D1E">
          <w:rPr>
            <w:rFonts w:ascii="Arial" w:eastAsia="Times New Roman" w:hAnsi="Arial" w:cs="Arial"/>
            <w:color w:val="333333"/>
          </w:rPr>
          <w:t> </w:t>
        </w:r>
        <w:r w:rsidRPr="00905D1E">
          <w:rPr>
            <w:rFonts w:ascii="Arial" w:eastAsia="Times New Roman" w:hAnsi="Arial" w:cs="Arial"/>
            <w:color w:val="0000FF"/>
          </w:rPr>
          <w:t>into</w:t>
        </w:r>
        <w:r w:rsidRPr="00905D1E">
          <w:rPr>
            <w:rFonts w:ascii="Arial" w:eastAsia="Times New Roman" w:hAnsi="Arial" w:cs="Arial"/>
            <w:color w:val="333333"/>
          </w:rPr>
          <w:t> </w:t>
        </w:r>
        <w:r w:rsidRPr="00905D1E">
          <w:rPr>
            <w:rFonts w:ascii="Arial" w:eastAsia="Times New Roman" w:hAnsi="Arial" w:cs="Arial"/>
            <w:color w:val="008080"/>
          </w:rPr>
          <w:t>Employees</w:t>
        </w:r>
        <w:r w:rsidRPr="00905D1E">
          <w:rPr>
            <w:rFonts w:ascii="Arial" w:eastAsia="Times New Roman" w:hAnsi="Arial" w:cs="Arial"/>
            <w:color w:val="333333"/>
          </w:rPr>
          <w:t> </w:t>
        </w:r>
        <w:r w:rsidRPr="00905D1E">
          <w:rPr>
            <w:rFonts w:ascii="Arial" w:eastAsia="Times New Roman" w:hAnsi="Arial" w:cs="Arial"/>
            <w:color w:val="0000FF"/>
          </w:rPr>
          <w:t>values </w:t>
        </w:r>
        <w:r w:rsidRPr="00905D1E">
          <w:rPr>
            <w:rFonts w:ascii="Arial" w:eastAsia="Times New Roman" w:hAnsi="Arial" w:cs="Arial"/>
            <w:color w:val="333333"/>
          </w:rPr>
          <w:t>(</w:t>
        </w:r>
        <w:r w:rsidRPr="00905D1E">
          <w:rPr>
            <w:rFonts w:ascii="Arial" w:eastAsia="Times New Roman" w:hAnsi="Arial" w:cs="Arial"/>
            <w:color w:val="FF0000"/>
          </w:rPr>
          <w:t>'Steve'</w:t>
        </w:r>
        <w:r w:rsidRPr="00905D1E">
          <w:rPr>
            <w:rFonts w:ascii="Arial" w:eastAsia="Times New Roman" w:hAnsi="Arial" w:cs="Arial"/>
            <w:color w:val="333333"/>
          </w:rPr>
          <w:t>, </w:t>
        </w:r>
        <w:r w:rsidRPr="00905D1E">
          <w:rPr>
            <w:rFonts w:ascii="Arial" w:eastAsia="Times New Roman" w:hAnsi="Arial" w:cs="Arial"/>
            <w:color w:val="FF0000"/>
          </w:rPr>
          <w:t>'Pound'</w:t>
        </w:r>
        <w:r w:rsidRPr="00905D1E">
          <w:rPr>
            <w:rFonts w:ascii="Arial" w:eastAsia="Times New Roman" w:hAnsi="Arial" w:cs="Arial"/>
            <w:color w:val="333333"/>
          </w:rPr>
          <w:t>, </w:t>
        </w:r>
        <w:r w:rsidRPr="00905D1E">
          <w:rPr>
            <w:rFonts w:ascii="Arial" w:eastAsia="Times New Roman" w:hAnsi="Arial" w:cs="Arial"/>
            <w:color w:val="FF0000"/>
          </w:rPr>
          <w:t>'Male'</w:t>
        </w:r>
        <w:r w:rsidRPr="00905D1E">
          <w:rPr>
            <w:rFonts w:ascii="Arial" w:eastAsia="Times New Roman" w:hAnsi="Arial" w:cs="Arial"/>
            <w:color w:val="333333"/>
          </w:rPr>
          <w:t>, 45000)</w:t>
        </w:r>
      </w:ins>
    </w:p>
    <w:p w:rsidR="00905D1E" w:rsidRPr="00905D1E" w:rsidRDefault="00905D1E" w:rsidP="00905D1E">
      <w:pPr>
        <w:shd w:val="clear" w:color="auto" w:fill="FFFFFF"/>
        <w:spacing w:after="0" w:line="240" w:lineRule="auto"/>
        <w:rPr>
          <w:ins w:id="36" w:author="Unknown"/>
          <w:rFonts w:ascii="Arial" w:eastAsia="Times New Roman" w:hAnsi="Arial" w:cs="Arial"/>
          <w:color w:val="333333"/>
        </w:rPr>
      </w:pPr>
      <w:ins w:id="37" w:author="Unknown">
        <w:r w:rsidRPr="00905D1E">
          <w:rPr>
            <w:rFonts w:ascii="Arial" w:eastAsia="Times New Roman" w:hAnsi="Arial" w:cs="Arial"/>
            <w:color w:val="0000FF"/>
          </w:rPr>
          <w:t>Insert</w:t>
        </w:r>
        <w:r w:rsidRPr="00905D1E">
          <w:rPr>
            <w:rFonts w:ascii="Arial" w:eastAsia="Times New Roman" w:hAnsi="Arial" w:cs="Arial"/>
            <w:color w:val="333333"/>
          </w:rPr>
          <w:t> </w:t>
        </w:r>
        <w:r w:rsidRPr="00905D1E">
          <w:rPr>
            <w:rFonts w:ascii="Arial" w:eastAsia="Times New Roman" w:hAnsi="Arial" w:cs="Arial"/>
            <w:color w:val="0000FF"/>
          </w:rPr>
          <w:t>into</w:t>
        </w:r>
        <w:r w:rsidRPr="00905D1E">
          <w:rPr>
            <w:rFonts w:ascii="Arial" w:eastAsia="Times New Roman" w:hAnsi="Arial" w:cs="Arial"/>
            <w:color w:val="333333"/>
          </w:rPr>
          <w:t> </w:t>
        </w:r>
        <w:r w:rsidRPr="00905D1E">
          <w:rPr>
            <w:rFonts w:ascii="Arial" w:eastAsia="Times New Roman" w:hAnsi="Arial" w:cs="Arial"/>
            <w:color w:val="008080"/>
          </w:rPr>
          <w:t>Employees</w:t>
        </w:r>
        <w:r w:rsidRPr="00905D1E">
          <w:rPr>
            <w:rFonts w:ascii="Arial" w:eastAsia="Times New Roman" w:hAnsi="Arial" w:cs="Arial"/>
            <w:color w:val="333333"/>
          </w:rPr>
          <w:t> </w:t>
        </w:r>
        <w:r w:rsidRPr="00905D1E">
          <w:rPr>
            <w:rFonts w:ascii="Arial" w:eastAsia="Times New Roman" w:hAnsi="Arial" w:cs="Arial"/>
            <w:color w:val="0000FF"/>
          </w:rPr>
          <w:t>values </w:t>
        </w:r>
        <w:r w:rsidRPr="00905D1E">
          <w:rPr>
            <w:rFonts w:ascii="Arial" w:eastAsia="Times New Roman" w:hAnsi="Arial" w:cs="Arial"/>
            <w:color w:val="333333"/>
          </w:rPr>
          <w:t>(</w:t>
        </w:r>
        <w:r w:rsidRPr="00905D1E">
          <w:rPr>
            <w:rFonts w:ascii="Arial" w:eastAsia="Times New Roman" w:hAnsi="Arial" w:cs="Arial"/>
            <w:color w:val="FF0000"/>
          </w:rPr>
          <w:t>'Ben'</w:t>
        </w:r>
        <w:r w:rsidRPr="00905D1E">
          <w:rPr>
            <w:rFonts w:ascii="Arial" w:eastAsia="Times New Roman" w:hAnsi="Arial" w:cs="Arial"/>
            <w:color w:val="333333"/>
          </w:rPr>
          <w:t>, </w:t>
        </w:r>
        <w:r w:rsidRPr="00905D1E">
          <w:rPr>
            <w:rFonts w:ascii="Arial" w:eastAsia="Times New Roman" w:hAnsi="Arial" w:cs="Arial"/>
            <w:color w:val="FF0000"/>
          </w:rPr>
          <w:t>'Hoskins'</w:t>
        </w:r>
        <w:r w:rsidRPr="00905D1E">
          <w:rPr>
            <w:rFonts w:ascii="Arial" w:eastAsia="Times New Roman" w:hAnsi="Arial" w:cs="Arial"/>
            <w:color w:val="333333"/>
          </w:rPr>
          <w:t>, </w:t>
        </w:r>
        <w:proofErr w:type="gramStart"/>
        <w:r w:rsidRPr="00905D1E">
          <w:rPr>
            <w:rFonts w:ascii="Arial" w:eastAsia="Times New Roman" w:hAnsi="Arial" w:cs="Arial"/>
            <w:color w:val="FF0000"/>
          </w:rPr>
          <w:t>'Male'</w:t>
        </w:r>
        <w:proofErr w:type="gramEnd"/>
        <w:r w:rsidRPr="00905D1E">
          <w:rPr>
            <w:rFonts w:ascii="Arial" w:eastAsia="Times New Roman" w:hAnsi="Arial" w:cs="Arial"/>
            <w:color w:val="333333"/>
          </w:rPr>
          <w:t>, 70000)</w:t>
        </w:r>
      </w:ins>
    </w:p>
    <w:p w:rsidR="00905D1E" w:rsidRPr="00905D1E" w:rsidRDefault="00905D1E" w:rsidP="00905D1E">
      <w:pPr>
        <w:shd w:val="clear" w:color="auto" w:fill="FFFFFF"/>
        <w:spacing w:after="0" w:line="240" w:lineRule="auto"/>
        <w:rPr>
          <w:ins w:id="38" w:author="Unknown"/>
          <w:rFonts w:ascii="Arial" w:eastAsia="Times New Roman" w:hAnsi="Arial" w:cs="Arial"/>
          <w:color w:val="333333"/>
        </w:rPr>
      </w:pPr>
      <w:ins w:id="39" w:author="Unknown">
        <w:r w:rsidRPr="00905D1E">
          <w:rPr>
            <w:rFonts w:ascii="Arial" w:eastAsia="Times New Roman" w:hAnsi="Arial" w:cs="Arial"/>
            <w:color w:val="0000FF"/>
          </w:rPr>
          <w:t>Insert</w:t>
        </w:r>
        <w:r w:rsidRPr="00905D1E">
          <w:rPr>
            <w:rFonts w:ascii="Arial" w:eastAsia="Times New Roman" w:hAnsi="Arial" w:cs="Arial"/>
            <w:color w:val="333333"/>
          </w:rPr>
          <w:t> </w:t>
        </w:r>
        <w:r w:rsidRPr="00905D1E">
          <w:rPr>
            <w:rFonts w:ascii="Arial" w:eastAsia="Times New Roman" w:hAnsi="Arial" w:cs="Arial"/>
            <w:color w:val="0000FF"/>
          </w:rPr>
          <w:t>into</w:t>
        </w:r>
        <w:r w:rsidRPr="00905D1E">
          <w:rPr>
            <w:rFonts w:ascii="Arial" w:eastAsia="Times New Roman" w:hAnsi="Arial" w:cs="Arial"/>
            <w:color w:val="333333"/>
          </w:rPr>
          <w:t> </w:t>
        </w:r>
        <w:r w:rsidRPr="00905D1E">
          <w:rPr>
            <w:rFonts w:ascii="Arial" w:eastAsia="Times New Roman" w:hAnsi="Arial" w:cs="Arial"/>
            <w:color w:val="008080"/>
          </w:rPr>
          <w:t>Employees</w:t>
        </w:r>
        <w:r w:rsidRPr="00905D1E">
          <w:rPr>
            <w:rFonts w:ascii="Arial" w:eastAsia="Times New Roman" w:hAnsi="Arial" w:cs="Arial"/>
            <w:color w:val="333333"/>
          </w:rPr>
          <w:t> </w:t>
        </w:r>
        <w:r w:rsidRPr="00905D1E">
          <w:rPr>
            <w:rFonts w:ascii="Arial" w:eastAsia="Times New Roman" w:hAnsi="Arial" w:cs="Arial"/>
            <w:color w:val="0000FF"/>
          </w:rPr>
          <w:t>values </w:t>
        </w:r>
        <w:r w:rsidRPr="00905D1E">
          <w:rPr>
            <w:rFonts w:ascii="Arial" w:eastAsia="Times New Roman" w:hAnsi="Arial" w:cs="Arial"/>
            <w:color w:val="333333"/>
          </w:rPr>
          <w:t>(</w:t>
        </w:r>
        <w:r w:rsidRPr="00905D1E">
          <w:rPr>
            <w:rFonts w:ascii="Arial" w:eastAsia="Times New Roman" w:hAnsi="Arial" w:cs="Arial"/>
            <w:color w:val="FF0000"/>
          </w:rPr>
          <w:t>'Philip'</w:t>
        </w:r>
        <w:r w:rsidRPr="00905D1E">
          <w:rPr>
            <w:rFonts w:ascii="Arial" w:eastAsia="Times New Roman" w:hAnsi="Arial" w:cs="Arial"/>
            <w:color w:val="333333"/>
          </w:rPr>
          <w:t>, </w:t>
        </w:r>
        <w:r w:rsidRPr="00905D1E">
          <w:rPr>
            <w:rFonts w:ascii="Arial" w:eastAsia="Times New Roman" w:hAnsi="Arial" w:cs="Arial"/>
            <w:color w:val="FF0000"/>
          </w:rPr>
          <w:t>'Hastings'</w:t>
        </w:r>
        <w:r w:rsidRPr="00905D1E">
          <w:rPr>
            <w:rFonts w:ascii="Arial" w:eastAsia="Times New Roman" w:hAnsi="Arial" w:cs="Arial"/>
            <w:color w:val="333333"/>
          </w:rPr>
          <w:t>, </w:t>
        </w:r>
        <w:r w:rsidRPr="00905D1E">
          <w:rPr>
            <w:rFonts w:ascii="Arial" w:eastAsia="Times New Roman" w:hAnsi="Arial" w:cs="Arial"/>
            <w:color w:val="FF0000"/>
          </w:rPr>
          <w:t>'Male'</w:t>
        </w:r>
        <w:r w:rsidRPr="00905D1E">
          <w:rPr>
            <w:rFonts w:ascii="Arial" w:eastAsia="Times New Roman" w:hAnsi="Arial" w:cs="Arial"/>
            <w:color w:val="333333"/>
          </w:rPr>
          <w:t>, 45000)</w:t>
        </w:r>
      </w:ins>
    </w:p>
    <w:p w:rsidR="00905D1E" w:rsidRPr="00905D1E" w:rsidRDefault="00905D1E" w:rsidP="00905D1E">
      <w:pPr>
        <w:shd w:val="clear" w:color="auto" w:fill="FFFFFF"/>
        <w:spacing w:after="0" w:line="240" w:lineRule="auto"/>
        <w:rPr>
          <w:ins w:id="40" w:author="Unknown"/>
          <w:rFonts w:ascii="Arial" w:eastAsia="Times New Roman" w:hAnsi="Arial" w:cs="Arial"/>
          <w:color w:val="333333"/>
        </w:rPr>
      </w:pPr>
      <w:ins w:id="41" w:author="Unknown">
        <w:r w:rsidRPr="00905D1E">
          <w:rPr>
            <w:rFonts w:ascii="Arial" w:eastAsia="Times New Roman" w:hAnsi="Arial" w:cs="Arial"/>
            <w:color w:val="0000FF"/>
          </w:rPr>
          <w:t>Insert</w:t>
        </w:r>
        <w:r w:rsidRPr="00905D1E">
          <w:rPr>
            <w:rFonts w:ascii="Arial" w:eastAsia="Times New Roman" w:hAnsi="Arial" w:cs="Arial"/>
            <w:color w:val="333333"/>
          </w:rPr>
          <w:t> </w:t>
        </w:r>
        <w:r w:rsidRPr="00905D1E">
          <w:rPr>
            <w:rFonts w:ascii="Arial" w:eastAsia="Times New Roman" w:hAnsi="Arial" w:cs="Arial"/>
            <w:color w:val="0000FF"/>
          </w:rPr>
          <w:t>into</w:t>
        </w:r>
        <w:r w:rsidRPr="00905D1E">
          <w:rPr>
            <w:rFonts w:ascii="Arial" w:eastAsia="Times New Roman" w:hAnsi="Arial" w:cs="Arial"/>
            <w:color w:val="333333"/>
          </w:rPr>
          <w:t> </w:t>
        </w:r>
        <w:r w:rsidRPr="00905D1E">
          <w:rPr>
            <w:rFonts w:ascii="Arial" w:eastAsia="Times New Roman" w:hAnsi="Arial" w:cs="Arial"/>
            <w:color w:val="008080"/>
          </w:rPr>
          <w:t>Employees</w:t>
        </w:r>
        <w:r w:rsidRPr="00905D1E">
          <w:rPr>
            <w:rFonts w:ascii="Arial" w:eastAsia="Times New Roman" w:hAnsi="Arial" w:cs="Arial"/>
            <w:color w:val="333333"/>
          </w:rPr>
          <w:t> </w:t>
        </w:r>
        <w:r w:rsidRPr="00905D1E">
          <w:rPr>
            <w:rFonts w:ascii="Arial" w:eastAsia="Times New Roman" w:hAnsi="Arial" w:cs="Arial"/>
            <w:color w:val="0000FF"/>
          </w:rPr>
          <w:t>values </w:t>
        </w:r>
        <w:r w:rsidRPr="00905D1E">
          <w:rPr>
            <w:rFonts w:ascii="Arial" w:eastAsia="Times New Roman" w:hAnsi="Arial" w:cs="Arial"/>
            <w:color w:val="333333"/>
          </w:rPr>
          <w:t>(</w:t>
        </w:r>
        <w:r w:rsidRPr="00905D1E">
          <w:rPr>
            <w:rFonts w:ascii="Arial" w:eastAsia="Times New Roman" w:hAnsi="Arial" w:cs="Arial"/>
            <w:color w:val="FF0000"/>
          </w:rPr>
          <w:t>'Mary'</w:t>
        </w:r>
        <w:r w:rsidRPr="00905D1E">
          <w:rPr>
            <w:rFonts w:ascii="Arial" w:eastAsia="Times New Roman" w:hAnsi="Arial" w:cs="Arial"/>
            <w:color w:val="333333"/>
          </w:rPr>
          <w:t>, </w:t>
        </w:r>
        <w:r w:rsidRPr="00905D1E">
          <w:rPr>
            <w:rFonts w:ascii="Arial" w:eastAsia="Times New Roman" w:hAnsi="Arial" w:cs="Arial"/>
            <w:color w:val="FF0000"/>
          </w:rPr>
          <w:t>'Lambeth'</w:t>
        </w:r>
        <w:r w:rsidRPr="00905D1E">
          <w:rPr>
            <w:rFonts w:ascii="Arial" w:eastAsia="Times New Roman" w:hAnsi="Arial" w:cs="Arial"/>
            <w:color w:val="333333"/>
          </w:rPr>
          <w:t>, </w:t>
        </w:r>
        <w:r w:rsidRPr="00905D1E">
          <w:rPr>
            <w:rFonts w:ascii="Arial" w:eastAsia="Times New Roman" w:hAnsi="Arial" w:cs="Arial"/>
            <w:color w:val="FF0000"/>
          </w:rPr>
          <w:t>'Female'</w:t>
        </w:r>
        <w:r w:rsidRPr="00905D1E">
          <w:rPr>
            <w:rFonts w:ascii="Arial" w:eastAsia="Times New Roman" w:hAnsi="Arial" w:cs="Arial"/>
            <w:color w:val="333333"/>
          </w:rPr>
          <w:t>, 30000)</w:t>
        </w:r>
      </w:ins>
    </w:p>
    <w:p w:rsidR="00905D1E" w:rsidRPr="00905D1E" w:rsidRDefault="00905D1E" w:rsidP="00905D1E">
      <w:pPr>
        <w:shd w:val="clear" w:color="auto" w:fill="FFFFFF"/>
        <w:spacing w:after="0" w:line="240" w:lineRule="auto"/>
        <w:rPr>
          <w:ins w:id="42" w:author="Unknown"/>
          <w:rFonts w:ascii="Arial" w:eastAsia="Times New Roman" w:hAnsi="Arial" w:cs="Arial"/>
          <w:color w:val="333333"/>
        </w:rPr>
      </w:pPr>
      <w:ins w:id="43" w:author="Unknown">
        <w:r w:rsidRPr="00905D1E">
          <w:rPr>
            <w:rFonts w:ascii="Arial" w:eastAsia="Times New Roman" w:hAnsi="Arial" w:cs="Arial"/>
            <w:color w:val="0000FF"/>
          </w:rPr>
          <w:t>Insert</w:t>
        </w:r>
        <w:r w:rsidRPr="00905D1E">
          <w:rPr>
            <w:rFonts w:ascii="Arial" w:eastAsia="Times New Roman" w:hAnsi="Arial" w:cs="Arial"/>
            <w:color w:val="333333"/>
          </w:rPr>
          <w:t> </w:t>
        </w:r>
        <w:r w:rsidRPr="00905D1E">
          <w:rPr>
            <w:rFonts w:ascii="Arial" w:eastAsia="Times New Roman" w:hAnsi="Arial" w:cs="Arial"/>
            <w:color w:val="0000FF"/>
          </w:rPr>
          <w:t>into</w:t>
        </w:r>
        <w:r w:rsidRPr="00905D1E">
          <w:rPr>
            <w:rFonts w:ascii="Arial" w:eastAsia="Times New Roman" w:hAnsi="Arial" w:cs="Arial"/>
            <w:color w:val="333333"/>
          </w:rPr>
          <w:t> </w:t>
        </w:r>
        <w:r w:rsidRPr="00905D1E">
          <w:rPr>
            <w:rFonts w:ascii="Arial" w:eastAsia="Times New Roman" w:hAnsi="Arial" w:cs="Arial"/>
            <w:color w:val="008080"/>
          </w:rPr>
          <w:t>Employees</w:t>
        </w:r>
        <w:r w:rsidRPr="00905D1E">
          <w:rPr>
            <w:rFonts w:ascii="Arial" w:eastAsia="Times New Roman" w:hAnsi="Arial" w:cs="Arial"/>
            <w:color w:val="333333"/>
          </w:rPr>
          <w:t> </w:t>
        </w:r>
        <w:r w:rsidRPr="00905D1E">
          <w:rPr>
            <w:rFonts w:ascii="Arial" w:eastAsia="Times New Roman" w:hAnsi="Arial" w:cs="Arial"/>
            <w:color w:val="0000FF"/>
          </w:rPr>
          <w:t>values </w:t>
        </w:r>
        <w:r w:rsidRPr="00905D1E">
          <w:rPr>
            <w:rFonts w:ascii="Arial" w:eastAsia="Times New Roman" w:hAnsi="Arial" w:cs="Arial"/>
            <w:color w:val="333333"/>
          </w:rPr>
          <w:t>(</w:t>
        </w:r>
        <w:r w:rsidRPr="00905D1E">
          <w:rPr>
            <w:rFonts w:ascii="Arial" w:eastAsia="Times New Roman" w:hAnsi="Arial" w:cs="Arial"/>
            <w:color w:val="FF0000"/>
          </w:rPr>
          <w:t>'Valarie'</w:t>
        </w:r>
        <w:r w:rsidRPr="00905D1E">
          <w:rPr>
            <w:rFonts w:ascii="Arial" w:eastAsia="Times New Roman" w:hAnsi="Arial" w:cs="Arial"/>
            <w:color w:val="333333"/>
          </w:rPr>
          <w:t>, </w:t>
        </w:r>
        <w:r w:rsidRPr="00905D1E">
          <w:rPr>
            <w:rFonts w:ascii="Arial" w:eastAsia="Times New Roman" w:hAnsi="Arial" w:cs="Arial"/>
            <w:color w:val="FF0000"/>
          </w:rPr>
          <w:t>'Vikings'</w:t>
        </w:r>
        <w:r w:rsidRPr="00905D1E">
          <w:rPr>
            <w:rFonts w:ascii="Arial" w:eastAsia="Times New Roman" w:hAnsi="Arial" w:cs="Arial"/>
            <w:color w:val="333333"/>
          </w:rPr>
          <w:t>, </w:t>
        </w:r>
        <w:proofErr w:type="gramStart"/>
        <w:r w:rsidRPr="00905D1E">
          <w:rPr>
            <w:rFonts w:ascii="Arial" w:eastAsia="Times New Roman" w:hAnsi="Arial" w:cs="Arial"/>
            <w:color w:val="FF0000"/>
          </w:rPr>
          <w:t>'Female'</w:t>
        </w:r>
        <w:proofErr w:type="gramEnd"/>
        <w:r w:rsidRPr="00905D1E">
          <w:rPr>
            <w:rFonts w:ascii="Arial" w:eastAsia="Times New Roman" w:hAnsi="Arial" w:cs="Arial"/>
            <w:color w:val="333333"/>
          </w:rPr>
          <w:t>, 35000)</w:t>
        </w:r>
      </w:ins>
    </w:p>
    <w:p w:rsidR="00905D1E" w:rsidRPr="00905D1E" w:rsidRDefault="00905D1E" w:rsidP="00905D1E">
      <w:pPr>
        <w:shd w:val="clear" w:color="auto" w:fill="FFFFFF"/>
        <w:spacing w:after="0" w:line="240" w:lineRule="auto"/>
        <w:rPr>
          <w:ins w:id="44" w:author="Unknown"/>
          <w:rFonts w:ascii="Arial" w:eastAsia="Times New Roman" w:hAnsi="Arial" w:cs="Arial"/>
          <w:color w:val="333333"/>
        </w:rPr>
      </w:pPr>
      <w:ins w:id="45" w:author="Unknown">
        <w:r w:rsidRPr="00905D1E">
          <w:rPr>
            <w:rFonts w:ascii="Arial" w:eastAsia="Times New Roman" w:hAnsi="Arial" w:cs="Arial"/>
            <w:color w:val="0000FF"/>
          </w:rPr>
          <w:t>Insert</w:t>
        </w:r>
        <w:r w:rsidRPr="00905D1E">
          <w:rPr>
            <w:rFonts w:ascii="Arial" w:eastAsia="Times New Roman" w:hAnsi="Arial" w:cs="Arial"/>
            <w:color w:val="333333"/>
          </w:rPr>
          <w:t> </w:t>
        </w:r>
        <w:r w:rsidRPr="00905D1E">
          <w:rPr>
            <w:rFonts w:ascii="Arial" w:eastAsia="Times New Roman" w:hAnsi="Arial" w:cs="Arial"/>
            <w:color w:val="0000FF"/>
          </w:rPr>
          <w:t>into</w:t>
        </w:r>
        <w:r w:rsidRPr="00905D1E">
          <w:rPr>
            <w:rFonts w:ascii="Arial" w:eastAsia="Times New Roman" w:hAnsi="Arial" w:cs="Arial"/>
            <w:color w:val="333333"/>
          </w:rPr>
          <w:t> </w:t>
        </w:r>
        <w:r w:rsidRPr="00905D1E">
          <w:rPr>
            <w:rFonts w:ascii="Arial" w:eastAsia="Times New Roman" w:hAnsi="Arial" w:cs="Arial"/>
            <w:color w:val="008080"/>
          </w:rPr>
          <w:t>Employees</w:t>
        </w:r>
        <w:r w:rsidRPr="00905D1E">
          <w:rPr>
            <w:rFonts w:ascii="Arial" w:eastAsia="Times New Roman" w:hAnsi="Arial" w:cs="Arial"/>
            <w:color w:val="333333"/>
          </w:rPr>
          <w:t> </w:t>
        </w:r>
        <w:r w:rsidRPr="00905D1E">
          <w:rPr>
            <w:rFonts w:ascii="Arial" w:eastAsia="Times New Roman" w:hAnsi="Arial" w:cs="Arial"/>
            <w:color w:val="0000FF"/>
          </w:rPr>
          <w:t>values </w:t>
        </w:r>
        <w:r w:rsidRPr="00905D1E">
          <w:rPr>
            <w:rFonts w:ascii="Arial" w:eastAsia="Times New Roman" w:hAnsi="Arial" w:cs="Arial"/>
            <w:color w:val="333333"/>
          </w:rPr>
          <w:t>(</w:t>
        </w:r>
        <w:r w:rsidRPr="00905D1E">
          <w:rPr>
            <w:rFonts w:ascii="Arial" w:eastAsia="Times New Roman" w:hAnsi="Arial" w:cs="Arial"/>
            <w:color w:val="FF0000"/>
          </w:rPr>
          <w:t>'John'</w:t>
        </w:r>
        <w:r w:rsidRPr="00905D1E">
          <w:rPr>
            <w:rFonts w:ascii="Arial" w:eastAsia="Times New Roman" w:hAnsi="Arial" w:cs="Arial"/>
            <w:color w:val="333333"/>
          </w:rPr>
          <w:t>, </w:t>
        </w:r>
        <w:r w:rsidRPr="00905D1E">
          <w:rPr>
            <w:rFonts w:ascii="Arial" w:eastAsia="Times New Roman" w:hAnsi="Arial" w:cs="Arial"/>
            <w:color w:val="FF0000"/>
          </w:rPr>
          <w:t>'Stanmore'</w:t>
        </w:r>
        <w:r w:rsidRPr="00905D1E">
          <w:rPr>
            <w:rFonts w:ascii="Arial" w:eastAsia="Times New Roman" w:hAnsi="Arial" w:cs="Arial"/>
            <w:color w:val="333333"/>
          </w:rPr>
          <w:t>, </w:t>
        </w:r>
        <w:r w:rsidRPr="00905D1E">
          <w:rPr>
            <w:rFonts w:ascii="Arial" w:eastAsia="Times New Roman" w:hAnsi="Arial" w:cs="Arial"/>
            <w:color w:val="FF0000"/>
          </w:rPr>
          <w:t>'Male'</w:t>
        </w:r>
        <w:r w:rsidRPr="00905D1E">
          <w:rPr>
            <w:rFonts w:ascii="Arial" w:eastAsia="Times New Roman" w:hAnsi="Arial" w:cs="Arial"/>
            <w:color w:val="333333"/>
          </w:rPr>
          <w:t>, 80000)</w:t>
        </w:r>
      </w:ins>
    </w:p>
    <w:p w:rsidR="00905D1E" w:rsidRPr="00905D1E" w:rsidRDefault="00905D1E" w:rsidP="00905D1E">
      <w:pPr>
        <w:shd w:val="clear" w:color="auto" w:fill="FFFFFF"/>
        <w:spacing w:after="0" w:line="240" w:lineRule="auto"/>
        <w:rPr>
          <w:ins w:id="46" w:author="Unknown"/>
          <w:rFonts w:ascii="Arial" w:eastAsia="Times New Roman" w:hAnsi="Arial" w:cs="Arial"/>
          <w:color w:val="333333"/>
        </w:rPr>
      </w:pPr>
      <w:ins w:id="47" w:author="Unknown">
        <w:r w:rsidRPr="00905D1E">
          <w:rPr>
            <w:rFonts w:ascii="Arial" w:eastAsia="Times New Roman" w:hAnsi="Arial" w:cs="Arial"/>
            <w:color w:val="0000FF"/>
          </w:rPr>
          <w:lastRenderedPageBreak/>
          <w:t>Go</w:t>
        </w:r>
      </w:ins>
    </w:p>
    <w:p w:rsidR="00905D1E" w:rsidRPr="00905D1E" w:rsidRDefault="00905D1E" w:rsidP="00905D1E">
      <w:pPr>
        <w:spacing w:after="0" w:line="240" w:lineRule="auto"/>
        <w:rPr>
          <w:ins w:id="48" w:author="Unknown"/>
          <w:rFonts w:ascii="Times New Roman" w:eastAsia="Times New Roman" w:hAnsi="Times New Roman" w:cs="Times New Roman"/>
          <w:sz w:val="24"/>
          <w:szCs w:val="24"/>
        </w:rPr>
      </w:pPr>
      <w:ins w:id="49" w:author="Unknown">
        <w:r w:rsidRPr="00905D1E">
          <w:rPr>
            <w:rFonts w:ascii="Arial" w:eastAsia="Times New Roman" w:hAnsi="Arial" w:cs="Arial"/>
            <w:color w:val="333333"/>
            <w:shd w:val="clear" w:color="auto" w:fill="FFFFFF"/>
          </w:rPr>
          <w:br/>
        </w:r>
        <w:r w:rsidRPr="00905D1E">
          <w:rPr>
            <w:rFonts w:ascii="Arial" w:eastAsia="Times New Roman" w:hAnsi="Arial" w:cs="Arial"/>
            <w:b/>
            <w:bCs/>
            <w:color w:val="333333"/>
            <w:shd w:val="clear" w:color="auto" w:fill="FFFFFF"/>
          </w:rPr>
          <w:t>Creating a new ASP.NET Web API Project</w:t>
        </w:r>
        <w:r w:rsidRPr="00905D1E">
          <w:rPr>
            <w:rFonts w:ascii="Arial" w:eastAsia="Times New Roman" w:hAnsi="Arial" w:cs="Arial"/>
            <w:color w:val="333333"/>
          </w:rPr>
          <w:br/>
        </w:r>
        <w:r w:rsidRPr="00905D1E">
          <w:rPr>
            <w:rFonts w:ascii="Arial" w:eastAsia="Times New Roman" w:hAnsi="Arial" w:cs="Arial"/>
            <w:color w:val="333333"/>
            <w:shd w:val="clear" w:color="auto" w:fill="FFFFFF"/>
          </w:rPr>
          <w:t>1. Open Visual Studio and select File - New - Project</w:t>
        </w:r>
        <w:r w:rsidRPr="00905D1E">
          <w:rPr>
            <w:rFonts w:ascii="Arial" w:eastAsia="Times New Roman" w:hAnsi="Arial" w:cs="Arial"/>
            <w:color w:val="333333"/>
          </w:rPr>
          <w:br/>
        </w:r>
        <w:r w:rsidRPr="00905D1E">
          <w:rPr>
            <w:rFonts w:ascii="Arial" w:eastAsia="Times New Roman" w:hAnsi="Arial" w:cs="Arial"/>
            <w:color w:val="333333"/>
          </w:rPr>
          <w:br/>
        </w:r>
        <w:r w:rsidRPr="00905D1E">
          <w:rPr>
            <w:rFonts w:ascii="Arial" w:eastAsia="Times New Roman" w:hAnsi="Arial" w:cs="Arial"/>
            <w:color w:val="333333"/>
            <w:shd w:val="clear" w:color="auto" w:fill="FFFFFF"/>
          </w:rPr>
          <w:t>2. In the "New Project" window</w:t>
        </w:r>
        <w:r w:rsidRPr="00905D1E">
          <w:rPr>
            <w:rFonts w:ascii="Arial" w:eastAsia="Times New Roman" w:hAnsi="Arial" w:cs="Arial"/>
            <w:color w:val="333333"/>
          </w:rPr>
          <w:br/>
        </w:r>
        <w:r w:rsidRPr="00905D1E">
          <w:rPr>
            <w:rFonts w:ascii="Arial" w:eastAsia="Times New Roman" w:hAnsi="Arial" w:cs="Arial"/>
            <w:color w:val="333333"/>
            <w:shd w:val="clear" w:color="auto" w:fill="FFFFFF"/>
          </w:rPr>
          <w:t>    Select "Visual C#" under "Installed - Templates"</w:t>
        </w:r>
        <w:r w:rsidRPr="00905D1E">
          <w:rPr>
            <w:rFonts w:ascii="Arial" w:eastAsia="Times New Roman" w:hAnsi="Arial" w:cs="Arial"/>
            <w:color w:val="333333"/>
          </w:rPr>
          <w:br/>
        </w:r>
        <w:r w:rsidRPr="00905D1E">
          <w:rPr>
            <w:rFonts w:ascii="Arial" w:eastAsia="Times New Roman" w:hAnsi="Arial" w:cs="Arial"/>
            <w:color w:val="333333"/>
            <w:shd w:val="clear" w:color="auto" w:fill="FFFFFF"/>
          </w:rPr>
          <w:t>    From the middle pane select, ASP.NET Web Application</w:t>
        </w:r>
        <w:r w:rsidRPr="00905D1E">
          <w:rPr>
            <w:rFonts w:ascii="Arial" w:eastAsia="Times New Roman" w:hAnsi="Arial" w:cs="Arial"/>
            <w:color w:val="333333"/>
          </w:rPr>
          <w:br/>
        </w:r>
        <w:r w:rsidRPr="00905D1E">
          <w:rPr>
            <w:rFonts w:ascii="Arial" w:eastAsia="Times New Roman" w:hAnsi="Arial" w:cs="Arial"/>
            <w:color w:val="333333"/>
            <w:shd w:val="clear" w:color="auto" w:fill="FFFFFF"/>
          </w:rPr>
          <w:t>    Name the project "</w:t>
        </w:r>
        <w:proofErr w:type="spellStart"/>
        <w:r w:rsidRPr="00905D1E">
          <w:rPr>
            <w:rFonts w:ascii="Arial" w:eastAsia="Times New Roman" w:hAnsi="Arial" w:cs="Arial"/>
            <w:color w:val="333333"/>
            <w:shd w:val="clear" w:color="auto" w:fill="FFFFFF"/>
          </w:rPr>
          <w:t>EmployeeService</w:t>
        </w:r>
        <w:proofErr w:type="spellEnd"/>
        <w:r w:rsidRPr="00905D1E">
          <w:rPr>
            <w:rFonts w:ascii="Arial" w:eastAsia="Times New Roman" w:hAnsi="Arial" w:cs="Arial"/>
            <w:color w:val="333333"/>
            <w:shd w:val="clear" w:color="auto" w:fill="FFFFFF"/>
          </w:rPr>
          <w:t>" and click "OK" </w:t>
        </w:r>
        <w:r w:rsidRPr="00905D1E">
          <w:rPr>
            <w:rFonts w:ascii="Arial" w:eastAsia="Times New Roman" w:hAnsi="Arial" w:cs="Arial"/>
            <w:color w:val="333333"/>
          </w:rPr>
          <w:br/>
        </w:r>
      </w:ins>
      <w:r>
        <w:rPr>
          <w:rFonts w:ascii="Times New Roman" w:eastAsia="Times New Roman" w:hAnsi="Times New Roman" w:cs="Times New Roman"/>
          <w:noProof/>
          <w:sz w:val="24"/>
          <w:szCs w:val="24"/>
        </w:rPr>
        <w:drawing>
          <wp:inline distT="0" distB="0" distL="0" distR="0">
            <wp:extent cx="4972050" cy="3648075"/>
            <wp:effectExtent l="19050" t="0" r="0" b="0"/>
            <wp:docPr id="42" name="Picture 42" descr="asp.net web api entity framewor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sp.net web api entity framework example"/>
                    <pic:cNvPicPr>
                      <a:picLocks noChangeAspect="1" noChangeArrowheads="1"/>
                    </pic:cNvPicPr>
                  </pic:nvPicPr>
                  <pic:blipFill>
                    <a:blip r:embed="rId5"/>
                    <a:srcRect/>
                    <a:stretch>
                      <a:fillRect/>
                    </a:stretch>
                  </pic:blipFill>
                  <pic:spPr bwMode="auto">
                    <a:xfrm>
                      <a:off x="0" y="0"/>
                      <a:ext cx="4972050" cy="3648075"/>
                    </a:xfrm>
                    <a:prstGeom prst="rect">
                      <a:avLst/>
                    </a:prstGeom>
                    <a:noFill/>
                    <a:ln w="9525">
                      <a:noFill/>
                      <a:miter lim="800000"/>
                      <a:headEnd/>
                      <a:tailEnd/>
                    </a:ln>
                  </pic:spPr>
                </pic:pic>
              </a:graphicData>
            </a:graphic>
          </wp:inline>
        </w:drawing>
      </w:r>
      <w:ins w:id="50" w:author="Unknown">
        <w:r w:rsidRPr="00905D1E">
          <w:rPr>
            <w:rFonts w:ascii="Arial" w:eastAsia="Times New Roman" w:hAnsi="Arial" w:cs="Arial"/>
            <w:color w:val="333333"/>
            <w:shd w:val="clear" w:color="auto" w:fill="FFFFFF"/>
          </w:rPr>
          <w:t> </w:t>
        </w:r>
        <w:r w:rsidRPr="00905D1E">
          <w:rPr>
            <w:rFonts w:ascii="Arial" w:eastAsia="Times New Roman" w:hAnsi="Arial" w:cs="Arial"/>
            <w:color w:val="333333"/>
          </w:rPr>
          <w:br/>
        </w:r>
        <w:r w:rsidRPr="00905D1E">
          <w:rPr>
            <w:rFonts w:ascii="Arial" w:eastAsia="Times New Roman" w:hAnsi="Arial" w:cs="Arial"/>
            <w:color w:val="333333"/>
          </w:rPr>
          <w:br/>
        </w:r>
        <w:r w:rsidRPr="00905D1E">
          <w:rPr>
            <w:rFonts w:ascii="Arial" w:eastAsia="Times New Roman" w:hAnsi="Arial" w:cs="Arial"/>
            <w:color w:val="333333"/>
            <w:shd w:val="clear" w:color="auto" w:fill="FFFFFF"/>
          </w:rPr>
          <w:t>3. On the next window, select "Web API" and click "OK"</w:t>
        </w:r>
        <w:r w:rsidRPr="00905D1E">
          <w:rPr>
            <w:rFonts w:ascii="Arial" w:eastAsia="Times New Roman" w:hAnsi="Arial" w:cs="Arial"/>
            <w:color w:val="333333"/>
          </w:rPr>
          <w:br/>
        </w:r>
        <w:r w:rsidRPr="00905D1E">
          <w:rPr>
            <w:rFonts w:ascii="Arial" w:eastAsia="Times New Roman" w:hAnsi="Arial" w:cs="Arial"/>
            <w:color w:val="333333"/>
          </w:rPr>
          <w:br/>
        </w:r>
        <w:r w:rsidRPr="00905D1E">
          <w:rPr>
            <w:rFonts w:ascii="Arial" w:eastAsia="Times New Roman" w:hAnsi="Arial" w:cs="Arial"/>
            <w:color w:val="333333"/>
            <w:shd w:val="clear" w:color="auto" w:fill="FFFFFF"/>
          </w:rPr>
          <w:t>At this point you should have the Web API project created.</w:t>
        </w:r>
        <w:r w:rsidRPr="00905D1E">
          <w:rPr>
            <w:rFonts w:ascii="Arial" w:eastAsia="Times New Roman" w:hAnsi="Arial" w:cs="Arial"/>
            <w:color w:val="333333"/>
          </w:rPr>
          <w:br/>
        </w:r>
        <w:r w:rsidRPr="00905D1E">
          <w:rPr>
            <w:rFonts w:ascii="Arial" w:eastAsia="Times New Roman" w:hAnsi="Arial" w:cs="Arial"/>
            <w:color w:val="333333"/>
          </w:rPr>
          <w:br/>
        </w:r>
        <w:proofErr w:type="gramStart"/>
        <w:r w:rsidRPr="00905D1E">
          <w:rPr>
            <w:rFonts w:ascii="Arial" w:eastAsia="Times New Roman" w:hAnsi="Arial" w:cs="Arial"/>
            <w:b/>
            <w:bCs/>
            <w:color w:val="333333"/>
            <w:shd w:val="clear" w:color="auto" w:fill="FFFFFF"/>
          </w:rPr>
          <w:t>Adding ADO.NET Entity Data Model to retrieve data</w:t>
        </w:r>
        <w:r w:rsidRPr="00905D1E">
          <w:rPr>
            <w:rFonts w:ascii="Arial" w:eastAsia="Times New Roman" w:hAnsi="Arial" w:cs="Arial"/>
            <w:color w:val="333333"/>
          </w:rPr>
          <w:br/>
        </w:r>
        <w:r w:rsidRPr="00905D1E">
          <w:rPr>
            <w:rFonts w:ascii="Arial" w:eastAsia="Times New Roman" w:hAnsi="Arial" w:cs="Arial"/>
            <w:color w:val="333333"/>
            <w:shd w:val="clear" w:color="auto" w:fill="FFFFFF"/>
          </w:rPr>
          <w:t>1.</w:t>
        </w:r>
        <w:proofErr w:type="gramEnd"/>
        <w:r w:rsidRPr="00905D1E">
          <w:rPr>
            <w:rFonts w:ascii="Arial" w:eastAsia="Times New Roman" w:hAnsi="Arial" w:cs="Arial"/>
            <w:color w:val="333333"/>
            <w:shd w:val="clear" w:color="auto" w:fill="FFFFFF"/>
          </w:rPr>
          <w:t xml:space="preserve"> We will have the Entity Model in a separate project.</w:t>
        </w:r>
        <w:r w:rsidRPr="00905D1E">
          <w:rPr>
            <w:rFonts w:ascii="Arial" w:eastAsia="Times New Roman" w:hAnsi="Arial" w:cs="Arial"/>
            <w:color w:val="333333"/>
          </w:rPr>
          <w:br/>
        </w:r>
        <w:r w:rsidRPr="00905D1E">
          <w:rPr>
            <w:rFonts w:ascii="Arial" w:eastAsia="Times New Roman" w:hAnsi="Arial" w:cs="Arial"/>
            <w:color w:val="333333"/>
          </w:rPr>
          <w:br/>
        </w:r>
        <w:r w:rsidRPr="00905D1E">
          <w:rPr>
            <w:rFonts w:ascii="Arial" w:eastAsia="Times New Roman" w:hAnsi="Arial" w:cs="Arial"/>
            <w:color w:val="333333"/>
            <w:shd w:val="clear" w:color="auto" w:fill="FFFFFF"/>
          </w:rPr>
          <w:t xml:space="preserve">2. Right click on </w:t>
        </w:r>
        <w:proofErr w:type="spellStart"/>
        <w:r w:rsidRPr="00905D1E">
          <w:rPr>
            <w:rFonts w:ascii="Arial" w:eastAsia="Times New Roman" w:hAnsi="Arial" w:cs="Arial"/>
            <w:color w:val="333333"/>
            <w:shd w:val="clear" w:color="auto" w:fill="FFFFFF"/>
          </w:rPr>
          <w:t>EmployeeService</w:t>
        </w:r>
        <w:proofErr w:type="spellEnd"/>
        <w:r w:rsidRPr="00905D1E">
          <w:rPr>
            <w:rFonts w:ascii="Arial" w:eastAsia="Times New Roman" w:hAnsi="Arial" w:cs="Arial"/>
            <w:color w:val="333333"/>
            <w:shd w:val="clear" w:color="auto" w:fill="FFFFFF"/>
          </w:rPr>
          <w:t xml:space="preserve"> solution in the Solution Explorer and select Add - New Project</w:t>
        </w:r>
        <w:r w:rsidRPr="00905D1E">
          <w:rPr>
            <w:rFonts w:ascii="Arial" w:eastAsia="Times New Roman" w:hAnsi="Arial" w:cs="Arial"/>
            <w:color w:val="333333"/>
          </w:rPr>
          <w:br/>
        </w:r>
        <w:r w:rsidRPr="00905D1E">
          <w:rPr>
            <w:rFonts w:ascii="Arial" w:eastAsia="Times New Roman" w:hAnsi="Arial" w:cs="Arial"/>
            <w:color w:val="333333"/>
          </w:rPr>
          <w:br/>
        </w:r>
        <w:r w:rsidRPr="00905D1E">
          <w:rPr>
            <w:rFonts w:ascii="Arial" w:eastAsia="Times New Roman" w:hAnsi="Arial" w:cs="Arial"/>
            <w:color w:val="333333"/>
            <w:shd w:val="clear" w:color="auto" w:fill="FFFFFF"/>
          </w:rPr>
          <w:t>3. In the Add New Project window</w:t>
        </w:r>
        <w:r w:rsidRPr="00905D1E">
          <w:rPr>
            <w:rFonts w:ascii="Arial" w:eastAsia="Times New Roman" w:hAnsi="Arial" w:cs="Arial"/>
            <w:color w:val="333333"/>
          </w:rPr>
          <w:br/>
        </w:r>
        <w:r w:rsidRPr="00905D1E">
          <w:rPr>
            <w:rFonts w:ascii="Arial" w:eastAsia="Times New Roman" w:hAnsi="Arial" w:cs="Arial"/>
            <w:color w:val="333333"/>
            <w:shd w:val="clear" w:color="auto" w:fill="FFFFFF"/>
          </w:rPr>
          <w:t xml:space="preserve">    </w:t>
        </w:r>
        <w:proofErr w:type="gramStart"/>
        <w:r w:rsidRPr="00905D1E">
          <w:rPr>
            <w:rFonts w:ascii="Arial" w:eastAsia="Times New Roman" w:hAnsi="Arial" w:cs="Arial"/>
            <w:color w:val="333333"/>
            <w:shd w:val="clear" w:color="auto" w:fill="FFFFFF"/>
          </w:rPr>
          <w:t>Select</w:t>
        </w:r>
        <w:proofErr w:type="gramEnd"/>
        <w:r w:rsidRPr="00905D1E">
          <w:rPr>
            <w:rFonts w:ascii="Arial" w:eastAsia="Times New Roman" w:hAnsi="Arial" w:cs="Arial"/>
            <w:color w:val="333333"/>
            <w:shd w:val="clear" w:color="auto" w:fill="FFFFFF"/>
          </w:rPr>
          <w:t xml:space="preserve"> Visual C# from the left pane</w:t>
        </w:r>
        <w:r w:rsidRPr="00905D1E">
          <w:rPr>
            <w:rFonts w:ascii="Arial" w:eastAsia="Times New Roman" w:hAnsi="Arial" w:cs="Arial"/>
            <w:color w:val="333333"/>
          </w:rPr>
          <w:br/>
        </w:r>
        <w:r w:rsidRPr="00905D1E">
          <w:rPr>
            <w:rFonts w:ascii="Arial" w:eastAsia="Times New Roman" w:hAnsi="Arial" w:cs="Arial"/>
            <w:color w:val="333333"/>
            <w:shd w:val="clear" w:color="auto" w:fill="FFFFFF"/>
          </w:rPr>
          <w:t>    Class Library Project from the Middle pane</w:t>
        </w:r>
        <w:r w:rsidRPr="00905D1E">
          <w:rPr>
            <w:rFonts w:ascii="Arial" w:eastAsia="Times New Roman" w:hAnsi="Arial" w:cs="Arial"/>
            <w:color w:val="333333"/>
          </w:rPr>
          <w:br/>
        </w:r>
        <w:r w:rsidRPr="00905D1E">
          <w:rPr>
            <w:rFonts w:ascii="Arial" w:eastAsia="Times New Roman" w:hAnsi="Arial" w:cs="Arial"/>
            <w:color w:val="333333"/>
            <w:shd w:val="clear" w:color="auto" w:fill="FFFFFF"/>
          </w:rPr>
          <w:t xml:space="preserve">    Name the project </w:t>
        </w:r>
        <w:proofErr w:type="spellStart"/>
        <w:r w:rsidRPr="00905D1E">
          <w:rPr>
            <w:rFonts w:ascii="Arial" w:eastAsia="Times New Roman" w:hAnsi="Arial" w:cs="Arial"/>
            <w:color w:val="333333"/>
            <w:shd w:val="clear" w:color="auto" w:fill="FFFFFF"/>
          </w:rPr>
          <w:t>EmployeeDataAccess</w:t>
        </w:r>
        <w:proofErr w:type="spellEnd"/>
        <w:r w:rsidRPr="00905D1E">
          <w:rPr>
            <w:rFonts w:ascii="Arial" w:eastAsia="Times New Roman" w:hAnsi="Arial" w:cs="Arial"/>
            <w:color w:val="333333"/>
            <w:shd w:val="clear" w:color="auto" w:fill="FFFFFF"/>
          </w:rPr>
          <w:t xml:space="preserve"> and click OK </w:t>
        </w:r>
        <w:r w:rsidRPr="00905D1E">
          <w:rPr>
            <w:rFonts w:ascii="Arial" w:eastAsia="Times New Roman" w:hAnsi="Arial" w:cs="Arial"/>
            <w:color w:val="333333"/>
          </w:rPr>
          <w:br/>
        </w:r>
      </w:ins>
      <w:r>
        <w:rPr>
          <w:rFonts w:ascii="Times New Roman" w:eastAsia="Times New Roman" w:hAnsi="Times New Roman" w:cs="Times New Roman"/>
          <w:noProof/>
          <w:sz w:val="24"/>
          <w:szCs w:val="24"/>
        </w:rPr>
        <w:lastRenderedPageBreak/>
        <w:drawing>
          <wp:inline distT="0" distB="0" distL="0" distR="0">
            <wp:extent cx="4905375" cy="3810000"/>
            <wp:effectExtent l="19050" t="0" r="9525" b="0"/>
            <wp:docPr id="43" name="Picture 43" descr="connect web api to sql server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nnect web api to sql server database"/>
                    <pic:cNvPicPr>
                      <a:picLocks noChangeAspect="1" noChangeArrowheads="1"/>
                    </pic:cNvPicPr>
                  </pic:nvPicPr>
                  <pic:blipFill>
                    <a:blip r:embed="rId6"/>
                    <a:srcRect/>
                    <a:stretch>
                      <a:fillRect/>
                    </a:stretch>
                  </pic:blipFill>
                  <pic:spPr bwMode="auto">
                    <a:xfrm>
                      <a:off x="0" y="0"/>
                      <a:ext cx="4905375" cy="3810000"/>
                    </a:xfrm>
                    <a:prstGeom prst="rect">
                      <a:avLst/>
                    </a:prstGeom>
                    <a:noFill/>
                    <a:ln w="9525">
                      <a:noFill/>
                      <a:miter lim="800000"/>
                      <a:headEnd/>
                      <a:tailEnd/>
                    </a:ln>
                  </pic:spPr>
                </pic:pic>
              </a:graphicData>
            </a:graphic>
          </wp:inline>
        </w:drawing>
      </w:r>
      <w:ins w:id="51" w:author="Unknown">
        <w:r w:rsidRPr="00905D1E">
          <w:rPr>
            <w:rFonts w:ascii="Arial" w:eastAsia="Times New Roman" w:hAnsi="Arial" w:cs="Arial"/>
            <w:color w:val="333333"/>
            <w:shd w:val="clear" w:color="auto" w:fill="FFFFFF"/>
          </w:rPr>
          <w:t> </w:t>
        </w:r>
        <w:r w:rsidRPr="00905D1E">
          <w:rPr>
            <w:rFonts w:ascii="Arial" w:eastAsia="Times New Roman" w:hAnsi="Arial" w:cs="Arial"/>
            <w:color w:val="333333"/>
          </w:rPr>
          <w:br/>
        </w:r>
        <w:r w:rsidRPr="00905D1E">
          <w:rPr>
            <w:rFonts w:ascii="Arial" w:eastAsia="Times New Roman" w:hAnsi="Arial" w:cs="Arial"/>
            <w:color w:val="333333"/>
          </w:rPr>
          <w:br/>
        </w:r>
        <w:r w:rsidRPr="00905D1E">
          <w:rPr>
            <w:rFonts w:ascii="Arial" w:eastAsia="Times New Roman" w:hAnsi="Arial" w:cs="Arial"/>
            <w:color w:val="333333"/>
            <w:shd w:val="clear" w:color="auto" w:fill="FFFFFF"/>
          </w:rPr>
          <w:t xml:space="preserve">4. Right click on </w:t>
        </w:r>
        <w:proofErr w:type="spellStart"/>
        <w:r w:rsidRPr="00905D1E">
          <w:rPr>
            <w:rFonts w:ascii="Arial" w:eastAsia="Times New Roman" w:hAnsi="Arial" w:cs="Arial"/>
            <w:color w:val="333333"/>
            <w:shd w:val="clear" w:color="auto" w:fill="FFFFFF"/>
          </w:rPr>
          <w:t>EmployeeDataAccess</w:t>
        </w:r>
        <w:proofErr w:type="spellEnd"/>
        <w:r w:rsidRPr="00905D1E">
          <w:rPr>
            <w:rFonts w:ascii="Arial" w:eastAsia="Times New Roman" w:hAnsi="Arial" w:cs="Arial"/>
            <w:color w:val="333333"/>
            <w:shd w:val="clear" w:color="auto" w:fill="FFFFFF"/>
          </w:rPr>
          <w:t xml:space="preserve"> project and select Add - New Item</w:t>
        </w:r>
        <w:r w:rsidRPr="00905D1E">
          <w:rPr>
            <w:rFonts w:ascii="Arial" w:eastAsia="Times New Roman" w:hAnsi="Arial" w:cs="Arial"/>
            <w:color w:val="333333"/>
          </w:rPr>
          <w:br/>
        </w:r>
        <w:r w:rsidRPr="00905D1E">
          <w:rPr>
            <w:rFonts w:ascii="Arial" w:eastAsia="Times New Roman" w:hAnsi="Arial" w:cs="Arial"/>
            <w:color w:val="333333"/>
          </w:rPr>
          <w:br/>
        </w:r>
        <w:r w:rsidRPr="00905D1E">
          <w:rPr>
            <w:rFonts w:ascii="Arial" w:eastAsia="Times New Roman" w:hAnsi="Arial" w:cs="Arial"/>
            <w:color w:val="333333"/>
            <w:shd w:val="clear" w:color="auto" w:fill="FFFFFF"/>
          </w:rPr>
          <w:t>5. In the "Add New Item" window</w:t>
        </w:r>
        <w:r w:rsidRPr="00905D1E">
          <w:rPr>
            <w:rFonts w:ascii="Arial" w:eastAsia="Times New Roman" w:hAnsi="Arial" w:cs="Arial"/>
            <w:color w:val="333333"/>
          </w:rPr>
          <w:br/>
        </w:r>
        <w:r w:rsidRPr="00905D1E">
          <w:rPr>
            <w:rFonts w:ascii="Arial" w:eastAsia="Times New Roman" w:hAnsi="Arial" w:cs="Arial"/>
            <w:color w:val="333333"/>
            <w:shd w:val="clear" w:color="auto" w:fill="FFFFFF"/>
          </w:rPr>
          <w:t>    Select "Data" from the left pane</w:t>
        </w:r>
        <w:r w:rsidRPr="00905D1E">
          <w:rPr>
            <w:rFonts w:ascii="Arial" w:eastAsia="Times New Roman" w:hAnsi="Arial" w:cs="Arial"/>
            <w:color w:val="333333"/>
          </w:rPr>
          <w:br/>
        </w:r>
        <w:r w:rsidRPr="00905D1E">
          <w:rPr>
            <w:rFonts w:ascii="Arial" w:eastAsia="Times New Roman" w:hAnsi="Arial" w:cs="Arial"/>
            <w:color w:val="333333"/>
            <w:shd w:val="clear" w:color="auto" w:fill="FFFFFF"/>
          </w:rPr>
          <w:t>    Select ADO.NET Entity Data Model from the middle pane</w:t>
        </w:r>
        <w:r w:rsidRPr="00905D1E">
          <w:rPr>
            <w:rFonts w:ascii="Arial" w:eastAsia="Times New Roman" w:hAnsi="Arial" w:cs="Arial"/>
            <w:color w:val="333333"/>
          </w:rPr>
          <w:br/>
        </w:r>
        <w:r w:rsidRPr="00905D1E">
          <w:rPr>
            <w:rFonts w:ascii="Arial" w:eastAsia="Times New Roman" w:hAnsi="Arial" w:cs="Arial"/>
            <w:color w:val="333333"/>
            <w:shd w:val="clear" w:color="auto" w:fill="FFFFFF"/>
          </w:rPr>
          <w:t xml:space="preserve">    In the Name text box, type </w:t>
        </w:r>
        <w:proofErr w:type="spellStart"/>
        <w:r w:rsidRPr="00905D1E">
          <w:rPr>
            <w:rFonts w:ascii="Arial" w:eastAsia="Times New Roman" w:hAnsi="Arial" w:cs="Arial"/>
            <w:color w:val="333333"/>
            <w:shd w:val="clear" w:color="auto" w:fill="FFFFFF"/>
          </w:rPr>
          <w:t>EmployeeDataModel</w:t>
        </w:r>
        <w:proofErr w:type="spellEnd"/>
        <w:r w:rsidRPr="00905D1E">
          <w:rPr>
            <w:rFonts w:ascii="Arial" w:eastAsia="Times New Roman" w:hAnsi="Arial" w:cs="Arial"/>
            <w:color w:val="333333"/>
            <w:shd w:val="clear" w:color="auto" w:fill="FFFFFF"/>
          </w:rPr>
          <w:t xml:space="preserve"> and click Add </w:t>
        </w:r>
        <w:r w:rsidRPr="00905D1E">
          <w:rPr>
            <w:rFonts w:ascii="Arial" w:eastAsia="Times New Roman" w:hAnsi="Arial" w:cs="Arial"/>
            <w:color w:val="333333"/>
          </w:rPr>
          <w:br/>
        </w:r>
      </w:ins>
      <w:r>
        <w:rPr>
          <w:rFonts w:ascii="Times New Roman" w:eastAsia="Times New Roman" w:hAnsi="Times New Roman" w:cs="Times New Roman"/>
          <w:noProof/>
          <w:sz w:val="24"/>
          <w:szCs w:val="24"/>
        </w:rPr>
        <w:lastRenderedPageBreak/>
        <w:drawing>
          <wp:inline distT="0" distB="0" distL="0" distR="0">
            <wp:extent cx="4219575" cy="3867150"/>
            <wp:effectExtent l="19050" t="0" r="9525" b="0"/>
            <wp:docPr id="44" name="Picture 44" descr="using entity framework with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sing entity framework with web api"/>
                    <pic:cNvPicPr>
                      <a:picLocks noChangeAspect="1" noChangeArrowheads="1"/>
                    </pic:cNvPicPr>
                  </pic:nvPicPr>
                  <pic:blipFill>
                    <a:blip r:embed="rId7"/>
                    <a:srcRect/>
                    <a:stretch>
                      <a:fillRect/>
                    </a:stretch>
                  </pic:blipFill>
                  <pic:spPr bwMode="auto">
                    <a:xfrm>
                      <a:off x="0" y="0"/>
                      <a:ext cx="4219575" cy="3867150"/>
                    </a:xfrm>
                    <a:prstGeom prst="rect">
                      <a:avLst/>
                    </a:prstGeom>
                    <a:noFill/>
                    <a:ln w="9525">
                      <a:noFill/>
                      <a:miter lim="800000"/>
                      <a:headEnd/>
                      <a:tailEnd/>
                    </a:ln>
                  </pic:spPr>
                </pic:pic>
              </a:graphicData>
            </a:graphic>
          </wp:inline>
        </w:drawing>
      </w:r>
      <w:ins w:id="52" w:author="Unknown">
        <w:r w:rsidRPr="00905D1E">
          <w:rPr>
            <w:rFonts w:ascii="Arial" w:eastAsia="Times New Roman" w:hAnsi="Arial" w:cs="Arial"/>
            <w:color w:val="333333"/>
            <w:shd w:val="clear" w:color="auto" w:fill="FFFFFF"/>
          </w:rPr>
          <w:t> </w:t>
        </w:r>
        <w:r w:rsidRPr="00905D1E">
          <w:rPr>
            <w:rFonts w:ascii="Arial" w:eastAsia="Times New Roman" w:hAnsi="Arial" w:cs="Arial"/>
            <w:color w:val="333333"/>
          </w:rPr>
          <w:br/>
        </w:r>
        <w:r w:rsidRPr="00905D1E">
          <w:rPr>
            <w:rFonts w:ascii="Arial" w:eastAsia="Times New Roman" w:hAnsi="Arial" w:cs="Arial"/>
            <w:color w:val="333333"/>
          </w:rPr>
          <w:br/>
        </w:r>
        <w:r w:rsidRPr="00905D1E">
          <w:rPr>
            <w:rFonts w:ascii="Arial" w:eastAsia="Times New Roman" w:hAnsi="Arial" w:cs="Arial"/>
            <w:color w:val="333333"/>
            <w:shd w:val="clear" w:color="auto" w:fill="FFFFFF"/>
          </w:rPr>
          <w:t>6. On the Entity Data Model Wizard, select "EF Designer from database" option and click next </w:t>
        </w:r>
        <w:r w:rsidRPr="00905D1E">
          <w:rPr>
            <w:rFonts w:ascii="Arial" w:eastAsia="Times New Roman" w:hAnsi="Arial" w:cs="Arial"/>
            <w:color w:val="333333"/>
          </w:rPr>
          <w:br/>
        </w:r>
      </w:ins>
      <w:r>
        <w:rPr>
          <w:rFonts w:ascii="Times New Roman" w:eastAsia="Times New Roman" w:hAnsi="Times New Roman" w:cs="Times New Roman"/>
          <w:noProof/>
          <w:sz w:val="24"/>
          <w:szCs w:val="24"/>
        </w:rPr>
        <w:drawing>
          <wp:inline distT="0" distB="0" distL="0" distR="0">
            <wp:extent cx="3009900" cy="2352675"/>
            <wp:effectExtent l="19050" t="0" r="0" b="0"/>
            <wp:docPr id="45" name="Picture 45" descr="asp.net web api entity framework database 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sp.net web api entity framework database first"/>
                    <pic:cNvPicPr>
                      <a:picLocks noChangeAspect="1" noChangeArrowheads="1"/>
                    </pic:cNvPicPr>
                  </pic:nvPicPr>
                  <pic:blipFill>
                    <a:blip r:embed="rId8"/>
                    <a:srcRect/>
                    <a:stretch>
                      <a:fillRect/>
                    </a:stretch>
                  </pic:blipFill>
                  <pic:spPr bwMode="auto">
                    <a:xfrm>
                      <a:off x="0" y="0"/>
                      <a:ext cx="3009900" cy="2352675"/>
                    </a:xfrm>
                    <a:prstGeom prst="rect">
                      <a:avLst/>
                    </a:prstGeom>
                    <a:noFill/>
                    <a:ln w="9525">
                      <a:noFill/>
                      <a:miter lim="800000"/>
                      <a:headEnd/>
                      <a:tailEnd/>
                    </a:ln>
                  </pic:spPr>
                </pic:pic>
              </a:graphicData>
            </a:graphic>
          </wp:inline>
        </w:drawing>
      </w:r>
      <w:ins w:id="53" w:author="Unknown">
        <w:r w:rsidRPr="00905D1E">
          <w:rPr>
            <w:rFonts w:ascii="Arial" w:eastAsia="Times New Roman" w:hAnsi="Arial" w:cs="Arial"/>
            <w:color w:val="333333"/>
            <w:shd w:val="clear" w:color="auto" w:fill="FFFFFF"/>
          </w:rPr>
          <w:t> </w:t>
        </w:r>
        <w:r w:rsidRPr="00905D1E">
          <w:rPr>
            <w:rFonts w:ascii="Arial" w:eastAsia="Times New Roman" w:hAnsi="Arial" w:cs="Arial"/>
            <w:color w:val="333333"/>
          </w:rPr>
          <w:br/>
        </w:r>
        <w:r w:rsidRPr="00905D1E">
          <w:rPr>
            <w:rFonts w:ascii="Arial" w:eastAsia="Times New Roman" w:hAnsi="Arial" w:cs="Arial"/>
            <w:color w:val="333333"/>
          </w:rPr>
          <w:br/>
        </w:r>
        <w:r w:rsidRPr="00905D1E">
          <w:rPr>
            <w:rFonts w:ascii="Arial" w:eastAsia="Times New Roman" w:hAnsi="Arial" w:cs="Arial"/>
            <w:color w:val="333333"/>
            <w:shd w:val="clear" w:color="auto" w:fill="FFFFFF"/>
          </w:rPr>
          <w:t>7. On the next screen, click "New Connection" button </w:t>
        </w:r>
        <w:r w:rsidRPr="00905D1E">
          <w:rPr>
            <w:rFonts w:ascii="Arial" w:eastAsia="Times New Roman" w:hAnsi="Arial" w:cs="Arial"/>
            <w:color w:val="333333"/>
          </w:rPr>
          <w:br/>
        </w:r>
        <w:r w:rsidRPr="00905D1E">
          <w:rPr>
            <w:rFonts w:ascii="Arial" w:eastAsia="Times New Roman" w:hAnsi="Arial" w:cs="Arial"/>
            <w:color w:val="333333"/>
          </w:rPr>
          <w:br/>
        </w:r>
        <w:r w:rsidRPr="00905D1E">
          <w:rPr>
            <w:rFonts w:ascii="Arial" w:eastAsia="Times New Roman" w:hAnsi="Arial" w:cs="Arial"/>
            <w:color w:val="333333"/>
            <w:shd w:val="clear" w:color="auto" w:fill="FFFFFF"/>
          </w:rPr>
          <w:t>8. On "Connection Properties" window, set</w:t>
        </w:r>
        <w:r w:rsidRPr="00905D1E">
          <w:rPr>
            <w:rFonts w:ascii="Arial" w:eastAsia="Times New Roman" w:hAnsi="Arial" w:cs="Arial"/>
            <w:color w:val="333333"/>
          </w:rPr>
          <w:br/>
        </w:r>
        <w:r w:rsidRPr="00905D1E">
          <w:rPr>
            <w:rFonts w:ascii="Arial" w:eastAsia="Times New Roman" w:hAnsi="Arial" w:cs="Arial"/>
            <w:color w:val="333333"/>
            <w:shd w:val="clear" w:color="auto" w:fill="FFFFFF"/>
          </w:rPr>
          <w:t>    Server Name = (local)</w:t>
        </w:r>
        <w:r w:rsidRPr="00905D1E">
          <w:rPr>
            <w:rFonts w:ascii="Arial" w:eastAsia="Times New Roman" w:hAnsi="Arial" w:cs="Arial"/>
            <w:color w:val="333333"/>
          </w:rPr>
          <w:br/>
        </w:r>
        <w:r w:rsidRPr="00905D1E">
          <w:rPr>
            <w:rFonts w:ascii="Arial" w:eastAsia="Times New Roman" w:hAnsi="Arial" w:cs="Arial"/>
            <w:color w:val="333333"/>
            <w:shd w:val="clear" w:color="auto" w:fill="FFFFFF"/>
          </w:rPr>
          <w:t>    Authentication = Windows Authentication</w:t>
        </w:r>
        <w:r w:rsidRPr="00905D1E">
          <w:rPr>
            <w:rFonts w:ascii="Arial" w:eastAsia="Times New Roman" w:hAnsi="Arial" w:cs="Arial"/>
            <w:color w:val="333333"/>
          </w:rPr>
          <w:br/>
        </w:r>
        <w:r w:rsidRPr="00905D1E">
          <w:rPr>
            <w:rFonts w:ascii="Arial" w:eastAsia="Times New Roman" w:hAnsi="Arial" w:cs="Arial"/>
            <w:color w:val="333333"/>
            <w:shd w:val="clear" w:color="auto" w:fill="FFFFFF"/>
          </w:rPr>
          <w:t xml:space="preserve">    Select or enter a database name = </w:t>
        </w:r>
        <w:proofErr w:type="spellStart"/>
        <w:r w:rsidRPr="00905D1E">
          <w:rPr>
            <w:rFonts w:ascii="Arial" w:eastAsia="Times New Roman" w:hAnsi="Arial" w:cs="Arial"/>
            <w:color w:val="333333"/>
            <w:shd w:val="clear" w:color="auto" w:fill="FFFFFF"/>
          </w:rPr>
          <w:t>EmployeeDB</w:t>
        </w:r>
        <w:proofErr w:type="spellEnd"/>
        <w:r w:rsidRPr="00905D1E">
          <w:rPr>
            <w:rFonts w:ascii="Arial" w:eastAsia="Times New Roman" w:hAnsi="Arial" w:cs="Arial"/>
            <w:color w:val="333333"/>
          </w:rPr>
          <w:br/>
        </w:r>
        <w:r w:rsidRPr="00905D1E">
          <w:rPr>
            <w:rFonts w:ascii="Arial" w:eastAsia="Times New Roman" w:hAnsi="Arial" w:cs="Arial"/>
            <w:color w:val="333333"/>
            <w:shd w:val="clear" w:color="auto" w:fill="FFFFFF"/>
          </w:rPr>
          <w:t>    Click OK and then click Next</w:t>
        </w:r>
        <w:r w:rsidRPr="00905D1E">
          <w:rPr>
            <w:rFonts w:ascii="Arial" w:eastAsia="Times New Roman" w:hAnsi="Arial" w:cs="Arial"/>
            <w:color w:val="333333"/>
          </w:rPr>
          <w:br/>
        </w:r>
        <w:r w:rsidRPr="00905D1E">
          <w:rPr>
            <w:rFonts w:ascii="Arial" w:eastAsia="Times New Roman" w:hAnsi="Arial" w:cs="Arial"/>
            <w:color w:val="333333"/>
          </w:rPr>
          <w:br/>
        </w:r>
        <w:r w:rsidRPr="00905D1E">
          <w:rPr>
            <w:rFonts w:ascii="Arial" w:eastAsia="Times New Roman" w:hAnsi="Arial" w:cs="Arial"/>
            <w:color w:val="333333"/>
            <w:shd w:val="clear" w:color="auto" w:fill="FFFFFF"/>
          </w:rPr>
          <w:t xml:space="preserve">9. On the </w:t>
        </w:r>
        <w:proofErr w:type="spellStart"/>
        <w:proofErr w:type="gramStart"/>
        <w:r w:rsidRPr="00905D1E">
          <w:rPr>
            <w:rFonts w:ascii="Arial" w:eastAsia="Times New Roman" w:hAnsi="Arial" w:cs="Arial"/>
            <w:color w:val="333333"/>
            <w:shd w:val="clear" w:color="auto" w:fill="FFFFFF"/>
          </w:rPr>
          <w:t>nex</w:t>
        </w:r>
        <w:proofErr w:type="spellEnd"/>
        <w:proofErr w:type="gramEnd"/>
        <w:r w:rsidRPr="00905D1E">
          <w:rPr>
            <w:rFonts w:ascii="Arial" w:eastAsia="Times New Roman" w:hAnsi="Arial" w:cs="Arial"/>
            <w:color w:val="333333"/>
            <w:shd w:val="clear" w:color="auto" w:fill="FFFFFF"/>
          </w:rPr>
          <w:t xml:space="preserve"> screen, select Entity Framework 6.x </w:t>
        </w:r>
        <w:r w:rsidRPr="00905D1E">
          <w:rPr>
            <w:rFonts w:ascii="Arial" w:eastAsia="Times New Roman" w:hAnsi="Arial" w:cs="Arial"/>
            <w:color w:val="333333"/>
          </w:rPr>
          <w:br/>
        </w:r>
      </w:ins>
      <w:r>
        <w:rPr>
          <w:rFonts w:ascii="Times New Roman" w:eastAsia="Times New Roman" w:hAnsi="Times New Roman" w:cs="Times New Roman"/>
          <w:noProof/>
          <w:sz w:val="24"/>
          <w:szCs w:val="24"/>
        </w:rPr>
        <w:lastRenderedPageBreak/>
        <w:drawing>
          <wp:inline distT="0" distB="0" distL="0" distR="0">
            <wp:extent cx="4124325" cy="2219325"/>
            <wp:effectExtent l="19050" t="0" r="9525" b="0"/>
            <wp:docPr id="46" name="Picture 46" descr="adding entity framework to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dding entity framework to web api"/>
                    <pic:cNvPicPr>
                      <a:picLocks noChangeAspect="1" noChangeArrowheads="1"/>
                    </pic:cNvPicPr>
                  </pic:nvPicPr>
                  <pic:blipFill>
                    <a:blip r:embed="rId9"/>
                    <a:srcRect/>
                    <a:stretch>
                      <a:fillRect/>
                    </a:stretch>
                  </pic:blipFill>
                  <pic:spPr bwMode="auto">
                    <a:xfrm>
                      <a:off x="0" y="0"/>
                      <a:ext cx="4124325" cy="2219325"/>
                    </a:xfrm>
                    <a:prstGeom prst="rect">
                      <a:avLst/>
                    </a:prstGeom>
                    <a:noFill/>
                    <a:ln w="9525">
                      <a:noFill/>
                      <a:miter lim="800000"/>
                      <a:headEnd/>
                      <a:tailEnd/>
                    </a:ln>
                  </pic:spPr>
                </pic:pic>
              </a:graphicData>
            </a:graphic>
          </wp:inline>
        </w:drawing>
      </w:r>
      <w:ins w:id="54" w:author="Unknown">
        <w:r w:rsidRPr="00905D1E">
          <w:rPr>
            <w:rFonts w:ascii="Arial" w:eastAsia="Times New Roman" w:hAnsi="Arial" w:cs="Arial"/>
            <w:color w:val="333333"/>
            <w:shd w:val="clear" w:color="auto" w:fill="FFFFFF"/>
          </w:rPr>
          <w:t> </w:t>
        </w:r>
        <w:r w:rsidRPr="00905D1E">
          <w:rPr>
            <w:rFonts w:ascii="Arial" w:eastAsia="Times New Roman" w:hAnsi="Arial" w:cs="Arial"/>
            <w:color w:val="333333"/>
          </w:rPr>
          <w:br/>
        </w:r>
        <w:r w:rsidRPr="00905D1E">
          <w:rPr>
            <w:rFonts w:ascii="Arial" w:eastAsia="Times New Roman" w:hAnsi="Arial" w:cs="Arial"/>
            <w:color w:val="333333"/>
          </w:rPr>
          <w:br/>
        </w:r>
        <w:r w:rsidRPr="00905D1E">
          <w:rPr>
            <w:rFonts w:ascii="Arial" w:eastAsia="Times New Roman" w:hAnsi="Arial" w:cs="Arial"/>
            <w:color w:val="333333"/>
            <w:shd w:val="clear" w:color="auto" w:fill="FFFFFF"/>
          </w:rPr>
          <w:t xml:space="preserve">10. On the </w:t>
        </w:r>
        <w:proofErr w:type="spellStart"/>
        <w:proofErr w:type="gramStart"/>
        <w:r w:rsidRPr="00905D1E">
          <w:rPr>
            <w:rFonts w:ascii="Arial" w:eastAsia="Times New Roman" w:hAnsi="Arial" w:cs="Arial"/>
            <w:color w:val="333333"/>
            <w:shd w:val="clear" w:color="auto" w:fill="FFFFFF"/>
          </w:rPr>
          <w:t>nex</w:t>
        </w:r>
        <w:proofErr w:type="spellEnd"/>
        <w:proofErr w:type="gramEnd"/>
        <w:r w:rsidRPr="00905D1E">
          <w:rPr>
            <w:rFonts w:ascii="Arial" w:eastAsia="Times New Roman" w:hAnsi="Arial" w:cs="Arial"/>
            <w:color w:val="333333"/>
            <w:shd w:val="clear" w:color="auto" w:fill="FFFFFF"/>
          </w:rPr>
          <w:t xml:space="preserve"> screen, select "Employees" table and click Finish. </w:t>
        </w:r>
        <w:r w:rsidRPr="00905D1E">
          <w:rPr>
            <w:rFonts w:ascii="Arial" w:eastAsia="Times New Roman" w:hAnsi="Arial" w:cs="Arial"/>
            <w:color w:val="333333"/>
          </w:rPr>
          <w:br/>
        </w:r>
      </w:ins>
      <w:r>
        <w:rPr>
          <w:rFonts w:ascii="Times New Roman" w:eastAsia="Times New Roman" w:hAnsi="Times New Roman" w:cs="Times New Roman"/>
          <w:noProof/>
          <w:sz w:val="24"/>
          <w:szCs w:val="24"/>
        </w:rPr>
        <w:drawing>
          <wp:inline distT="0" distB="0" distL="0" distR="0">
            <wp:extent cx="3533775" cy="4400550"/>
            <wp:effectExtent l="19050" t="0" r="9525" b="0"/>
            <wp:docPr id="47" name="Picture 47" descr="web api and entity framewor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web api and entity framework 6"/>
                    <pic:cNvPicPr>
                      <a:picLocks noChangeAspect="1" noChangeArrowheads="1"/>
                    </pic:cNvPicPr>
                  </pic:nvPicPr>
                  <pic:blipFill>
                    <a:blip r:embed="rId10"/>
                    <a:srcRect/>
                    <a:stretch>
                      <a:fillRect/>
                    </a:stretch>
                  </pic:blipFill>
                  <pic:spPr bwMode="auto">
                    <a:xfrm>
                      <a:off x="0" y="0"/>
                      <a:ext cx="3533775" cy="4400550"/>
                    </a:xfrm>
                    <a:prstGeom prst="rect">
                      <a:avLst/>
                    </a:prstGeom>
                    <a:noFill/>
                    <a:ln w="9525">
                      <a:noFill/>
                      <a:miter lim="800000"/>
                      <a:headEnd/>
                      <a:tailEnd/>
                    </a:ln>
                  </pic:spPr>
                </pic:pic>
              </a:graphicData>
            </a:graphic>
          </wp:inline>
        </w:drawing>
      </w:r>
      <w:ins w:id="55" w:author="Unknown">
        <w:r w:rsidRPr="00905D1E">
          <w:rPr>
            <w:rFonts w:ascii="Arial" w:eastAsia="Times New Roman" w:hAnsi="Arial" w:cs="Arial"/>
            <w:color w:val="333333"/>
            <w:shd w:val="clear" w:color="auto" w:fill="FFFFFF"/>
          </w:rPr>
          <w:t> </w:t>
        </w:r>
        <w:r w:rsidRPr="00905D1E">
          <w:rPr>
            <w:rFonts w:ascii="Arial" w:eastAsia="Times New Roman" w:hAnsi="Arial" w:cs="Arial"/>
            <w:color w:val="333333"/>
          </w:rPr>
          <w:br/>
        </w:r>
        <w:r w:rsidRPr="00905D1E">
          <w:rPr>
            <w:rFonts w:ascii="Arial" w:eastAsia="Times New Roman" w:hAnsi="Arial" w:cs="Arial"/>
            <w:color w:val="333333"/>
          </w:rPr>
          <w:br/>
        </w:r>
        <w:proofErr w:type="gramStart"/>
        <w:r w:rsidRPr="00905D1E">
          <w:rPr>
            <w:rFonts w:ascii="Arial" w:eastAsia="Times New Roman" w:hAnsi="Arial" w:cs="Arial"/>
            <w:b/>
            <w:bCs/>
            <w:color w:val="333333"/>
            <w:shd w:val="clear" w:color="auto" w:fill="FFFFFF"/>
          </w:rPr>
          <w:t xml:space="preserve">Using the Entity Data Model in </w:t>
        </w:r>
        <w:proofErr w:type="spellStart"/>
        <w:r w:rsidRPr="00905D1E">
          <w:rPr>
            <w:rFonts w:ascii="Arial" w:eastAsia="Times New Roman" w:hAnsi="Arial" w:cs="Arial"/>
            <w:b/>
            <w:bCs/>
            <w:color w:val="333333"/>
            <w:shd w:val="clear" w:color="auto" w:fill="FFFFFF"/>
          </w:rPr>
          <w:t>EmployeeService</w:t>
        </w:r>
        <w:proofErr w:type="spellEnd"/>
        <w:r w:rsidRPr="00905D1E">
          <w:rPr>
            <w:rFonts w:ascii="Arial" w:eastAsia="Times New Roman" w:hAnsi="Arial" w:cs="Arial"/>
            <w:b/>
            <w:bCs/>
            <w:color w:val="333333"/>
            <w:shd w:val="clear" w:color="auto" w:fill="FFFFFF"/>
          </w:rPr>
          <w:t xml:space="preserve"> project</w:t>
        </w:r>
        <w:r w:rsidRPr="00905D1E">
          <w:rPr>
            <w:rFonts w:ascii="Arial" w:eastAsia="Times New Roman" w:hAnsi="Arial" w:cs="Arial"/>
            <w:color w:val="333333"/>
          </w:rPr>
          <w:br/>
        </w:r>
        <w:r w:rsidRPr="00905D1E">
          <w:rPr>
            <w:rFonts w:ascii="Arial" w:eastAsia="Times New Roman" w:hAnsi="Arial" w:cs="Arial"/>
            <w:color w:val="333333"/>
            <w:shd w:val="clear" w:color="auto" w:fill="FFFFFF"/>
          </w:rPr>
          <w:t>1.</w:t>
        </w:r>
        <w:proofErr w:type="gramEnd"/>
        <w:r w:rsidRPr="00905D1E">
          <w:rPr>
            <w:rFonts w:ascii="Arial" w:eastAsia="Times New Roman" w:hAnsi="Arial" w:cs="Arial"/>
            <w:color w:val="333333"/>
            <w:shd w:val="clear" w:color="auto" w:fill="FFFFFF"/>
          </w:rPr>
          <w:t xml:space="preserve"> Right click on the references folder in the </w:t>
        </w:r>
        <w:proofErr w:type="spellStart"/>
        <w:r w:rsidRPr="00905D1E">
          <w:rPr>
            <w:rFonts w:ascii="Arial" w:eastAsia="Times New Roman" w:hAnsi="Arial" w:cs="Arial"/>
            <w:color w:val="333333"/>
            <w:shd w:val="clear" w:color="auto" w:fill="FFFFFF"/>
          </w:rPr>
          <w:t>EmployeeService</w:t>
        </w:r>
        <w:proofErr w:type="spellEnd"/>
        <w:r w:rsidRPr="00905D1E">
          <w:rPr>
            <w:rFonts w:ascii="Arial" w:eastAsia="Times New Roman" w:hAnsi="Arial" w:cs="Arial"/>
            <w:color w:val="333333"/>
            <w:shd w:val="clear" w:color="auto" w:fill="FFFFFF"/>
          </w:rPr>
          <w:t xml:space="preserve"> project and select "Add Reference"</w:t>
        </w:r>
        <w:r w:rsidRPr="00905D1E">
          <w:rPr>
            <w:rFonts w:ascii="Arial" w:eastAsia="Times New Roman" w:hAnsi="Arial" w:cs="Arial"/>
            <w:color w:val="333333"/>
          </w:rPr>
          <w:br/>
        </w:r>
        <w:r w:rsidRPr="00905D1E">
          <w:rPr>
            <w:rFonts w:ascii="Arial" w:eastAsia="Times New Roman" w:hAnsi="Arial" w:cs="Arial"/>
            <w:color w:val="333333"/>
          </w:rPr>
          <w:br/>
        </w:r>
        <w:r w:rsidRPr="00905D1E">
          <w:rPr>
            <w:rFonts w:ascii="Arial" w:eastAsia="Times New Roman" w:hAnsi="Arial" w:cs="Arial"/>
            <w:color w:val="333333"/>
            <w:shd w:val="clear" w:color="auto" w:fill="FFFFFF"/>
          </w:rPr>
          <w:t>2. On the "Reference Manager" screen select "</w:t>
        </w:r>
        <w:proofErr w:type="spellStart"/>
        <w:r w:rsidRPr="00905D1E">
          <w:rPr>
            <w:rFonts w:ascii="Arial" w:eastAsia="Times New Roman" w:hAnsi="Arial" w:cs="Arial"/>
            <w:color w:val="333333"/>
            <w:shd w:val="clear" w:color="auto" w:fill="FFFFFF"/>
          </w:rPr>
          <w:t>EmployeeDataAccess</w:t>
        </w:r>
        <w:proofErr w:type="spellEnd"/>
        <w:r w:rsidRPr="00905D1E">
          <w:rPr>
            <w:rFonts w:ascii="Arial" w:eastAsia="Times New Roman" w:hAnsi="Arial" w:cs="Arial"/>
            <w:color w:val="333333"/>
            <w:shd w:val="clear" w:color="auto" w:fill="FFFFFF"/>
          </w:rPr>
          <w:t>" project and click OK.  </w:t>
        </w:r>
        <w:r w:rsidRPr="00905D1E">
          <w:rPr>
            <w:rFonts w:ascii="Arial" w:eastAsia="Times New Roman" w:hAnsi="Arial" w:cs="Arial"/>
            <w:color w:val="333333"/>
          </w:rPr>
          <w:br/>
        </w:r>
      </w:ins>
      <w:r>
        <w:rPr>
          <w:rFonts w:ascii="Times New Roman" w:eastAsia="Times New Roman" w:hAnsi="Times New Roman" w:cs="Times New Roman"/>
          <w:noProof/>
          <w:sz w:val="24"/>
          <w:szCs w:val="24"/>
        </w:rPr>
        <w:lastRenderedPageBreak/>
        <w:drawing>
          <wp:inline distT="0" distB="0" distL="0" distR="0">
            <wp:extent cx="3343275" cy="1628775"/>
            <wp:effectExtent l="19050" t="0" r="9525" b="0"/>
            <wp:docPr id="48" name="Picture 48" descr="adding project reference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dding project reference visual studio"/>
                    <pic:cNvPicPr>
                      <a:picLocks noChangeAspect="1" noChangeArrowheads="1"/>
                    </pic:cNvPicPr>
                  </pic:nvPicPr>
                  <pic:blipFill>
                    <a:blip r:embed="rId11"/>
                    <a:srcRect/>
                    <a:stretch>
                      <a:fillRect/>
                    </a:stretch>
                  </pic:blipFill>
                  <pic:spPr bwMode="auto">
                    <a:xfrm>
                      <a:off x="0" y="0"/>
                      <a:ext cx="3343275" cy="1628775"/>
                    </a:xfrm>
                    <a:prstGeom prst="rect">
                      <a:avLst/>
                    </a:prstGeom>
                    <a:noFill/>
                    <a:ln w="9525">
                      <a:noFill/>
                      <a:miter lim="800000"/>
                      <a:headEnd/>
                      <a:tailEnd/>
                    </a:ln>
                  </pic:spPr>
                </pic:pic>
              </a:graphicData>
            </a:graphic>
          </wp:inline>
        </w:drawing>
      </w:r>
      <w:ins w:id="56" w:author="Unknown">
        <w:r w:rsidRPr="00905D1E">
          <w:rPr>
            <w:rFonts w:ascii="Arial" w:eastAsia="Times New Roman" w:hAnsi="Arial" w:cs="Arial"/>
            <w:color w:val="333333"/>
            <w:shd w:val="clear" w:color="auto" w:fill="FFFFFF"/>
          </w:rPr>
          <w:t> </w:t>
        </w:r>
        <w:r w:rsidRPr="00905D1E">
          <w:rPr>
            <w:rFonts w:ascii="Arial" w:eastAsia="Times New Roman" w:hAnsi="Arial" w:cs="Arial"/>
            <w:color w:val="333333"/>
          </w:rPr>
          <w:br/>
        </w:r>
        <w:r w:rsidRPr="00905D1E">
          <w:rPr>
            <w:rFonts w:ascii="Arial" w:eastAsia="Times New Roman" w:hAnsi="Arial" w:cs="Arial"/>
            <w:color w:val="333333"/>
          </w:rPr>
          <w:br/>
        </w:r>
        <w:proofErr w:type="gramStart"/>
        <w:r w:rsidRPr="00905D1E">
          <w:rPr>
            <w:rFonts w:ascii="Arial" w:eastAsia="Times New Roman" w:hAnsi="Arial" w:cs="Arial"/>
            <w:b/>
            <w:bCs/>
            <w:color w:val="333333"/>
            <w:shd w:val="clear" w:color="auto" w:fill="FFFFFF"/>
          </w:rPr>
          <w:t>Adding Web API Controller</w:t>
        </w:r>
        <w:r w:rsidRPr="00905D1E">
          <w:rPr>
            <w:rFonts w:ascii="Arial" w:eastAsia="Times New Roman" w:hAnsi="Arial" w:cs="Arial"/>
            <w:color w:val="333333"/>
          </w:rPr>
          <w:br/>
        </w:r>
        <w:r w:rsidRPr="00905D1E">
          <w:rPr>
            <w:rFonts w:ascii="Arial" w:eastAsia="Times New Roman" w:hAnsi="Arial" w:cs="Arial"/>
            <w:color w:val="333333"/>
            <w:shd w:val="clear" w:color="auto" w:fill="FFFFFF"/>
          </w:rPr>
          <w:t>1.</w:t>
        </w:r>
        <w:proofErr w:type="gramEnd"/>
        <w:r w:rsidRPr="00905D1E">
          <w:rPr>
            <w:rFonts w:ascii="Arial" w:eastAsia="Times New Roman" w:hAnsi="Arial" w:cs="Arial"/>
            <w:color w:val="333333"/>
            <w:shd w:val="clear" w:color="auto" w:fill="FFFFFF"/>
          </w:rPr>
          <w:t xml:space="preserve"> Right click on the Controllers folder in </w:t>
        </w:r>
        <w:proofErr w:type="spellStart"/>
        <w:r w:rsidRPr="00905D1E">
          <w:rPr>
            <w:rFonts w:ascii="Arial" w:eastAsia="Times New Roman" w:hAnsi="Arial" w:cs="Arial"/>
            <w:color w:val="333333"/>
            <w:shd w:val="clear" w:color="auto" w:fill="FFFFFF"/>
          </w:rPr>
          <w:t>EmployeeService</w:t>
        </w:r>
        <w:proofErr w:type="spellEnd"/>
        <w:r w:rsidRPr="00905D1E">
          <w:rPr>
            <w:rFonts w:ascii="Arial" w:eastAsia="Times New Roman" w:hAnsi="Arial" w:cs="Arial"/>
            <w:color w:val="333333"/>
            <w:shd w:val="clear" w:color="auto" w:fill="FFFFFF"/>
          </w:rPr>
          <w:t xml:space="preserve"> project and select Add - Controller</w:t>
        </w:r>
        <w:r w:rsidRPr="00905D1E">
          <w:rPr>
            <w:rFonts w:ascii="Arial" w:eastAsia="Times New Roman" w:hAnsi="Arial" w:cs="Arial"/>
            <w:color w:val="333333"/>
          </w:rPr>
          <w:br/>
        </w:r>
        <w:r w:rsidRPr="00905D1E">
          <w:rPr>
            <w:rFonts w:ascii="Arial" w:eastAsia="Times New Roman" w:hAnsi="Arial" w:cs="Arial"/>
            <w:color w:val="333333"/>
          </w:rPr>
          <w:br/>
        </w:r>
        <w:r w:rsidRPr="00905D1E">
          <w:rPr>
            <w:rFonts w:ascii="Arial" w:eastAsia="Times New Roman" w:hAnsi="Arial" w:cs="Arial"/>
            <w:color w:val="333333"/>
            <w:shd w:val="clear" w:color="auto" w:fill="FFFFFF"/>
          </w:rPr>
          <w:t>2. Select "Web API 2 Controller - Empty" and click "Add"</w:t>
        </w:r>
        <w:r w:rsidRPr="00905D1E">
          <w:rPr>
            <w:rFonts w:ascii="Arial" w:eastAsia="Times New Roman" w:hAnsi="Arial" w:cs="Arial"/>
            <w:color w:val="333333"/>
          </w:rPr>
          <w:br/>
        </w:r>
        <w:r w:rsidRPr="00905D1E">
          <w:rPr>
            <w:rFonts w:ascii="Arial" w:eastAsia="Times New Roman" w:hAnsi="Arial" w:cs="Arial"/>
            <w:color w:val="333333"/>
          </w:rPr>
          <w:br/>
        </w:r>
        <w:r w:rsidRPr="00905D1E">
          <w:rPr>
            <w:rFonts w:ascii="Arial" w:eastAsia="Times New Roman" w:hAnsi="Arial" w:cs="Arial"/>
            <w:color w:val="333333"/>
            <w:shd w:val="clear" w:color="auto" w:fill="FFFFFF"/>
          </w:rPr>
          <w:t xml:space="preserve">3. On the next screen set the Controller Name = </w:t>
        </w:r>
        <w:proofErr w:type="spellStart"/>
        <w:r w:rsidRPr="00905D1E">
          <w:rPr>
            <w:rFonts w:ascii="Arial" w:eastAsia="Times New Roman" w:hAnsi="Arial" w:cs="Arial"/>
            <w:color w:val="333333"/>
            <w:shd w:val="clear" w:color="auto" w:fill="FFFFFF"/>
          </w:rPr>
          <w:t>EmployeesController</w:t>
        </w:r>
        <w:proofErr w:type="spellEnd"/>
        <w:r w:rsidRPr="00905D1E">
          <w:rPr>
            <w:rFonts w:ascii="Arial" w:eastAsia="Times New Roman" w:hAnsi="Arial" w:cs="Arial"/>
            <w:color w:val="333333"/>
            <w:shd w:val="clear" w:color="auto" w:fill="FFFFFF"/>
          </w:rPr>
          <w:t xml:space="preserve"> and click Add</w:t>
        </w:r>
        <w:r w:rsidRPr="00905D1E">
          <w:rPr>
            <w:rFonts w:ascii="Arial" w:eastAsia="Times New Roman" w:hAnsi="Arial" w:cs="Arial"/>
            <w:color w:val="333333"/>
          </w:rPr>
          <w:br/>
        </w:r>
        <w:r w:rsidRPr="00905D1E">
          <w:rPr>
            <w:rFonts w:ascii="Arial" w:eastAsia="Times New Roman" w:hAnsi="Arial" w:cs="Arial"/>
            <w:color w:val="333333"/>
          </w:rPr>
          <w:br/>
        </w:r>
        <w:r w:rsidRPr="00905D1E">
          <w:rPr>
            <w:rFonts w:ascii="Arial" w:eastAsia="Times New Roman" w:hAnsi="Arial" w:cs="Arial"/>
            <w:color w:val="333333"/>
            <w:shd w:val="clear" w:color="auto" w:fill="FFFFFF"/>
          </w:rPr>
          <w:t xml:space="preserve">4. Copy and paste the following code in </w:t>
        </w:r>
        <w:proofErr w:type="spellStart"/>
        <w:r w:rsidRPr="00905D1E">
          <w:rPr>
            <w:rFonts w:ascii="Arial" w:eastAsia="Times New Roman" w:hAnsi="Arial" w:cs="Arial"/>
            <w:color w:val="333333"/>
            <w:shd w:val="clear" w:color="auto" w:fill="FFFFFF"/>
          </w:rPr>
          <w:t>EmployeesController.cs</w:t>
        </w:r>
        <w:proofErr w:type="spellEnd"/>
        <w:r w:rsidRPr="00905D1E">
          <w:rPr>
            <w:rFonts w:ascii="Arial" w:eastAsia="Times New Roman" w:hAnsi="Arial" w:cs="Arial"/>
            <w:color w:val="333333"/>
          </w:rPr>
          <w:br/>
        </w:r>
      </w:ins>
    </w:p>
    <w:p w:rsidR="00905D1E" w:rsidRPr="00905D1E" w:rsidRDefault="00905D1E" w:rsidP="00905D1E">
      <w:pPr>
        <w:shd w:val="clear" w:color="auto" w:fill="FFFFFF"/>
        <w:spacing w:after="0" w:line="240" w:lineRule="auto"/>
        <w:rPr>
          <w:ins w:id="57" w:author="Unknown"/>
          <w:rFonts w:ascii="Arial" w:eastAsia="Times New Roman" w:hAnsi="Arial" w:cs="Arial"/>
          <w:color w:val="333333"/>
        </w:rPr>
      </w:pPr>
      <w:proofErr w:type="gramStart"/>
      <w:ins w:id="58" w:author="Unknown">
        <w:r w:rsidRPr="00905D1E">
          <w:rPr>
            <w:rFonts w:ascii="Arial" w:eastAsia="Times New Roman" w:hAnsi="Arial" w:cs="Arial"/>
            <w:color w:val="0000FF"/>
            <w:shd w:val="clear" w:color="auto" w:fill="FFFFFF"/>
          </w:rPr>
          <w:t>using</w:t>
        </w:r>
        <w:proofErr w:type="gramEnd"/>
        <w:r w:rsidRPr="00905D1E">
          <w:rPr>
            <w:rFonts w:ascii="Arial" w:eastAsia="Times New Roman" w:hAnsi="Arial" w:cs="Arial"/>
            <w:color w:val="333333"/>
            <w:shd w:val="clear" w:color="auto" w:fill="FFFFFF"/>
          </w:rPr>
          <w:t> System;</w:t>
        </w:r>
      </w:ins>
    </w:p>
    <w:p w:rsidR="00905D1E" w:rsidRPr="00905D1E" w:rsidRDefault="00905D1E" w:rsidP="00905D1E">
      <w:pPr>
        <w:shd w:val="clear" w:color="auto" w:fill="FFFFFF"/>
        <w:spacing w:after="0" w:line="240" w:lineRule="auto"/>
        <w:rPr>
          <w:ins w:id="59" w:author="Unknown"/>
          <w:rFonts w:ascii="Arial" w:eastAsia="Times New Roman" w:hAnsi="Arial" w:cs="Arial"/>
          <w:color w:val="333333"/>
        </w:rPr>
      </w:pPr>
      <w:proofErr w:type="gramStart"/>
      <w:ins w:id="60" w:author="Unknown">
        <w:r w:rsidRPr="00905D1E">
          <w:rPr>
            <w:rFonts w:ascii="Arial" w:eastAsia="Times New Roman" w:hAnsi="Arial" w:cs="Arial"/>
            <w:color w:val="0000FF"/>
            <w:shd w:val="clear" w:color="auto" w:fill="FFFFFF"/>
          </w:rPr>
          <w:t>using</w:t>
        </w:r>
        <w:proofErr w:type="gramEnd"/>
        <w:r w:rsidRPr="00905D1E">
          <w:rPr>
            <w:rFonts w:ascii="Arial" w:eastAsia="Times New Roman" w:hAnsi="Arial" w:cs="Arial"/>
            <w:color w:val="333333"/>
            <w:shd w:val="clear" w:color="auto" w:fill="FFFFFF"/>
          </w:rPr>
          <w:t> </w:t>
        </w:r>
        <w:proofErr w:type="spellStart"/>
        <w:r w:rsidRPr="00905D1E">
          <w:rPr>
            <w:rFonts w:ascii="Arial" w:eastAsia="Times New Roman" w:hAnsi="Arial" w:cs="Arial"/>
            <w:color w:val="333333"/>
            <w:shd w:val="clear" w:color="auto" w:fill="FFFFFF"/>
          </w:rPr>
          <w:t>System.Collections.Generic</w:t>
        </w:r>
        <w:proofErr w:type="spellEnd"/>
        <w:r w:rsidRPr="00905D1E">
          <w:rPr>
            <w:rFonts w:ascii="Arial" w:eastAsia="Times New Roman" w:hAnsi="Arial" w:cs="Arial"/>
            <w:color w:val="333333"/>
            <w:shd w:val="clear" w:color="auto" w:fill="FFFFFF"/>
          </w:rPr>
          <w:t>;</w:t>
        </w:r>
      </w:ins>
    </w:p>
    <w:p w:rsidR="00905D1E" w:rsidRPr="00905D1E" w:rsidRDefault="00905D1E" w:rsidP="00905D1E">
      <w:pPr>
        <w:shd w:val="clear" w:color="auto" w:fill="FFFFFF"/>
        <w:spacing w:after="0" w:line="240" w:lineRule="auto"/>
        <w:rPr>
          <w:ins w:id="61" w:author="Unknown"/>
          <w:rFonts w:ascii="Arial" w:eastAsia="Times New Roman" w:hAnsi="Arial" w:cs="Arial"/>
          <w:color w:val="333333"/>
        </w:rPr>
      </w:pPr>
      <w:proofErr w:type="gramStart"/>
      <w:ins w:id="62" w:author="Unknown">
        <w:r w:rsidRPr="00905D1E">
          <w:rPr>
            <w:rFonts w:ascii="Arial" w:eastAsia="Times New Roman" w:hAnsi="Arial" w:cs="Arial"/>
            <w:color w:val="0000FF"/>
            <w:shd w:val="clear" w:color="auto" w:fill="FFFFFF"/>
          </w:rPr>
          <w:t>using</w:t>
        </w:r>
        <w:proofErr w:type="gramEnd"/>
        <w:r w:rsidRPr="00905D1E">
          <w:rPr>
            <w:rFonts w:ascii="Arial" w:eastAsia="Times New Roman" w:hAnsi="Arial" w:cs="Arial"/>
            <w:color w:val="333333"/>
            <w:shd w:val="clear" w:color="auto" w:fill="FFFFFF"/>
          </w:rPr>
          <w:t> </w:t>
        </w:r>
        <w:proofErr w:type="spellStart"/>
        <w:r w:rsidRPr="00905D1E">
          <w:rPr>
            <w:rFonts w:ascii="Arial" w:eastAsia="Times New Roman" w:hAnsi="Arial" w:cs="Arial"/>
            <w:color w:val="333333"/>
            <w:shd w:val="clear" w:color="auto" w:fill="FFFFFF"/>
          </w:rPr>
          <w:t>System.Linq</w:t>
        </w:r>
        <w:proofErr w:type="spellEnd"/>
        <w:r w:rsidRPr="00905D1E">
          <w:rPr>
            <w:rFonts w:ascii="Arial" w:eastAsia="Times New Roman" w:hAnsi="Arial" w:cs="Arial"/>
            <w:color w:val="333333"/>
            <w:shd w:val="clear" w:color="auto" w:fill="FFFFFF"/>
          </w:rPr>
          <w:t>;</w:t>
        </w:r>
      </w:ins>
    </w:p>
    <w:p w:rsidR="00905D1E" w:rsidRPr="00905D1E" w:rsidRDefault="00905D1E" w:rsidP="00905D1E">
      <w:pPr>
        <w:shd w:val="clear" w:color="auto" w:fill="FFFFFF"/>
        <w:spacing w:after="0" w:line="240" w:lineRule="auto"/>
        <w:rPr>
          <w:ins w:id="63" w:author="Unknown"/>
          <w:rFonts w:ascii="Arial" w:eastAsia="Times New Roman" w:hAnsi="Arial" w:cs="Arial"/>
          <w:color w:val="333333"/>
        </w:rPr>
      </w:pPr>
      <w:proofErr w:type="gramStart"/>
      <w:ins w:id="64" w:author="Unknown">
        <w:r w:rsidRPr="00905D1E">
          <w:rPr>
            <w:rFonts w:ascii="Arial" w:eastAsia="Times New Roman" w:hAnsi="Arial" w:cs="Arial"/>
            <w:color w:val="0000FF"/>
            <w:shd w:val="clear" w:color="auto" w:fill="FFFFFF"/>
          </w:rPr>
          <w:t>using</w:t>
        </w:r>
        <w:proofErr w:type="gramEnd"/>
        <w:r w:rsidRPr="00905D1E">
          <w:rPr>
            <w:rFonts w:ascii="Arial" w:eastAsia="Times New Roman" w:hAnsi="Arial" w:cs="Arial"/>
            <w:color w:val="333333"/>
            <w:shd w:val="clear" w:color="auto" w:fill="FFFFFF"/>
          </w:rPr>
          <w:t> System.Net;</w:t>
        </w:r>
      </w:ins>
    </w:p>
    <w:p w:rsidR="00905D1E" w:rsidRPr="00905D1E" w:rsidRDefault="00905D1E" w:rsidP="00905D1E">
      <w:pPr>
        <w:shd w:val="clear" w:color="auto" w:fill="FFFFFF"/>
        <w:spacing w:after="0" w:line="240" w:lineRule="auto"/>
        <w:rPr>
          <w:ins w:id="65" w:author="Unknown"/>
          <w:rFonts w:ascii="Arial" w:eastAsia="Times New Roman" w:hAnsi="Arial" w:cs="Arial"/>
          <w:color w:val="333333"/>
        </w:rPr>
      </w:pPr>
      <w:proofErr w:type="gramStart"/>
      <w:ins w:id="66" w:author="Unknown">
        <w:r w:rsidRPr="00905D1E">
          <w:rPr>
            <w:rFonts w:ascii="Arial" w:eastAsia="Times New Roman" w:hAnsi="Arial" w:cs="Arial"/>
            <w:color w:val="0000FF"/>
            <w:shd w:val="clear" w:color="auto" w:fill="FFFFFF"/>
          </w:rPr>
          <w:t>using</w:t>
        </w:r>
        <w:proofErr w:type="gramEnd"/>
        <w:r w:rsidRPr="00905D1E">
          <w:rPr>
            <w:rFonts w:ascii="Arial" w:eastAsia="Times New Roman" w:hAnsi="Arial" w:cs="Arial"/>
            <w:color w:val="333333"/>
            <w:shd w:val="clear" w:color="auto" w:fill="FFFFFF"/>
          </w:rPr>
          <w:t> </w:t>
        </w:r>
        <w:proofErr w:type="spellStart"/>
        <w:r w:rsidRPr="00905D1E">
          <w:rPr>
            <w:rFonts w:ascii="Arial" w:eastAsia="Times New Roman" w:hAnsi="Arial" w:cs="Arial"/>
            <w:color w:val="333333"/>
            <w:shd w:val="clear" w:color="auto" w:fill="FFFFFF"/>
          </w:rPr>
          <w:t>System.Net.Http</w:t>
        </w:r>
        <w:proofErr w:type="spellEnd"/>
        <w:r w:rsidRPr="00905D1E">
          <w:rPr>
            <w:rFonts w:ascii="Arial" w:eastAsia="Times New Roman" w:hAnsi="Arial" w:cs="Arial"/>
            <w:color w:val="333333"/>
            <w:shd w:val="clear" w:color="auto" w:fill="FFFFFF"/>
          </w:rPr>
          <w:t>;</w:t>
        </w:r>
      </w:ins>
    </w:p>
    <w:p w:rsidR="00905D1E" w:rsidRPr="00905D1E" w:rsidRDefault="00905D1E" w:rsidP="00905D1E">
      <w:pPr>
        <w:shd w:val="clear" w:color="auto" w:fill="FFFFFF"/>
        <w:spacing w:after="0" w:line="240" w:lineRule="auto"/>
        <w:rPr>
          <w:ins w:id="67" w:author="Unknown"/>
          <w:rFonts w:ascii="Arial" w:eastAsia="Times New Roman" w:hAnsi="Arial" w:cs="Arial"/>
          <w:color w:val="333333"/>
        </w:rPr>
      </w:pPr>
      <w:proofErr w:type="gramStart"/>
      <w:ins w:id="68" w:author="Unknown">
        <w:r w:rsidRPr="00905D1E">
          <w:rPr>
            <w:rFonts w:ascii="Arial" w:eastAsia="Times New Roman" w:hAnsi="Arial" w:cs="Arial"/>
            <w:color w:val="0000FF"/>
            <w:shd w:val="clear" w:color="auto" w:fill="FFFFFF"/>
          </w:rPr>
          <w:t>using</w:t>
        </w:r>
        <w:proofErr w:type="gramEnd"/>
        <w:r w:rsidRPr="00905D1E">
          <w:rPr>
            <w:rFonts w:ascii="Arial" w:eastAsia="Times New Roman" w:hAnsi="Arial" w:cs="Arial"/>
            <w:color w:val="333333"/>
            <w:shd w:val="clear" w:color="auto" w:fill="FFFFFF"/>
          </w:rPr>
          <w:t> </w:t>
        </w:r>
        <w:proofErr w:type="spellStart"/>
        <w:r w:rsidRPr="00905D1E">
          <w:rPr>
            <w:rFonts w:ascii="Arial" w:eastAsia="Times New Roman" w:hAnsi="Arial" w:cs="Arial"/>
            <w:color w:val="333333"/>
            <w:shd w:val="clear" w:color="auto" w:fill="FFFFFF"/>
          </w:rPr>
          <w:t>System.Web.Http</w:t>
        </w:r>
        <w:proofErr w:type="spellEnd"/>
        <w:r w:rsidRPr="00905D1E">
          <w:rPr>
            <w:rFonts w:ascii="Arial" w:eastAsia="Times New Roman" w:hAnsi="Arial" w:cs="Arial"/>
            <w:color w:val="333333"/>
            <w:shd w:val="clear" w:color="auto" w:fill="FFFFFF"/>
          </w:rPr>
          <w:t>;</w:t>
        </w:r>
      </w:ins>
    </w:p>
    <w:p w:rsidR="00905D1E" w:rsidRPr="00905D1E" w:rsidRDefault="00905D1E" w:rsidP="00905D1E">
      <w:pPr>
        <w:shd w:val="clear" w:color="auto" w:fill="FFFFFF"/>
        <w:spacing w:after="0" w:line="240" w:lineRule="auto"/>
        <w:rPr>
          <w:ins w:id="69" w:author="Unknown"/>
          <w:rFonts w:ascii="Arial" w:eastAsia="Times New Roman" w:hAnsi="Arial" w:cs="Arial"/>
          <w:color w:val="333333"/>
        </w:rPr>
      </w:pPr>
      <w:proofErr w:type="gramStart"/>
      <w:ins w:id="70" w:author="Unknown">
        <w:r w:rsidRPr="00905D1E">
          <w:rPr>
            <w:rFonts w:ascii="Arial" w:eastAsia="Times New Roman" w:hAnsi="Arial" w:cs="Arial"/>
            <w:color w:val="0000FF"/>
            <w:shd w:val="clear" w:color="auto" w:fill="FFFFFF"/>
          </w:rPr>
          <w:t>using</w:t>
        </w:r>
        <w:proofErr w:type="gramEnd"/>
        <w:r w:rsidRPr="00905D1E">
          <w:rPr>
            <w:rFonts w:ascii="Arial" w:eastAsia="Times New Roman" w:hAnsi="Arial" w:cs="Arial"/>
            <w:color w:val="333333"/>
            <w:shd w:val="clear" w:color="auto" w:fill="FFFFFF"/>
          </w:rPr>
          <w:t> </w:t>
        </w:r>
        <w:proofErr w:type="spellStart"/>
        <w:r w:rsidRPr="00905D1E">
          <w:rPr>
            <w:rFonts w:ascii="Arial" w:eastAsia="Times New Roman" w:hAnsi="Arial" w:cs="Arial"/>
            <w:color w:val="333333"/>
            <w:shd w:val="clear" w:color="auto" w:fill="FFFFFF"/>
          </w:rPr>
          <w:t>EmployeeDataAccess</w:t>
        </w:r>
        <w:proofErr w:type="spellEnd"/>
        <w:r w:rsidRPr="00905D1E">
          <w:rPr>
            <w:rFonts w:ascii="Arial" w:eastAsia="Times New Roman" w:hAnsi="Arial" w:cs="Arial"/>
            <w:color w:val="333333"/>
            <w:shd w:val="clear" w:color="auto" w:fill="FFFFFF"/>
          </w:rPr>
          <w:t>;</w:t>
        </w:r>
      </w:ins>
    </w:p>
    <w:p w:rsidR="00905D1E" w:rsidRPr="00905D1E" w:rsidRDefault="00905D1E" w:rsidP="00905D1E">
      <w:pPr>
        <w:shd w:val="clear" w:color="auto" w:fill="FFFFFF"/>
        <w:spacing w:after="0" w:line="240" w:lineRule="auto"/>
        <w:rPr>
          <w:ins w:id="71" w:author="Unknown"/>
          <w:rFonts w:ascii="Arial" w:eastAsia="Times New Roman" w:hAnsi="Arial" w:cs="Arial"/>
          <w:color w:val="333333"/>
        </w:rPr>
      </w:pPr>
    </w:p>
    <w:p w:rsidR="00905D1E" w:rsidRPr="00905D1E" w:rsidRDefault="00905D1E" w:rsidP="00905D1E">
      <w:pPr>
        <w:shd w:val="clear" w:color="auto" w:fill="FFFFFF"/>
        <w:spacing w:after="0" w:line="240" w:lineRule="auto"/>
        <w:rPr>
          <w:ins w:id="72" w:author="Unknown"/>
          <w:rFonts w:ascii="Arial" w:eastAsia="Times New Roman" w:hAnsi="Arial" w:cs="Arial"/>
          <w:color w:val="333333"/>
        </w:rPr>
      </w:pPr>
      <w:proofErr w:type="gramStart"/>
      <w:ins w:id="73" w:author="Unknown">
        <w:r w:rsidRPr="00905D1E">
          <w:rPr>
            <w:rFonts w:ascii="Arial" w:eastAsia="Times New Roman" w:hAnsi="Arial" w:cs="Arial"/>
            <w:color w:val="0000FF"/>
            <w:shd w:val="clear" w:color="auto" w:fill="FFFFFF"/>
          </w:rPr>
          <w:t>namespace</w:t>
        </w:r>
        <w:proofErr w:type="gramEnd"/>
        <w:r w:rsidRPr="00905D1E">
          <w:rPr>
            <w:rFonts w:ascii="Arial" w:eastAsia="Times New Roman" w:hAnsi="Arial" w:cs="Arial"/>
            <w:color w:val="333333"/>
            <w:shd w:val="clear" w:color="auto" w:fill="FFFFFF"/>
          </w:rPr>
          <w:t> </w:t>
        </w:r>
        <w:proofErr w:type="spellStart"/>
        <w:r w:rsidRPr="00905D1E">
          <w:rPr>
            <w:rFonts w:ascii="Arial" w:eastAsia="Times New Roman" w:hAnsi="Arial" w:cs="Arial"/>
            <w:color w:val="333333"/>
            <w:shd w:val="clear" w:color="auto" w:fill="FFFFFF"/>
          </w:rPr>
          <w:t>EmployeeService.Controllers</w:t>
        </w:r>
        <w:proofErr w:type="spellEnd"/>
      </w:ins>
    </w:p>
    <w:p w:rsidR="00905D1E" w:rsidRPr="00905D1E" w:rsidRDefault="00905D1E" w:rsidP="00905D1E">
      <w:pPr>
        <w:shd w:val="clear" w:color="auto" w:fill="FFFFFF"/>
        <w:spacing w:after="0" w:line="240" w:lineRule="auto"/>
        <w:rPr>
          <w:ins w:id="74" w:author="Unknown"/>
          <w:rFonts w:ascii="Arial" w:eastAsia="Times New Roman" w:hAnsi="Arial" w:cs="Arial"/>
          <w:color w:val="333333"/>
        </w:rPr>
      </w:pPr>
      <w:ins w:id="75" w:author="Unknown">
        <w:r w:rsidRPr="00905D1E">
          <w:rPr>
            <w:rFonts w:ascii="Arial" w:eastAsia="Times New Roman" w:hAnsi="Arial" w:cs="Arial"/>
            <w:color w:val="333333"/>
            <w:shd w:val="clear" w:color="auto" w:fill="FFFFFF"/>
          </w:rPr>
          <w:t>{</w:t>
        </w:r>
      </w:ins>
    </w:p>
    <w:p w:rsidR="00905D1E" w:rsidRPr="00905D1E" w:rsidRDefault="00905D1E" w:rsidP="00905D1E">
      <w:pPr>
        <w:shd w:val="clear" w:color="auto" w:fill="FFFFFF"/>
        <w:spacing w:after="0" w:line="240" w:lineRule="auto"/>
        <w:rPr>
          <w:ins w:id="76" w:author="Unknown"/>
          <w:rFonts w:ascii="Arial" w:eastAsia="Times New Roman" w:hAnsi="Arial" w:cs="Arial"/>
          <w:color w:val="333333"/>
        </w:rPr>
      </w:pPr>
      <w:ins w:id="77" w:author="Unknown">
        <w:r w:rsidRPr="00905D1E">
          <w:rPr>
            <w:rFonts w:ascii="Arial" w:eastAsia="Times New Roman" w:hAnsi="Arial" w:cs="Arial"/>
            <w:color w:val="333333"/>
            <w:shd w:val="clear" w:color="auto" w:fill="FFFFFF"/>
          </w:rPr>
          <w:t>    </w:t>
        </w:r>
        <w:proofErr w:type="gramStart"/>
        <w:r w:rsidRPr="00905D1E">
          <w:rPr>
            <w:rFonts w:ascii="Arial" w:eastAsia="Times New Roman" w:hAnsi="Arial" w:cs="Arial"/>
            <w:color w:val="0000FF"/>
            <w:shd w:val="clear" w:color="auto" w:fill="FFFFFF"/>
          </w:rPr>
          <w:t>public</w:t>
        </w:r>
        <w:proofErr w:type="gramEnd"/>
        <w:r w:rsidRPr="00905D1E">
          <w:rPr>
            <w:rFonts w:ascii="Arial" w:eastAsia="Times New Roman" w:hAnsi="Arial" w:cs="Arial"/>
            <w:color w:val="333333"/>
            <w:shd w:val="clear" w:color="auto" w:fill="FFFFFF"/>
          </w:rPr>
          <w:t> </w:t>
        </w:r>
        <w:r w:rsidRPr="00905D1E">
          <w:rPr>
            <w:rFonts w:ascii="Arial" w:eastAsia="Times New Roman" w:hAnsi="Arial" w:cs="Arial"/>
            <w:color w:val="0000FF"/>
            <w:shd w:val="clear" w:color="auto" w:fill="FFFFFF"/>
          </w:rPr>
          <w:t>class</w:t>
        </w:r>
        <w:r w:rsidRPr="00905D1E">
          <w:rPr>
            <w:rFonts w:ascii="Arial" w:eastAsia="Times New Roman" w:hAnsi="Arial" w:cs="Arial"/>
            <w:color w:val="333333"/>
            <w:shd w:val="clear" w:color="auto" w:fill="FFFFFF"/>
          </w:rPr>
          <w:t> </w:t>
        </w:r>
        <w:proofErr w:type="spellStart"/>
        <w:r w:rsidRPr="00905D1E">
          <w:rPr>
            <w:rFonts w:ascii="Arial" w:eastAsia="Times New Roman" w:hAnsi="Arial" w:cs="Arial"/>
            <w:color w:val="2B91AF"/>
            <w:shd w:val="clear" w:color="auto" w:fill="FFFFFF"/>
          </w:rPr>
          <w:t>EmployeesController</w:t>
        </w:r>
        <w:proofErr w:type="spellEnd"/>
        <w:r w:rsidRPr="00905D1E">
          <w:rPr>
            <w:rFonts w:ascii="Arial" w:eastAsia="Times New Roman" w:hAnsi="Arial" w:cs="Arial"/>
            <w:color w:val="333333"/>
            <w:shd w:val="clear" w:color="auto" w:fill="FFFFFF"/>
          </w:rPr>
          <w:t> : </w:t>
        </w:r>
        <w:proofErr w:type="spellStart"/>
        <w:r w:rsidRPr="00905D1E">
          <w:rPr>
            <w:rFonts w:ascii="Arial" w:eastAsia="Times New Roman" w:hAnsi="Arial" w:cs="Arial"/>
            <w:color w:val="2B91AF"/>
            <w:shd w:val="clear" w:color="auto" w:fill="FFFFFF"/>
          </w:rPr>
          <w:t>ApiController</w:t>
        </w:r>
        <w:proofErr w:type="spellEnd"/>
      </w:ins>
    </w:p>
    <w:p w:rsidR="00905D1E" w:rsidRPr="00905D1E" w:rsidRDefault="00905D1E" w:rsidP="00905D1E">
      <w:pPr>
        <w:shd w:val="clear" w:color="auto" w:fill="FFFFFF"/>
        <w:spacing w:after="0" w:line="240" w:lineRule="auto"/>
        <w:rPr>
          <w:ins w:id="78" w:author="Unknown"/>
          <w:rFonts w:ascii="Arial" w:eastAsia="Times New Roman" w:hAnsi="Arial" w:cs="Arial"/>
          <w:color w:val="333333"/>
        </w:rPr>
      </w:pPr>
      <w:ins w:id="79" w:author="Unknown">
        <w:r w:rsidRPr="00905D1E">
          <w:rPr>
            <w:rFonts w:ascii="Arial" w:eastAsia="Times New Roman" w:hAnsi="Arial" w:cs="Arial"/>
            <w:color w:val="333333"/>
            <w:shd w:val="clear" w:color="auto" w:fill="FFFFFF"/>
          </w:rPr>
          <w:t>    {</w:t>
        </w:r>
      </w:ins>
    </w:p>
    <w:p w:rsidR="00905D1E" w:rsidRPr="00905D1E" w:rsidRDefault="00905D1E" w:rsidP="00905D1E">
      <w:pPr>
        <w:shd w:val="clear" w:color="auto" w:fill="FFFFFF"/>
        <w:spacing w:after="0" w:line="240" w:lineRule="auto"/>
        <w:rPr>
          <w:ins w:id="80" w:author="Unknown"/>
          <w:rFonts w:ascii="Arial" w:eastAsia="Times New Roman" w:hAnsi="Arial" w:cs="Arial"/>
          <w:color w:val="333333"/>
        </w:rPr>
      </w:pPr>
      <w:ins w:id="81" w:author="Unknown">
        <w:r w:rsidRPr="00905D1E">
          <w:rPr>
            <w:rFonts w:ascii="Arial" w:eastAsia="Times New Roman" w:hAnsi="Arial" w:cs="Arial"/>
            <w:color w:val="333333"/>
            <w:shd w:val="clear" w:color="auto" w:fill="FFFFFF"/>
          </w:rPr>
          <w:t>        </w:t>
        </w:r>
        <w:proofErr w:type="gramStart"/>
        <w:r w:rsidRPr="00905D1E">
          <w:rPr>
            <w:rFonts w:ascii="Arial" w:eastAsia="Times New Roman" w:hAnsi="Arial" w:cs="Arial"/>
            <w:color w:val="0000FF"/>
            <w:shd w:val="clear" w:color="auto" w:fill="FFFFFF"/>
          </w:rPr>
          <w:t>public</w:t>
        </w:r>
        <w:proofErr w:type="gramEnd"/>
        <w:r w:rsidRPr="00905D1E">
          <w:rPr>
            <w:rFonts w:ascii="Arial" w:eastAsia="Times New Roman" w:hAnsi="Arial" w:cs="Arial"/>
            <w:color w:val="333333"/>
            <w:shd w:val="clear" w:color="auto" w:fill="FFFFFF"/>
          </w:rPr>
          <w:t> </w:t>
        </w:r>
        <w:proofErr w:type="spellStart"/>
        <w:r w:rsidRPr="00905D1E">
          <w:rPr>
            <w:rFonts w:ascii="Arial" w:eastAsia="Times New Roman" w:hAnsi="Arial" w:cs="Arial"/>
            <w:color w:val="2B91AF"/>
            <w:shd w:val="clear" w:color="auto" w:fill="FFFFFF"/>
          </w:rPr>
          <w:t>IEnumerable</w:t>
        </w:r>
        <w:proofErr w:type="spellEnd"/>
        <w:r w:rsidRPr="00905D1E">
          <w:rPr>
            <w:rFonts w:ascii="Arial" w:eastAsia="Times New Roman" w:hAnsi="Arial" w:cs="Arial"/>
            <w:color w:val="333333"/>
            <w:shd w:val="clear" w:color="auto" w:fill="FFFFFF"/>
          </w:rPr>
          <w:t>&lt;</w:t>
        </w:r>
        <w:r w:rsidRPr="00905D1E">
          <w:rPr>
            <w:rFonts w:ascii="Arial" w:eastAsia="Times New Roman" w:hAnsi="Arial" w:cs="Arial"/>
            <w:color w:val="2B91AF"/>
            <w:shd w:val="clear" w:color="auto" w:fill="FFFFFF"/>
          </w:rPr>
          <w:t>Employee</w:t>
        </w:r>
        <w:r w:rsidRPr="00905D1E">
          <w:rPr>
            <w:rFonts w:ascii="Arial" w:eastAsia="Times New Roman" w:hAnsi="Arial" w:cs="Arial"/>
            <w:color w:val="333333"/>
            <w:shd w:val="clear" w:color="auto" w:fill="FFFFFF"/>
          </w:rPr>
          <w:t>&gt; Get()</w:t>
        </w:r>
      </w:ins>
    </w:p>
    <w:p w:rsidR="00905D1E" w:rsidRPr="00905D1E" w:rsidRDefault="00905D1E" w:rsidP="00905D1E">
      <w:pPr>
        <w:shd w:val="clear" w:color="auto" w:fill="FFFFFF"/>
        <w:spacing w:after="0" w:line="240" w:lineRule="auto"/>
        <w:rPr>
          <w:ins w:id="82" w:author="Unknown"/>
          <w:rFonts w:ascii="Arial" w:eastAsia="Times New Roman" w:hAnsi="Arial" w:cs="Arial"/>
          <w:color w:val="333333"/>
        </w:rPr>
      </w:pPr>
      <w:ins w:id="83" w:author="Unknown">
        <w:r w:rsidRPr="00905D1E">
          <w:rPr>
            <w:rFonts w:ascii="Arial" w:eastAsia="Times New Roman" w:hAnsi="Arial" w:cs="Arial"/>
            <w:color w:val="333333"/>
            <w:shd w:val="clear" w:color="auto" w:fill="FFFFFF"/>
          </w:rPr>
          <w:t>        {</w:t>
        </w:r>
      </w:ins>
    </w:p>
    <w:p w:rsidR="00905D1E" w:rsidRPr="00905D1E" w:rsidRDefault="00905D1E" w:rsidP="00905D1E">
      <w:pPr>
        <w:shd w:val="clear" w:color="auto" w:fill="FFFFFF"/>
        <w:spacing w:after="0" w:line="240" w:lineRule="auto"/>
        <w:rPr>
          <w:ins w:id="84" w:author="Unknown"/>
          <w:rFonts w:ascii="Arial" w:eastAsia="Times New Roman" w:hAnsi="Arial" w:cs="Arial"/>
          <w:color w:val="333333"/>
        </w:rPr>
      </w:pPr>
      <w:ins w:id="85" w:author="Unknown">
        <w:r w:rsidRPr="00905D1E">
          <w:rPr>
            <w:rFonts w:ascii="Arial" w:eastAsia="Times New Roman" w:hAnsi="Arial" w:cs="Arial"/>
            <w:color w:val="333333"/>
            <w:shd w:val="clear" w:color="auto" w:fill="FFFFFF"/>
          </w:rPr>
          <w:t>            </w:t>
        </w:r>
        <w:proofErr w:type="gramStart"/>
        <w:r w:rsidRPr="00905D1E">
          <w:rPr>
            <w:rFonts w:ascii="Arial" w:eastAsia="Times New Roman" w:hAnsi="Arial" w:cs="Arial"/>
            <w:color w:val="0000FF"/>
            <w:shd w:val="clear" w:color="auto" w:fill="FFFFFF"/>
          </w:rPr>
          <w:t>using</w:t>
        </w:r>
        <w:r w:rsidRPr="00905D1E">
          <w:rPr>
            <w:rFonts w:ascii="Arial" w:eastAsia="Times New Roman" w:hAnsi="Arial" w:cs="Arial"/>
            <w:color w:val="333333"/>
            <w:shd w:val="clear" w:color="auto" w:fill="FFFFFF"/>
          </w:rPr>
          <w:t>(</w:t>
        </w:r>
        <w:proofErr w:type="spellStart"/>
        <w:proofErr w:type="gramEnd"/>
        <w:r w:rsidRPr="00905D1E">
          <w:rPr>
            <w:rFonts w:ascii="Arial" w:eastAsia="Times New Roman" w:hAnsi="Arial" w:cs="Arial"/>
            <w:color w:val="2B91AF"/>
            <w:shd w:val="clear" w:color="auto" w:fill="FFFFFF"/>
          </w:rPr>
          <w:t>EmployeeDBEntities</w:t>
        </w:r>
        <w:proofErr w:type="spellEnd"/>
        <w:r w:rsidRPr="00905D1E">
          <w:rPr>
            <w:rFonts w:ascii="Arial" w:eastAsia="Times New Roman" w:hAnsi="Arial" w:cs="Arial"/>
            <w:color w:val="333333"/>
            <w:shd w:val="clear" w:color="auto" w:fill="FFFFFF"/>
          </w:rPr>
          <w:t> entities = </w:t>
        </w:r>
        <w:r w:rsidRPr="00905D1E">
          <w:rPr>
            <w:rFonts w:ascii="Arial" w:eastAsia="Times New Roman" w:hAnsi="Arial" w:cs="Arial"/>
            <w:color w:val="0000FF"/>
            <w:shd w:val="clear" w:color="auto" w:fill="FFFFFF"/>
          </w:rPr>
          <w:t>new</w:t>
        </w:r>
        <w:r w:rsidRPr="00905D1E">
          <w:rPr>
            <w:rFonts w:ascii="Arial" w:eastAsia="Times New Roman" w:hAnsi="Arial" w:cs="Arial"/>
            <w:color w:val="333333"/>
            <w:shd w:val="clear" w:color="auto" w:fill="FFFFFF"/>
          </w:rPr>
          <w:t> </w:t>
        </w:r>
        <w:proofErr w:type="spellStart"/>
        <w:r w:rsidRPr="00905D1E">
          <w:rPr>
            <w:rFonts w:ascii="Arial" w:eastAsia="Times New Roman" w:hAnsi="Arial" w:cs="Arial"/>
            <w:color w:val="2B91AF"/>
            <w:shd w:val="clear" w:color="auto" w:fill="FFFFFF"/>
          </w:rPr>
          <w:t>EmployeeDBEntities</w:t>
        </w:r>
        <w:proofErr w:type="spellEnd"/>
        <w:r w:rsidRPr="00905D1E">
          <w:rPr>
            <w:rFonts w:ascii="Arial" w:eastAsia="Times New Roman" w:hAnsi="Arial" w:cs="Arial"/>
            <w:color w:val="333333"/>
            <w:shd w:val="clear" w:color="auto" w:fill="FFFFFF"/>
          </w:rPr>
          <w:t>())</w:t>
        </w:r>
      </w:ins>
    </w:p>
    <w:p w:rsidR="00905D1E" w:rsidRPr="00905D1E" w:rsidRDefault="00905D1E" w:rsidP="00905D1E">
      <w:pPr>
        <w:shd w:val="clear" w:color="auto" w:fill="FFFFFF"/>
        <w:spacing w:after="0" w:line="240" w:lineRule="auto"/>
        <w:rPr>
          <w:ins w:id="86" w:author="Unknown"/>
          <w:rFonts w:ascii="Arial" w:eastAsia="Times New Roman" w:hAnsi="Arial" w:cs="Arial"/>
          <w:color w:val="333333"/>
        </w:rPr>
      </w:pPr>
      <w:ins w:id="87" w:author="Unknown">
        <w:r w:rsidRPr="00905D1E">
          <w:rPr>
            <w:rFonts w:ascii="Arial" w:eastAsia="Times New Roman" w:hAnsi="Arial" w:cs="Arial"/>
            <w:color w:val="333333"/>
            <w:shd w:val="clear" w:color="auto" w:fill="FFFFFF"/>
          </w:rPr>
          <w:t>            {</w:t>
        </w:r>
      </w:ins>
    </w:p>
    <w:p w:rsidR="00905D1E" w:rsidRPr="00905D1E" w:rsidRDefault="00905D1E" w:rsidP="00905D1E">
      <w:pPr>
        <w:shd w:val="clear" w:color="auto" w:fill="FFFFFF"/>
        <w:spacing w:after="0" w:line="240" w:lineRule="auto"/>
        <w:rPr>
          <w:ins w:id="88" w:author="Unknown"/>
          <w:rFonts w:ascii="Arial" w:eastAsia="Times New Roman" w:hAnsi="Arial" w:cs="Arial"/>
          <w:color w:val="333333"/>
        </w:rPr>
      </w:pPr>
      <w:ins w:id="89" w:author="Unknown">
        <w:r w:rsidRPr="00905D1E">
          <w:rPr>
            <w:rFonts w:ascii="Arial" w:eastAsia="Times New Roman" w:hAnsi="Arial" w:cs="Arial"/>
            <w:color w:val="333333"/>
            <w:shd w:val="clear" w:color="auto" w:fill="FFFFFF"/>
          </w:rPr>
          <w:t>                </w:t>
        </w:r>
        <w:proofErr w:type="gramStart"/>
        <w:r w:rsidRPr="00905D1E">
          <w:rPr>
            <w:rFonts w:ascii="Arial" w:eastAsia="Times New Roman" w:hAnsi="Arial" w:cs="Arial"/>
            <w:color w:val="0000FF"/>
            <w:shd w:val="clear" w:color="auto" w:fill="FFFFFF"/>
          </w:rPr>
          <w:t>return</w:t>
        </w:r>
        <w:proofErr w:type="gramEnd"/>
        <w:r w:rsidRPr="00905D1E">
          <w:rPr>
            <w:rFonts w:ascii="Arial" w:eastAsia="Times New Roman" w:hAnsi="Arial" w:cs="Arial"/>
            <w:color w:val="333333"/>
            <w:shd w:val="clear" w:color="auto" w:fill="FFFFFF"/>
          </w:rPr>
          <w:t> </w:t>
        </w:r>
        <w:proofErr w:type="spellStart"/>
        <w:r w:rsidRPr="00905D1E">
          <w:rPr>
            <w:rFonts w:ascii="Arial" w:eastAsia="Times New Roman" w:hAnsi="Arial" w:cs="Arial"/>
            <w:color w:val="333333"/>
            <w:shd w:val="clear" w:color="auto" w:fill="FFFFFF"/>
          </w:rPr>
          <w:t>entities.Employees.ToList</w:t>
        </w:r>
        <w:proofErr w:type="spellEnd"/>
        <w:r w:rsidRPr="00905D1E">
          <w:rPr>
            <w:rFonts w:ascii="Arial" w:eastAsia="Times New Roman" w:hAnsi="Arial" w:cs="Arial"/>
            <w:color w:val="333333"/>
            <w:shd w:val="clear" w:color="auto" w:fill="FFFFFF"/>
          </w:rPr>
          <w:t>();</w:t>
        </w:r>
      </w:ins>
    </w:p>
    <w:p w:rsidR="00905D1E" w:rsidRPr="00905D1E" w:rsidRDefault="00905D1E" w:rsidP="00905D1E">
      <w:pPr>
        <w:shd w:val="clear" w:color="auto" w:fill="FFFFFF"/>
        <w:spacing w:after="0" w:line="240" w:lineRule="auto"/>
        <w:rPr>
          <w:ins w:id="90" w:author="Unknown"/>
          <w:rFonts w:ascii="Arial" w:eastAsia="Times New Roman" w:hAnsi="Arial" w:cs="Arial"/>
          <w:color w:val="333333"/>
        </w:rPr>
      </w:pPr>
      <w:ins w:id="91" w:author="Unknown">
        <w:r w:rsidRPr="00905D1E">
          <w:rPr>
            <w:rFonts w:ascii="Arial" w:eastAsia="Times New Roman" w:hAnsi="Arial" w:cs="Arial"/>
            <w:color w:val="333333"/>
            <w:shd w:val="clear" w:color="auto" w:fill="FFFFFF"/>
          </w:rPr>
          <w:t>            }</w:t>
        </w:r>
      </w:ins>
    </w:p>
    <w:p w:rsidR="00905D1E" w:rsidRPr="00905D1E" w:rsidRDefault="00905D1E" w:rsidP="00905D1E">
      <w:pPr>
        <w:shd w:val="clear" w:color="auto" w:fill="FFFFFF"/>
        <w:spacing w:after="0" w:line="240" w:lineRule="auto"/>
        <w:rPr>
          <w:ins w:id="92" w:author="Unknown"/>
          <w:rFonts w:ascii="Arial" w:eastAsia="Times New Roman" w:hAnsi="Arial" w:cs="Arial"/>
          <w:color w:val="333333"/>
        </w:rPr>
      </w:pPr>
      <w:ins w:id="93" w:author="Unknown">
        <w:r w:rsidRPr="00905D1E">
          <w:rPr>
            <w:rFonts w:ascii="Arial" w:eastAsia="Times New Roman" w:hAnsi="Arial" w:cs="Arial"/>
            <w:color w:val="333333"/>
            <w:shd w:val="clear" w:color="auto" w:fill="FFFFFF"/>
          </w:rPr>
          <w:t>        }</w:t>
        </w:r>
      </w:ins>
    </w:p>
    <w:p w:rsidR="00905D1E" w:rsidRPr="00905D1E" w:rsidRDefault="00905D1E" w:rsidP="00905D1E">
      <w:pPr>
        <w:shd w:val="clear" w:color="auto" w:fill="FFFFFF"/>
        <w:spacing w:after="0" w:line="240" w:lineRule="auto"/>
        <w:rPr>
          <w:ins w:id="94" w:author="Unknown"/>
          <w:rFonts w:ascii="Arial" w:eastAsia="Times New Roman" w:hAnsi="Arial" w:cs="Arial"/>
          <w:color w:val="333333"/>
        </w:rPr>
      </w:pPr>
    </w:p>
    <w:p w:rsidR="00905D1E" w:rsidRPr="00905D1E" w:rsidRDefault="00905D1E" w:rsidP="00905D1E">
      <w:pPr>
        <w:shd w:val="clear" w:color="auto" w:fill="FFFFFF"/>
        <w:spacing w:after="0" w:line="240" w:lineRule="auto"/>
        <w:rPr>
          <w:ins w:id="95" w:author="Unknown"/>
          <w:rFonts w:ascii="Arial" w:eastAsia="Times New Roman" w:hAnsi="Arial" w:cs="Arial"/>
          <w:color w:val="333333"/>
        </w:rPr>
      </w:pPr>
      <w:ins w:id="96" w:author="Unknown">
        <w:r w:rsidRPr="00905D1E">
          <w:rPr>
            <w:rFonts w:ascii="Arial" w:eastAsia="Times New Roman" w:hAnsi="Arial" w:cs="Arial"/>
            <w:color w:val="333333"/>
            <w:shd w:val="clear" w:color="auto" w:fill="FFFFFF"/>
          </w:rPr>
          <w:t>        </w:t>
        </w:r>
        <w:proofErr w:type="gramStart"/>
        <w:r w:rsidRPr="00905D1E">
          <w:rPr>
            <w:rFonts w:ascii="Arial" w:eastAsia="Times New Roman" w:hAnsi="Arial" w:cs="Arial"/>
            <w:color w:val="0000FF"/>
            <w:shd w:val="clear" w:color="auto" w:fill="FFFFFF"/>
          </w:rPr>
          <w:t>public</w:t>
        </w:r>
        <w:proofErr w:type="gramEnd"/>
        <w:r w:rsidRPr="00905D1E">
          <w:rPr>
            <w:rFonts w:ascii="Arial" w:eastAsia="Times New Roman" w:hAnsi="Arial" w:cs="Arial"/>
            <w:color w:val="333333"/>
            <w:shd w:val="clear" w:color="auto" w:fill="FFFFFF"/>
          </w:rPr>
          <w:t> </w:t>
        </w:r>
        <w:r w:rsidRPr="00905D1E">
          <w:rPr>
            <w:rFonts w:ascii="Arial" w:eastAsia="Times New Roman" w:hAnsi="Arial" w:cs="Arial"/>
            <w:color w:val="2B91AF"/>
            <w:shd w:val="clear" w:color="auto" w:fill="FFFFFF"/>
          </w:rPr>
          <w:t>Employee</w:t>
        </w:r>
        <w:r w:rsidRPr="00905D1E">
          <w:rPr>
            <w:rFonts w:ascii="Arial" w:eastAsia="Times New Roman" w:hAnsi="Arial" w:cs="Arial"/>
            <w:color w:val="333333"/>
            <w:shd w:val="clear" w:color="auto" w:fill="FFFFFF"/>
          </w:rPr>
          <w:t> Get(</w:t>
        </w:r>
        <w:proofErr w:type="spellStart"/>
        <w:r w:rsidRPr="00905D1E">
          <w:rPr>
            <w:rFonts w:ascii="Arial" w:eastAsia="Times New Roman" w:hAnsi="Arial" w:cs="Arial"/>
            <w:color w:val="0000FF"/>
            <w:shd w:val="clear" w:color="auto" w:fill="FFFFFF"/>
          </w:rPr>
          <w:t>int</w:t>
        </w:r>
        <w:proofErr w:type="spellEnd"/>
        <w:r w:rsidRPr="00905D1E">
          <w:rPr>
            <w:rFonts w:ascii="Arial" w:eastAsia="Times New Roman" w:hAnsi="Arial" w:cs="Arial"/>
            <w:color w:val="333333"/>
            <w:shd w:val="clear" w:color="auto" w:fill="FFFFFF"/>
          </w:rPr>
          <w:t> id)</w:t>
        </w:r>
      </w:ins>
    </w:p>
    <w:p w:rsidR="00905D1E" w:rsidRPr="00905D1E" w:rsidRDefault="00905D1E" w:rsidP="00905D1E">
      <w:pPr>
        <w:shd w:val="clear" w:color="auto" w:fill="FFFFFF"/>
        <w:spacing w:after="0" w:line="240" w:lineRule="auto"/>
        <w:rPr>
          <w:ins w:id="97" w:author="Unknown"/>
          <w:rFonts w:ascii="Arial" w:eastAsia="Times New Roman" w:hAnsi="Arial" w:cs="Arial"/>
          <w:color w:val="333333"/>
        </w:rPr>
      </w:pPr>
      <w:ins w:id="98" w:author="Unknown">
        <w:r w:rsidRPr="00905D1E">
          <w:rPr>
            <w:rFonts w:ascii="Arial" w:eastAsia="Times New Roman" w:hAnsi="Arial" w:cs="Arial"/>
            <w:color w:val="333333"/>
            <w:shd w:val="clear" w:color="auto" w:fill="FFFFFF"/>
          </w:rPr>
          <w:t>        {</w:t>
        </w:r>
      </w:ins>
    </w:p>
    <w:p w:rsidR="00905D1E" w:rsidRPr="00905D1E" w:rsidRDefault="00905D1E" w:rsidP="00905D1E">
      <w:pPr>
        <w:shd w:val="clear" w:color="auto" w:fill="FFFFFF"/>
        <w:spacing w:after="0" w:line="240" w:lineRule="auto"/>
        <w:rPr>
          <w:ins w:id="99" w:author="Unknown"/>
          <w:rFonts w:ascii="Arial" w:eastAsia="Times New Roman" w:hAnsi="Arial" w:cs="Arial"/>
          <w:color w:val="333333"/>
        </w:rPr>
      </w:pPr>
      <w:ins w:id="100" w:author="Unknown">
        <w:r w:rsidRPr="00905D1E">
          <w:rPr>
            <w:rFonts w:ascii="Arial" w:eastAsia="Times New Roman" w:hAnsi="Arial" w:cs="Arial"/>
            <w:color w:val="333333"/>
            <w:shd w:val="clear" w:color="auto" w:fill="FFFFFF"/>
          </w:rPr>
          <w:t>            </w:t>
        </w:r>
        <w:proofErr w:type="gramStart"/>
        <w:r w:rsidRPr="00905D1E">
          <w:rPr>
            <w:rFonts w:ascii="Arial" w:eastAsia="Times New Roman" w:hAnsi="Arial" w:cs="Arial"/>
            <w:color w:val="0000FF"/>
            <w:shd w:val="clear" w:color="auto" w:fill="FFFFFF"/>
          </w:rPr>
          <w:t>using</w:t>
        </w:r>
        <w:proofErr w:type="gramEnd"/>
        <w:r w:rsidRPr="00905D1E">
          <w:rPr>
            <w:rFonts w:ascii="Arial" w:eastAsia="Times New Roman" w:hAnsi="Arial" w:cs="Arial"/>
            <w:color w:val="333333"/>
            <w:shd w:val="clear" w:color="auto" w:fill="FFFFFF"/>
          </w:rPr>
          <w:t> (</w:t>
        </w:r>
        <w:proofErr w:type="spellStart"/>
        <w:r w:rsidRPr="00905D1E">
          <w:rPr>
            <w:rFonts w:ascii="Arial" w:eastAsia="Times New Roman" w:hAnsi="Arial" w:cs="Arial"/>
            <w:color w:val="2B91AF"/>
            <w:shd w:val="clear" w:color="auto" w:fill="FFFFFF"/>
          </w:rPr>
          <w:t>EmployeeDBEntities</w:t>
        </w:r>
        <w:proofErr w:type="spellEnd"/>
        <w:r w:rsidRPr="00905D1E">
          <w:rPr>
            <w:rFonts w:ascii="Arial" w:eastAsia="Times New Roman" w:hAnsi="Arial" w:cs="Arial"/>
            <w:color w:val="333333"/>
            <w:shd w:val="clear" w:color="auto" w:fill="FFFFFF"/>
          </w:rPr>
          <w:t> entities = </w:t>
        </w:r>
        <w:r w:rsidRPr="00905D1E">
          <w:rPr>
            <w:rFonts w:ascii="Arial" w:eastAsia="Times New Roman" w:hAnsi="Arial" w:cs="Arial"/>
            <w:color w:val="0000FF"/>
            <w:shd w:val="clear" w:color="auto" w:fill="FFFFFF"/>
          </w:rPr>
          <w:t>new</w:t>
        </w:r>
        <w:r w:rsidRPr="00905D1E">
          <w:rPr>
            <w:rFonts w:ascii="Arial" w:eastAsia="Times New Roman" w:hAnsi="Arial" w:cs="Arial"/>
            <w:color w:val="333333"/>
            <w:shd w:val="clear" w:color="auto" w:fill="FFFFFF"/>
          </w:rPr>
          <w:t> </w:t>
        </w:r>
        <w:proofErr w:type="spellStart"/>
        <w:r w:rsidRPr="00905D1E">
          <w:rPr>
            <w:rFonts w:ascii="Arial" w:eastAsia="Times New Roman" w:hAnsi="Arial" w:cs="Arial"/>
            <w:color w:val="2B91AF"/>
            <w:shd w:val="clear" w:color="auto" w:fill="FFFFFF"/>
          </w:rPr>
          <w:t>EmployeeDBEntities</w:t>
        </w:r>
        <w:proofErr w:type="spellEnd"/>
        <w:r w:rsidRPr="00905D1E">
          <w:rPr>
            <w:rFonts w:ascii="Arial" w:eastAsia="Times New Roman" w:hAnsi="Arial" w:cs="Arial"/>
            <w:color w:val="333333"/>
            <w:shd w:val="clear" w:color="auto" w:fill="FFFFFF"/>
          </w:rPr>
          <w:t>())</w:t>
        </w:r>
      </w:ins>
    </w:p>
    <w:p w:rsidR="00905D1E" w:rsidRPr="00905D1E" w:rsidRDefault="00905D1E" w:rsidP="00905D1E">
      <w:pPr>
        <w:shd w:val="clear" w:color="auto" w:fill="FFFFFF"/>
        <w:spacing w:after="0" w:line="240" w:lineRule="auto"/>
        <w:rPr>
          <w:ins w:id="101" w:author="Unknown"/>
          <w:rFonts w:ascii="Arial" w:eastAsia="Times New Roman" w:hAnsi="Arial" w:cs="Arial"/>
          <w:color w:val="333333"/>
        </w:rPr>
      </w:pPr>
      <w:ins w:id="102" w:author="Unknown">
        <w:r w:rsidRPr="00905D1E">
          <w:rPr>
            <w:rFonts w:ascii="Arial" w:eastAsia="Times New Roman" w:hAnsi="Arial" w:cs="Arial"/>
            <w:color w:val="333333"/>
            <w:shd w:val="clear" w:color="auto" w:fill="FFFFFF"/>
          </w:rPr>
          <w:t>            {</w:t>
        </w:r>
      </w:ins>
    </w:p>
    <w:p w:rsidR="00905D1E" w:rsidRPr="00905D1E" w:rsidRDefault="00905D1E" w:rsidP="00905D1E">
      <w:pPr>
        <w:shd w:val="clear" w:color="auto" w:fill="FFFFFF"/>
        <w:spacing w:after="0" w:line="240" w:lineRule="auto"/>
        <w:rPr>
          <w:ins w:id="103" w:author="Unknown"/>
          <w:rFonts w:ascii="Arial" w:eastAsia="Times New Roman" w:hAnsi="Arial" w:cs="Arial"/>
          <w:color w:val="333333"/>
        </w:rPr>
      </w:pPr>
      <w:ins w:id="104" w:author="Unknown">
        <w:r w:rsidRPr="00905D1E">
          <w:rPr>
            <w:rFonts w:ascii="Arial" w:eastAsia="Times New Roman" w:hAnsi="Arial" w:cs="Arial"/>
            <w:color w:val="333333"/>
            <w:shd w:val="clear" w:color="auto" w:fill="FFFFFF"/>
          </w:rPr>
          <w:t>                </w:t>
        </w:r>
        <w:proofErr w:type="gramStart"/>
        <w:r w:rsidRPr="00905D1E">
          <w:rPr>
            <w:rFonts w:ascii="Arial" w:eastAsia="Times New Roman" w:hAnsi="Arial" w:cs="Arial"/>
            <w:color w:val="0000FF"/>
            <w:shd w:val="clear" w:color="auto" w:fill="FFFFFF"/>
          </w:rPr>
          <w:t>return</w:t>
        </w:r>
        <w:proofErr w:type="gramEnd"/>
        <w:r w:rsidRPr="00905D1E">
          <w:rPr>
            <w:rFonts w:ascii="Arial" w:eastAsia="Times New Roman" w:hAnsi="Arial" w:cs="Arial"/>
            <w:color w:val="333333"/>
            <w:shd w:val="clear" w:color="auto" w:fill="FFFFFF"/>
          </w:rPr>
          <w:t> </w:t>
        </w:r>
        <w:proofErr w:type="spellStart"/>
        <w:r w:rsidRPr="00905D1E">
          <w:rPr>
            <w:rFonts w:ascii="Arial" w:eastAsia="Times New Roman" w:hAnsi="Arial" w:cs="Arial"/>
            <w:color w:val="333333"/>
            <w:shd w:val="clear" w:color="auto" w:fill="FFFFFF"/>
          </w:rPr>
          <w:t>entities.Employees.FirstOrDefault</w:t>
        </w:r>
        <w:proofErr w:type="spellEnd"/>
        <w:r w:rsidRPr="00905D1E">
          <w:rPr>
            <w:rFonts w:ascii="Arial" w:eastAsia="Times New Roman" w:hAnsi="Arial" w:cs="Arial"/>
            <w:color w:val="333333"/>
            <w:shd w:val="clear" w:color="auto" w:fill="FFFFFF"/>
          </w:rPr>
          <w:t>(e =&gt; e.ID == id);</w:t>
        </w:r>
      </w:ins>
    </w:p>
    <w:p w:rsidR="00905D1E" w:rsidRPr="00905D1E" w:rsidRDefault="00905D1E" w:rsidP="00905D1E">
      <w:pPr>
        <w:shd w:val="clear" w:color="auto" w:fill="FFFFFF"/>
        <w:spacing w:after="0" w:line="240" w:lineRule="auto"/>
        <w:rPr>
          <w:ins w:id="105" w:author="Unknown"/>
          <w:rFonts w:ascii="Arial" w:eastAsia="Times New Roman" w:hAnsi="Arial" w:cs="Arial"/>
          <w:color w:val="333333"/>
        </w:rPr>
      </w:pPr>
      <w:ins w:id="106" w:author="Unknown">
        <w:r w:rsidRPr="00905D1E">
          <w:rPr>
            <w:rFonts w:ascii="Arial" w:eastAsia="Times New Roman" w:hAnsi="Arial" w:cs="Arial"/>
            <w:color w:val="333333"/>
            <w:shd w:val="clear" w:color="auto" w:fill="FFFFFF"/>
          </w:rPr>
          <w:t>            }</w:t>
        </w:r>
      </w:ins>
    </w:p>
    <w:p w:rsidR="00905D1E" w:rsidRPr="00905D1E" w:rsidRDefault="00905D1E" w:rsidP="00905D1E">
      <w:pPr>
        <w:shd w:val="clear" w:color="auto" w:fill="FFFFFF"/>
        <w:spacing w:after="0" w:line="240" w:lineRule="auto"/>
        <w:rPr>
          <w:ins w:id="107" w:author="Unknown"/>
          <w:rFonts w:ascii="Arial" w:eastAsia="Times New Roman" w:hAnsi="Arial" w:cs="Arial"/>
          <w:color w:val="333333"/>
        </w:rPr>
      </w:pPr>
      <w:ins w:id="108" w:author="Unknown">
        <w:r w:rsidRPr="00905D1E">
          <w:rPr>
            <w:rFonts w:ascii="Arial" w:eastAsia="Times New Roman" w:hAnsi="Arial" w:cs="Arial"/>
            <w:color w:val="333333"/>
            <w:shd w:val="clear" w:color="auto" w:fill="FFFFFF"/>
          </w:rPr>
          <w:t>        }</w:t>
        </w:r>
      </w:ins>
    </w:p>
    <w:p w:rsidR="00905D1E" w:rsidRPr="00905D1E" w:rsidRDefault="00905D1E" w:rsidP="00905D1E">
      <w:pPr>
        <w:shd w:val="clear" w:color="auto" w:fill="FFFFFF"/>
        <w:spacing w:after="0" w:line="240" w:lineRule="auto"/>
        <w:rPr>
          <w:ins w:id="109" w:author="Unknown"/>
          <w:rFonts w:ascii="Arial" w:eastAsia="Times New Roman" w:hAnsi="Arial" w:cs="Arial"/>
          <w:color w:val="333333"/>
        </w:rPr>
      </w:pPr>
      <w:ins w:id="110" w:author="Unknown">
        <w:r w:rsidRPr="00905D1E">
          <w:rPr>
            <w:rFonts w:ascii="Arial" w:eastAsia="Times New Roman" w:hAnsi="Arial" w:cs="Arial"/>
            <w:color w:val="333333"/>
            <w:shd w:val="clear" w:color="auto" w:fill="FFFFFF"/>
          </w:rPr>
          <w:t>    }</w:t>
        </w:r>
      </w:ins>
    </w:p>
    <w:p w:rsidR="00905D1E" w:rsidRPr="00905D1E" w:rsidRDefault="00905D1E" w:rsidP="00905D1E">
      <w:pPr>
        <w:shd w:val="clear" w:color="auto" w:fill="FFFFFF"/>
        <w:spacing w:after="0" w:line="240" w:lineRule="auto"/>
        <w:rPr>
          <w:ins w:id="111" w:author="Unknown"/>
          <w:rFonts w:ascii="Arial" w:eastAsia="Times New Roman" w:hAnsi="Arial" w:cs="Arial"/>
          <w:color w:val="333333"/>
        </w:rPr>
      </w:pPr>
      <w:ins w:id="112" w:author="Unknown">
        <w:r w:rsidRPr="00905D1E">
          <w:rPr>
            <w:rFonts w:ascii="Arial" w:eastAsia="Times New Roman" w:hAnsi="Arial" w:cs="Arial"/>
            <w:color w:val="333333"/>
            <w:shd w:val="clear" w:color="auto" w:fill="FFFFFF"/>
          </w:rPr>
          <w:t>}</w:t>
        </w:r>
      </w:ins>
    </w:p>
    <w:p w:rsidR="008E030F" w:rsidRDefault="00905D1E" w:rsidP="00905D1E">
      <w:ins w:id="113" w:author="Unknown">
        <w:r w:rsidRPr="00905D1E">
          <w:rPr>
            <w:rFonts w:ascii="Arial" w:eastAsia="Times New Roman" w:hAnsi="Arial" w:cs="Arial"/>
            <w:color w:val="333333"/>
            <w:shd w:val="clear" w:color="auto" w:fill="FFFFFF"/>
          </w:rPr>
          <w:lastRenderedPageBreak/>
          <w:br/>
          <w:t>5. At this point build the solution and navigate to </w:t>
        </w:r>
        <w:r w:rsidRPr="00905D1E">
          <w:rPr>
            <w:rFonts w:ascii="Arial" w:eastAsia="Times New Roman" w:hAnsi="Arial" w:cs="Arial"/>
            <w:color w:val="0000FF"/>
            <w:shd w:val="clear" w:color="auto" w:fill="FFFFFF"/>
          </w:rPr>
          <w:t>/</w:t>
        </w:r>
        <w:proofErr w:type="spellStart"/>
        <w:r w:rsidRPr="00905D1E">
          <w:rPr>
            <w:rFonts w:ascii="Arial" w:eastAsia="Times New Roman" w:hAnsi="Arial" w:cs="Arial"/>
            <w:color w:val="0000FF"/>
            <w:shd w:val="clear" w:color="auto" w:fill="FFFFFF"/>
          </w:rPr>
          <w:t>api</w:t>
        </w:r>
        <w:proofErr w:type="spellEnd"/>
        <w:r w:rsidRPr="00905D1E">
          <w:rPr>
            <w:rFonts w:ascii="Arial" w:eastAsia="Times New Roman" w:hAnsi="Arial" w:cs="Arial"/>
            <w:color w:val="0000FF"/>
            <w:shd w:val="clear" w:color="auto" w:fill="FFFFFF"/>
          </w:rPr>
          <w:t>/employees</w:t>
        </w:r>
        <w:r w:rsidRPr="00905D1E">
          <w:rPr>
            <w:rFonts w:ascii="Arial" w:eastAsia="Times New Roman" w:hAnsi="Arial" w:cs="Arial"/>
            <w:color w:val="333333"/>
            <w:shd w:val="clear" w:color="auto" w:fill="FFFFFF"/>
          </w:rPr>
          <w:t>. You will get the following error.</w:t>
        </w:r>
        <w:r w:rsidRPr="00905D1E">
          <w:rPr>
            <w:rFonts w:ascii="Arial" w:eastAsia="Times New Roman" w:hAnsi="Arial" w:cs="Arial"/>
            <w:color w:val="333333"/>
          </w:rPr>
          <w:br/>
        </w:r>
        <w:r w:rsidRPr="00905D1E">
          <w:rPr>
            <w:rFonts w:ascii="Arial" w:eastAsia="Times New Roman" w:hAnsi="Arial" w:cs="Arial"/>
            <w:color w:val="FF0000"/>
            <w:shd w:val="clear" w:color="auto" w:fill="FFFFFF"/>
          </w:rPr>
          <w:t>No connection string named '</w:t>
        </w:r>
        <w:proofErr w:type="spellStart"/>
        <w:r w:rsidRPr="00905D1E">
          <w:rPr>
            <w:rFonts w:ascii="Arial" w:eastAsia="Times New Roman" w:hAnsi="Arial" w:cs="Arial"/>
            <w:color w:val="FF0000"/>
            <w:shd w:val="clear" w:color="auto" w:fill="FFFFFF"/>
          </w:rPr>
          <w:t>EmployeeDBEntities</w:t>
        </w:r>
        <w:proofErr w:type="spellEnd"/>
        <w:r w:rsidRPr="00905D1E">
          <w:rPr>
            <w:rFonts w:ascii="Arial" w:eastAsia="Times New Roman" w:hAnsi="Arial" w:cs="Arial"/>
            <w:color w:val="FF0000"/>
            <w:shd w:val="clear" w:color="auto" w:fill="FFFFFF"/>
          </w:rPr>
          <w:t xml:space="preserve">' could be found in the application </w:t>
        </w:r>
        <w:proofErr w:type="spellStart"/>
        <w:r w:rsidRPr="00905D1E">
          <w:rPr>
            <w:rFonts w:ascii="Arial" w:eastAsia="Times New Roman" w:hAnsi="Arial" w:cs="Arial"/>
            <w:color w:val="FF0000"/>
            <w:shd w:val="clear" w:color="auto" w:fill="FFFFFF"/>
          </w:rPr>
          <w:t>config</w:t>
        </w:r>
        <w:proofErr w:type="spellEnd"/>
        <w:r w:rsidRPr="00905D1E">
          <w:rPr>
            <w:rFonts w:ascii="Arial" w:eastAsia="Times New Roman" w:hAnsi="Arial" w:cs="Arial"/>
            <w:color w:val="FF0000"/>
            <w:shd w:val="clear" w:color="auto" w:fill="FFFFFF"/>
          </w:rPr>
          <w:t xml:space="preserve"> file</w:t>
        </w:r>
        <w:r w:rsidRPr="00905D1E">
          <w:rPr>
            <w:rFonts w:ascii="Arial" w:eastAsia="Times New Roman" w:hAnsi="Arial" w:cs="Arial"/>
            <w:color w:val="333333"/>
            <w:shd w:val="clear" w:color="auto" w:fill="FFFFFF"/>
          </w:rPr>
          <w:t>.</w:t>
        </w:r>
        <w:r w:rsidRPr="00905D1E">
          <w:rPr>
            <w:rFonts w:ascii="Arial" w:eastAsia="Times New Roman" w:hAnsi="Arial" w:cs="Arial"/>
            <w:color w:val="333333"/>
          </w:rPr>
          <w:br/>
        </w:r>
        <w:r w:rsidRPr="00905D1E">
          <w:rPr>
            <w:rFonts w:ascii="Arial" w:eastAsia="Times New Roman" w:hAnsi="Arial" w:cs="Arial"/>
            <w:color w:val="333333"/>
          </w:rPr>
          <w:br/>
        </w:r>
        <w:r w:rsidRPr="00905D1E">
          <w:rPr>
            <w:rFonts w:ascii="Arial" w:eastAsia="Times New Roman" w:hAnsi="Arial" w:cs="Arial"/>
            <w:color w:val="333333"/>
            <w:shd w:val="clear" w:color="auto" w:fill="FFFFFF"/>
          </w:rPr>
          <w:t xml:space="preserve">6. This is because "Entity Framework" is looking for </w:t>
        </w:r>
        <w:proofErr w:type="spellStart"/>
        <w:r w:rsidRPr="00905D1E">
          <w:rPr>
            <w:rFonts w:ascii="Arial" w:eastAsia="Times New Roman" w:hAnsi="Arial" w:cs="Arial"/>
            <w:color w:val="333333"/>
            <w:shd w:val="clear" w:color="auto" w:fill="FFFFFF"/>
          </w:rPr>
          <w:t>EmployeeDBEntities</w:t>
        </w:r>
        <w:proofErr w:type="spellEnd"/>
        <w:r w:rsidRPr="00905D1E">
          <w:rPr>
            <w:rFonts w:ascii="Arial" w:eastAsia="Times New Roman" w:hAnsi="Arial" w:cs="Arial"/>
            <w:color w:val="333333"/>
            <w:shd w:val="clear" w:color="auto" w:fill="FFFFFF"/>
          </w:rPr>
          <w:t xml:space="preserve"> connection string in the </w:t>
        </w:r>
        <w:proofErr w:type="spellStart"/>
        <w:r w:rsidRPr="00905D1E">
          <w:rPr>
            <w:rFonts w:ascii="Arial" w:eastAsia="Times New Roman" w:hAnsi="Arial" w:cs="Arial"/>
            <w:color w:val="333333"/>
            <w:shd w:val="clear" w:color="auto" w:fill="FFFFFF"/>
          </w:rPr>
          <w:t>web.config</w:t>
        </w:r>
        <w:proofErr w:type="spellEnd"/>
        <w:r w:rsidRPr="00905D1E">
          <w:rPr>
            <w:rFonts w:ascii="Arial" w:eastAsia="Times New Roman" w:hAnsi="Arial" w:cs="Arial"/>
            <w:color w:val="333333"/>
            <w:shd w:val="clear" w:color="auto" w:fill="FFFFFF"/>
          </w:rPr>
          <w:t xml:space="preserve"> file of </w:t>
        </w:r>
        <w:proofErr w:type="spellStart"/>
        <w:r w:rsidRPr="00905D1E">
          <w:rPr>
            <w:rFonts w:ascii="Arial" w:eastAsia="Times New Roman" w:hAnsi="Arial" w:cs="Arial"/>
            <w:color w:val="333333"/>
            <w:shd w:val="clear" w:color="auto" w:fill="FFFFFF"/>
          </w:rPr>
          <w:t>EmployeeService</w:t>
        </w:r>
        <w:proofErr w:type="spellEnd"/>
        <w:r w:rsidRPr="00905D1E">
          <w:rPr>
            <w:rFonts w:ascii="Arial" w:eastAsia="Times New Roman" w:hAnsi="Arial" w:cs="Arial"/>
            <w:color w:val="333333"/>
            <w:shd w:val="clear" w:color="auto" w:fill="FFFFFF"/>
          </w:rPr>
          <w:t xml:space="preserve"> project. </w:t>
        </w:r>
        <w:proofErr w:type="spellStart"/>
        <w:r w:rsidRPr="00905D1E">
          <w:rPr>
            <w:rFonts w:ascii="Arial" w:eastAsia="Times New Roman" w:hAnsi="Arial" w:cs="Arial"/>
            <w:color w:val="333333"/>
            <w:shd w:val="clear" w:color="auto" w:fill="FFFFFF"/>
          </w:rPr>
          <w:t>EmployeeDBEntities</w:t>
        </w:r>
        <w:proofErr w:type="spellEnd"/>
        <w:r w:rsidRPr="00905D1E">
          <w:rPr>
            <w:rFonts w:ascii="Arial" w:eastAsia="Times New Roman" w:hAnsi="Arial" w:cs="Arial"/>
            <w:color w:val="333333"/>
            <w:shd w:val="clear" w:color="auto" w:fill="FFFFFF"/>
          </w:rPr>
          <w:t xml:space="preserve"> connection string is actually in </w:t>
        </w:r>
        <w:proofErr w:type="spellStart"/>
        <w:r w:rsidRPr="00905D1E">
          <w:rPr>
            <w:rFonts w:ascii="Arial" w:eastAsia="Times New Roman" w:hAnsi="Arial" w:cs="Arial"/>
            <w:color w:val="333333"/>
            <w:shd w:val="clear" w:color="auto" w:fill="FFFFFF"/>
          </w:rPr>
          <w:t>App.config</w:t>
        </w:r>
        <w:proofErr w:type="spellEnd"/>
        <w:r w:rsidRPr="00905D1E">
          <w:rPr>
            <w:rFonts w:ascii="Arial" w:eastAsia="Times New Roman" w:hAnsi="Arial" w:cs="Arial"/>
            <w:color w:val="333333"/>
            <w:shd w:val="clear" w:color="auto" w:fill="FFFFFF"/>
          </w:rPr>
          <w:t xml:space="preserve"> file of </w:t>
        </w:r>
        <w:proofErr w:type="spellStart"/>
        <w:r w:rsidRPr="00905D1E">
          <w:rPr>
            <w:rFonts w:ascii="Arial" w:eastAsia="Times New Roman" w:hAnsi="Arial" w:cs="Arial"/>
            <w:color w:val="333333"/>
            <w:shd w:val="clear" w:color="auto" w:fill="FFFFFF"/>
          </w:rPr>
          <w:t>EmployeeDataAccess</w:t>
        </w:r>
        <w:proofErr w:type="spellEnd"/>
        <w:r w:rsidRPr="00905D1E">
          <w:rPr>
            <w:rFonts w:ascii="Arial" w:eastAsia="Times New Roman" w:hAnsi="Arial" w:cs="Arial"/>
            <w:color w:val="333333"/>
            <w:shd w:val="clear" w:color="auto" w:fill="FFFFFF"/>
          </w:rPr>
          <w:t xml:space="preserve"> class library project. Include a copy of this connection string in </w:t>
        </w:r>
        <w:proofErr w:type="spellStart"/>
        <w:r w:rsidRPr="00905D1E">
          <w:rPr>
            <w:rFonts w:ascii="Arial" w:eastAsia="Times New Roman" w:hAnsi="Arial" w:cs="Arial"/>
            <w:color w:val="333333"/>
            <w:shd w:val="clear" w:color="auto" w:fill="FFFFFF"/>
          </w:rPr>
          <w:t>web.config</w:t>
        </w:r>
        <w:proofErr w:type="spellEnd"/>
        <w:r w:rsidRPr="00905D1E">
          <w:rPr>
            <w:rFonts w:ascii="Arial" w:eastAsia="Times New Roman" w:hAnsi="Arial" w:cs="Arial"/>
            <w:color w:val="333333"/>
            <w:shd w:val="clear" w:color="auto" w:fill="FFFFFF"/>
          </w:rPr>
          <w:t xml:space="preserve"> file.</w:t>
        </w:r>
        <w:r w:rsidRPr="00905D1E">
          <w:rPr>
            <w:rFonts w:ascii="Arial" w:eastAsia="Times New Roman" w:hAnsi="Arial" w:cs="Arial"/>
            <w:color w:val="333333"/>
          </w:rPr>
          <w:br/>
        </w:r>
        <w:r w:rsidRPr="00905D1E">
          <w:rPr>
            <w:rFonts w:ascii="Arial" w:eastAsia="Times New Roman" w:hAnsi="Arial" w:cs="Arial"/>
            <w:color w:val="333333"/>
          </w:rPr>
          <w:br/>
        </w:r>
        <w:r w:rsidRPr="00905D1E">
          <w:rPr>
            <w:rFonts w:ascii="Arial" w:eastAsia="Times New Roman" w:hAnsi="Arial" w:cs="Arial"/>
            <w:color w:val="333333"/>
            <w:shd w:val="clear" w:color="auto" w:fill="FFFFFF"/>
          </w:rPr>
          <w:t>At this point when you navigate to </w:t>
        </w:r>
        <w:r w:rsidRPr="00905D1E">
          <w:rPr>
            <w:rFonts w:ascii="Arial" w:eastAsia="Times New Roman" w:hAnsi="Arial" w:cs="Arial"/>
            <w:color w:val="0000FF"/>
            <w:shd w:val="clear" w:color="auto" w:fill="FFFFFF"/>
          </w:rPr>
          <w:t>/</w:t>
        </w:r>
        <w:proofErr w:type="spellStart"/>
        <w:r w:rsidRPr="00905D1E">
          <w:rPr>
            <w:rFonts w:ascii="Arial" w:eastAsia="Times New Roman" w:hAnsi="Arial" w:cs="Arial"/>
            <w:color w:val="0000FF"/>
            <w:shd w:val="clear" w:color="auto" w:fill="FFFFFF"/>
          </w:rPr>
          <w:t>api</w:t>
        </w:r>
        <w:proofErr w:type="spellEnd"/>
        <w:r w:rsidRPr="00905D1E">
          <w:rPr>
            <w:rFonts w:ascii="Arial" w:eastAsia="Times New Roman" w:hAnsi="Arial" w:cs="Arial"/>
            <w:color w:val="0000FF"/>
            <w:shd w:val="clear" w:color="auto" w:fill="FFFFFF"/>
          </w:rPr>
          <w:t>/employees</w:t>
        </w:r>
        <w:r w:rsidRPr="00905D1E">
          <w:rPr>
            <w:rFonts w:ascii="Arial" w:eastAsia="Times New Roman" w:hAnsi="Arial" w:cs="Arial"/>
            <w:color w:val="333333"/>
            <w:shd w:val="clear" w:color="auto" w:fill="FFFFFF"/>
          </w:rPr>
          <w:t> you should see all employees and when you navigate to </w:t>
        </w:r>
        <w:r w:rsidRPr="00905D1E">
          <w:rPr>
            <w:rFonts w:ascii="Arial" w:eastAsia="Times New Roman" w:hAnsi="Arial" w:cs="Arial"/>
            <w:color w:val="0000FF"/>
            <w:shd w:val="clear" w:color="auto" w:fill="FFFFFF"/>
          </w:rPr>
          <w:t>/</w:t>
        </w:r>
        <w:proofErr w:type="spellStart"/>
        <w:r w:rsidRPr="00905D1E">
          <w:rPr>
            <w:rFonts w:ascii="Arial" w:eastAsia="Times New Roman" w:hAnsi="Arial" w:cs="Arial"/>
            <w:color w:val="0000FF"/>
            <w:shd w:val="clear" w:color="auto" w:fill="FFFFFF"/>
          </w:rPr>
          <w:t>api</w:t>
        </w:r>
        <w:proofErr w:type="spellEnd"/>
        <w:r w:rsidRPr="00905D1E">
          <w:rPr>
            <w:rFonts w:ascii="Arial" w:eastAsia="Times New Roman" w:hAnsi="Arial" w:cs="Arial"/>
            <w:color w:val="0000FF"/>
            <w:shd w:val="clear" w:color="auto" w:fill="FFFFFF"/>
          </w:rPr>
          <w:t>/employees/1</w:t>
        </w:r>
        <w:r w:rsidRPr="00905D1E">
          <w:rPr>
            <w:rFonts w:ascii="Arial" w:eastAsia="Times New Roman" w:hAnsi="Arial" w:cs="Arial"/>
            <w:color w:val="333333"/>
            <w:shd w:val="clear" w:color="auto" w:fill="FFFFFF"/>
          </w:rPr>
          <w:t> you should see all the details of the employee whose Id=1</w:t>
        </w:r>
      </w:ins>
    </w:p>
    <w:sectPr w:rsidR="008E03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05D1E"/>
    <w:rsid w:val="008E030F"/>
    <w:rsid w:val="00905D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5D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D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3201857">
      <w:bodyDiv w:val="1"/>
      <w:marLeft w:val="0"/>
      <w:marRight w:val="0"/>
      <w:marTop w:val="0"/>
      <w:marBottom w:val="0"/>
      <w:divBdr>
        <w:top w:val="none" w:sz="0" w:space="0" w:color="auto"/>
        <w:left w:val="none" w:sz="0" w:space="0" w:color="auto"/>
        <w:bottom w:val="none" w:sz="0" w:space="0" w:color="auto"/>
        <w:right w:val="none" w:sz="0" w:space="0" w:color="auto"/>
      </w:divBdr>
    </w:div>
    <w:div w:id="211081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735</Words>
  <Characters>4194</Characters>
  <Application>Microsoft Office Word</Application>
  <DocSecurity>0</DocSecurity>
  <Lines>34</Lines>
  <Paragraphs>9</Paragraphs>
  <ScaleCrop>false</ScaleCrop>
  <Company/>
  <LinksUpToDate>false</LinksUpToDate>
  <CharactersWithSpaces>4920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2018-02-19T05:50:00Z</dcterms:created>
  <dcterms:modified xsi:type="dcterms:W3CDTF">2018-02-19T05:51:00Z</dcterms:modified>
</cp:coreProperties>
</file>