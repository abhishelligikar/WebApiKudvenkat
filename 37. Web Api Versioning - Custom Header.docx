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CF" w:rsidRPr="00D012CF" w:rsidRDefault="00D012CF" w:rsidP="00D012CF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D012CF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D012C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versioning a Web API Service using a custom version header</w:t>
      </w:r>
      <w:r w:rsidRPr="00D012CF">
        <w:rPr>
          <w:rFonts w:ascii="Arial" w:eastAsia="Times New Roman" w:hAnsi="Arial" w:cs="Arial"/>
          <w:color w:val="333333"/>
          <w:shd w:val="clear" w:color="auto" w:fill="FFFFFF"/>
        </w:rPr>
        <w:t>. This is continuation to </w:t>
      </w:r>
      <w:hyperlink r:id="rId4" w:history="1">
        <w:r w:rsidRPr="00D012CF">
          <w:rPr>
            <w:rFonts w:ascii="Arial" w:eastAsia="Times New Roman" w:hAnsi="Arial" w:cs="Arial"/>
            <w:color w:val="771100"/>
          </w:rPr>
          <w:t>Part 36</w:t>
        </w:r>
      </w:hyperlink>
      <w:r w:rsidRPr="00D012CF">
        <w:rPr>
          <w:rFonts w:ascii="Arial" w:eastAsia="Times New Roman" w:hAnsi="Arial" w:cs="Arial"/>
          <w:color w:val="333333"/>
          <w:shd w:val="clear" w:color="auto" w:fill="FFFFFF"/>
        </w:rPr>
        <w:t>. Please watch </w:t>
      </w:r>
      <w:hyperlink r:id="rId5" w:history="1">
        <w:r w:rsidRPr="00D012CF">
          <w:rPr>
            <w:rFonts w:ascii="Arial" w:eastAsia="Times New Roman" w:hAnsi="Arial" w:cs="Arial"/>
            <w:color w:val="771100"/>
          </w:rPr>
          <w:t>Part 36</w:t>
        </w:r>
      </w:hyperlink>
      <w:r w:rsidRPr="00D012CF">
        <w:rPr>
          <w:rFonts w:ascii="Arial" w:eastAsia="Times New Roman" w:hAnsi="Arial" w:cs="Arial"/>
          <w:color w:val="333333"/>
          <w:shd w:val="clear" w:color="auto" w:fill="FFFFFF"/>
        </w:rPr>
        <w:t> from </w:t>
      </w:r>
      <w:hyperlink r:id="rId6" w:history="1">
        <w:r w:rsidRPr="00D012CF">
          <w:rPr>
            <w:rFonts w:ascii="Arial" w:eastAsia="Times New Roman" w:hAnsi="Arial" w:cs="Arial"/>
            <w:color w:val="771100"/>
          </w:rPr>
          <w:t>Web API tutorial</w:t>
        </w:r>
      </w:hyperlink>
      <w:r w:rsidRPr="00D012CF">
        <w:rPr>
          <w:rFonts w:ascii="Arial" w:eastAsia="Times New Roman" w:hAnsi="Arial" w:cs="Arial"/>
          <w:color w:val="333333"/>
          <w:shd w:val="clear" w:color="auto" w:fill="FFFFFF"/>
        </w:rPr>
        <w:t>before proceeding. </w:t>
      </w:r>
      <w:r w:rsidRPr="00D012CF">
        <w:rPr>
          <w:rFonts w:ascii="Arial" w:eastAsia="Times New Roman" w:hAnsi="Arial" w:cs="Arial"/>
          <w:color w:val="333333"/>
        </w:rPr>
        <w:br/>
      </w:r>
      <w:r w:rsidRPr="00D012CF">
        <w:rPr>
          <w:rFonts w:ascii="Arial" w:eastAsia="Times New Roman" w:hAnsi="Arial" w:cs="Arial"/>
          <w:color w:val="333333"/>
        </w:rPr>
        <w:br/>
      </w:r>
      <w:r w:rsidRPr="00D012CF">
        <w:rPr>
          <w:rFonts w:ascii="Arial" w:eastAsia="Times New Roman" w:hAnsi="Arial" w:cs="Arial"/>
          <w:color w:val="333333"/>
          <w:shd w:val="clear" w:color="auto" w:fill="FFFFFF"/>
        </w:rPr>
        <w:t>In our previous video, we have implemented a </w:t>
      </w:r>
      <w:r w:rsidRPr="00D012CF">
        <w:rPr>
          <w:rFonts w:ascii="Arial" w:eastAsia="Times New Roman" w:hAnsi="Arial" w:cs="Arial"/>
          <w:color w:val="6FA8DC"/>
          <w:shd w:val="clear" w:color="auto" w:fill="FFFFFF"/>
        </w:rPr>
        <w:t>CustomControllerSelector</w:t>
      </w:r>
      <w:r w:rsidRPr="00D012CF">
        <w:rPr>
          <w:rFonts w:ascii="Arial" w:eastAsia="Times New Roman" w:hAnsi="Arial" w:cs="Arial"/>
          <w:color w:val="333333"/>
          <w:shd w:val="clear" w:color="auto" w:fill="FFFFFF"/>
        </w:rPr>
        <w:t>. At the moment, this </w:t>
      </w:r>
      <w:r w:rsidRPr="00D012CF">
        <w:rPr>
          <w:rFonts w:ascii="Arial" w:eastAsia="Times New Roman" w:hAnsi="Arial" w:cs="Arial"/>
          <w:color w:val="6FA8DC"/>
          <w:shd w:val="clear" w:color="auto" w:fill="FFFFFF"/>
        </w:rPr>
        <w:t>CustomControllerSelector </w:t>
      </w:r>
      <w:r w:rsidRPr="00D012CF">
        <w:rPr>
          <w:rFonts w:ascii="Arial" w:eastAsia="Times New Roman" w:hAnsi="Arial" w:cs="Arial"/>
          <w:color w:val="333333"/>
          <w:shd w:val="clear" w:color="auto" w:fill="FFFFFF"/>
        </w:rPr>
        <w:t>is retrieving the version number for a query string parameter. </w:t>
      </w:r>
      <w:r w:rsidRPr="00D012CF">
        <w:rPr>
          <w:rFonts w:ascii="Arial" w:eastAsia="Times New Roman" w:hAnsi="Arial" w:cs="Arial"/>
          <w:color w:val="333333"/>
        </w:rPr>
        <w:br/>
      </w:r>
      <w:r w:rsidRPr="00D012CF">
        <w:rPr>
          <w:rFonts w:ascii="Arial" w:eastAsia="Times New Roman" w:hAnsi="Arial" w:cs="Arial"/>
          <w:color w:val="333333"/>
        </w:rPr>
        <w:br/>
      </w:r>
      <w:ins w:id="1" w:author="Unknown"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To implement versioning using a custom version header, all we have to do is change the logic slightly int the </w:t>
        </w:r>
        <w:r w:rsidRPr="00D012CF">
          <w:rPr>
            <w:rFonts w:ascii="Arial" w:eastAsia="Times New Roman" w:hAnsi="Arial" w:cs="Arial"/>
            <w:color w:val="6FA8DC"/>
            <w:shd w:val="clear" w:color="auto" w:fill="FFFFFF"/>
          </w:rPr>
          <w:t>CustomControllerSelector 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class to read the version number from the custom version header instead of from a query string parameter </w:t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The changes that are required are commented, so it is self-explanatory.</w:t>
        </w:r>
        <w:r w:rsidRPr="00D012CF">
          <w:rPr>
            <w:rFonts w:ascii="Arial" w:eastAsia="Times New Roman" w:hAnsi="Arial" w:cs="Arial"/>
            <w:color w:val="333333"/>
          </w:rPr>
          <w:br/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2" w:author="Unknown"/>
          <w:rFonts w:ascii="Arial" w:eastAsia="Times New Roman" w:hAnsi="Arial" w:cs="Arial"/>
          <w:color w:val="333333"/>
        </w:rPr>
      </w:pPr>
      <w:ins w:id="3" w:author="Unknown"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System.Linq;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333333"/>
        </w:rPr>
      </w:pPr>
      <w:ins w:id="5" w:author="Unknown"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System.Net.Http;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System.Web.Http;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333333"/>
        </w:rPr>
      </w:pPr>
      <w:ins w:id="9" w:author="Unknown"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System.Web.Http.Controllers;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333333"/>
        </w:rPr>
      </w:pPr>
      <w:ins w:id="11" w:author="Unknown"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System.Web.Http.Dispatcher;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2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3" w:author="Unknown"/>
          <w:rFonts w:ascii="Arial" w:eastAsia="Times New Roman" w:hAnsi="Arial" w:cs="Arial"/>
          <w:color w:val="333333"/>
        </w:rPr>
      </w:pPr>
      <w:ins w:id="14" w:author="Unknown"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WebAPI.Custom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5" w:author="Unknown"/>
          <w:rFonts w:ascii="Arial" w:eastAsia="Times New Roman" w:hAnsi="Arial" w:cs="Arial"/>
          <w:color w:val="333333"/>
        </w:rPr>
      </w:pPr>
      <w:ins w:id="16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7" w:author="Unknown"/>
          <w:rFonts w:ascii="Arial" w:eastAsia="Times New Roman" w:hAnsi="Arial" w:cs="Arial"/>
          <w:color w:val="333333"/>
        </w:rPr>
      </w:pPr>
      <w:ins w:id="18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D012CF">
          <w:rPr>
            <w:rFonts w:ascii="Arial" w:eastAsia="Times New Roman" w:hAnsi="Arial" w:cs="Arial"/>
            <w:color w:val="2B91AF"/>
            <w:shd w:val="clear" w:color="auto" w:fill="FFFFFF"/>
          </w:rPr>
          <w:t>CustomControllerSelector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D012CF">
          <w:rPr>
            <w:rFonts w:ascii="Arial" w:eastAsia="Times New Roman" w:hAnsi="Arial" w:cs="Arial"/>
            <w:color w:val="2B91AF"/>
            <w:shd w:val="clear" w:color="auto" w:fill="FFFFFF"/>
          </w:rPr>
          <w:t>DefaultHttpControllerSelector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9" w:author="Unknown"/>
          <w:rFonts w:ascii="Arial" w:eastAsia="Times New Roman" w:hAnsi="Arial" w:cs="Arial"/>
          <w:color w:val="333333"/>
        </w:rPr>
      </w:pPr>
      <w:ins w:id="20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21" w:author="Unknown"/>
          <w:rFonts w:ascii="Arial" w:eastAsia="Times New Roman" w:hAnsi="Arial" w:cs="Arial"/>
          <w:color w:val="333333"/>
        </w:rPr>
      </w:pPr>
      <w:ins w:id="22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private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D012CF">
          <w:rPr>
            <w:rFonts w:ascii="Arial" w:eastAsia="Times New Roman" w:hAnsi="Arial" w:cs="Arial"/>
            <w:color w:val="2B91AF"/>
            <w:shd w:val="clear" w:color="auto" w:fill="FFFFFF"/>
          </w:rPr>
          <w:t>HttpConfiguration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_config;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23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24" w:author="Unknown"/>
          <w:rFonts w:ascii="Arial" w:eastAsia="Times New Roman" w:hAnsi="Arial" w:cs="Arial"/>
          <w:color w:val="333333"/>
        </w:rPr>
      </w:pPr>
      <w:ins w:id="25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CustomControllerSelector(</w:t>
        </w:r>
        <w:r w:rsidRPr="00D012CF">
          <w:rPr>
            <w:rFonts w:ascii="Arial" w:eastAsia="Times New Roman" w:hAnsi="Arial" w:cs="Arial"/>
            <w:color w:val="2B91AF"/>
            <w:shd w:val="clear" w:color="auto" w:fill="FFFFFF"/>
          </w:rPr>
          <w:t>HttpConfiguration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config) :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base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(config)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26" w:author="Unknown"/>
          <w:rFonts w:ascii="Arial" w:eastAsia="Times New Roman" w:hAnsi="Arial" w:cs="Arial"/>
          <w:color w:val="333333"/>
        </w:rPr>
      </w:pPr>
      <w:ins w:id="27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28" w:author="Unknown"/>
          <w:rFonts w:ascii="Arial" w:eastAsia="Times New Roman" w:hAnsi="Arial" w:cs="Arial"/>
          <w:color w:val="333333"/>
        </w:rPr>
      </w:pPr>
      <w:ins w:id="29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_config = config;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30" w:author="Unknown"/>
          <w:rFonts w:ascii="Arial" w:eastAsia="Times New Roman" w:hAnsi="Arial" w:cs="Arial"/>
          <w:color w:val="333333"/>
        </w:rPr>
      </w:pPr>
      <w:ins w:id="31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32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override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D012CF">
          <w:rPr>
            <w:rFonts w:ascii="Arial" w:eastAsia="Times New Roman" w:hAnsi="Arial" w:cs="Arial"/>
            <w:color w:val="2B91AF"/>
            <w:shd w:val="clear" w:color="auto" w:fill="FFFFFF"/>
          </w:rPr>
          <w:t>HttpControllerDescriptor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  <w:ins w:id="36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SelectController(</w:t>
        </w:r>
        <w:r w:rsidRPr="00D012CF">
          <w:rPr>
            <w:rFonts w:ascii="Arial" w:eastAsia="Times New Roman" w:hAnsi="Arial" w:cs="Arial"/>
            <w:color w:val="2B91AF"/>
            <w:shd w:val="clear" w:color="auto" w:fill="FFFFFF"/>
          </w:rPr>
          <w:t>HttpRequestMessage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request)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color w:val="333333"/>
        </w:rPr>
      </w:pPr>
      <w:ins w:id="38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39" w:author="Unknown"/>
          <w:rFonts w:ascii="Arial" w:eastAsia="Times New Roman" w:hAnsi="Arial" w:cs="Arial"/>
          <w:color w:val="333333"/>
        </w:rPr>
      </w:pPr>
      <w:ins w:id="40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controllers = GetControllerMapping();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color w:val="333333"/>
        </w:rPr>
      </w:pPr>
      <w:ins w:id="42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routeData = request.GetRouteData();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43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44" w:author="Unknown"/>
          <w:rFonts w:ascii="Arial" w:eastAsia="Times New Roman" w:hAnsi="Arial" w:cs="Arial"/>
          <w:color w:val="333333"/>
        </w:rPr>
      </w:pPr>
      <w:ins w:id="45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controllerName = routeData.Values[</w:t>
        </w:r>
        <w:r w:rsidRPr="00D012CF">
          <w:rPr>
            <w:rFonts w:ascii="Arial" w:eastAsia="Times New Roman" w:hAnsi="Arial" w:cs="Arial"/>
            <w:color w:val="A31515"/>
            <w:shd w:val="clear" w:color="auto" w:fill="FFFFFF"/>
          </w:rPr>
          <w:t>"controller"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].ToString();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46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 Default the version number to 1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  <w:ins w:id="50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versionNumber = </w:t>
        </w:r>
        <w:r w:rsidRPr="00D012CF">
          <w:rPr>
            <w:rFonts w:ascii="Arial" w:eastAsia="Times New Roman" w:hAnsi="Arial" w:cs="Arial"/>
            <w:color w:val="A31515"/>
            <w:shd w:val="clear" w:color="auto" w:fill="FFFFFF"/>
          </w:rPr>
          <w:t>"1"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52" w:author="Unknown"/>
          <w:rFonts w:ascii="Arial" w:eastAsia="Times New Roman" w:hAnsi="Arial" w:cs="Arial"/>
          <w:color w:val="333333"/>
        </w:rPr>
      </w:pPr>
      <w:ins w:id="53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 Comment the code that gets the version number from Query String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54" w:author="Unknown"/>
          <w:rFonts w:ascii="Arial" w:eastAsia="Times New Roman" w:hAnsi="Arial" w:cs="Arial"/>
          <w:color w:val="333333"/>
        </w:rPr>
      </w:pPr>
      <w:ins w:id="55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 var versionQueryString = HttpUtility.ParseQueryString(request.RequestUri.Query);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56" w:author="Unknown"/>
          <w:rFonts w:ascii="Arial" w:eastAsia="Times New Roman" w:hAnsi="Arial" w:cs="Arial"/>
          <w:color w:val="333333"/>
        </w:rPr>
      </w:pPr>
      <w:ins w:id="57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 if (versionQueryString["v"] != null)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58" w:author="Unknown"/>
          <w:rFonts w:ascii="Arial" w:eastAsia="Times New Roman" w:hAnsi="Arial" w:cs="Arial"/>
          <w:color w:val="333333"/>
        </w:rPr>
      </w:pPr>
      <w:ins w:id="59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 {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60" w:author="Unknown"/>
          <w:rFonts w:ascii="Arial" w:eastAsia="Times New Roman" w:hAnsi="Arial" w:cs="Arial"/>
          <w:color w:val="333333"/>
        </w:rPr>
      </w:pPr>
      <w:ins w:id="61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     versionNumber = versionQueryString["v"];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62" w:author="Unknown"/>
          <w:rFonts w:ascii="Arial" w:eastAsia="Times New Roman" w:hAnsi="Arial" w:cs="Arial"/>
          <w:color w:val="333333"/>
        </w:rPr>
      </w:pPr>
      <w:ins w:id="63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 }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64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65" w:author="Unknown"/>
          <w:rFonts w:ascii="Arial" w:eastAsia="Times New Roman" w:hAnsi="Arial" w:cs="Arial"/>
          <w:color w:val="333333"/>
        </w:rPr>
      </w:pPr>
      <w:ins w:id="66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 Get the version number from Custom version header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67" w:author="Unknown"/>
          <w:rFonts w:ascii="Arial" w:eastAsia="Times New Roman" w:hAnsi="Arial" w:cs="Arial"/>
          <w:color w:val="333333"/>
        </w:rPr>
      </w:pPr>
      <w:ins w:id="68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 This custom header can have any name. We have to use this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69" w:author="Unknown"/>
          <w:rFonts w:ascii="Arial" w:eastAsia="Times New Roman" w:hAnsi="Arial" w:cs="Arial"/>
          <w:color w:val="333333"/>
        </w:rPr>
      </w:pPr>
      <w:ins w:id="70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8000"/>
            <w:shd w:val="clear" w:color="auto" w:fill="FFFFFF"/>
          </w:rPr>
          <w:t>// same header to specify the version when issuing a request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71" w:author="Unknown"/>
          <w:rFonts w:ascii="Arial" w:eastAsia="Times New Roman" w:hAnsi="Arial" w:cs="Arial"/>
          <w:color w:val="333333"/>
        </w:rPr>
      </w:pPr>
      <w:ins w:id="72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customHeader = </w:t>
        </w:r>
        <w:r w:rsidRPr="00D012CF">
          <w:rPr>
            <w:rFonts w:ascii="Arial" w:eastAsia="Times New Roman" w:hAnsi="Arial" w:cs="Arial"/>
            <w:color w:val="A31515"/>
            <w:shd w:val="clear" w:color="auto" w:fill="FFFFFF"/>
          </w:rPr>
          <w:t>"X-StudentService-Version"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73" w:author="Unknown"/>
          <w:rFonts w:ascii="Arial" w:eastAsia="Times New Roman" w:hAnsi="Arial" w:cs="Arial"/>
          <w:color w:val="333333"/>
        </w:rPr>
      </w:pPr>
      <w:ins w:id="74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(request.Headers.Contains(customHeader))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75" w:author="Unknown"/>
          <w:rFonts w:ascii="Arial" w:eastAsia="Times New Roman" w:hAnsi="Arial" w:cs="Arial"/>
          <w:color w:val="333333"/>
        </w:rPr>
      </w:pPr>
      <w:ins w:id="76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77" w:author="Unknown"/>
          <w:rFonts w:ascii="Arial" w:eastAsia="Times New Roman" w:hAnsi="Arial" w:cs="Arial"/>
          <w:color w:val="333333"/>
        </w:rPr>
      </w:pPr>
      <w:ins w:id="78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versionNumber = request.Headers.GetValues(customHeader).FirstOrDefault();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79" w:author="Unknown"/>
          <w:rFonts w:ascii="Arial" w:eastAsia="Times New Roman" w:hAnsi="Arial" w:cs="Arial"/>
          <w:color w:val="333333"/>
        </w:rPr>
      </w:pPr>
      <w:ins w:id="80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81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82" w:author="Unknown"/>
          <w:rFonts w:ascii="Arial" w:eastAsia="Times New Roman" w:hAnsi="Arial" w:cs="Arial"/>
          <w:color w:val="333333"/>
        </w:rPr>
      </w:pPr>
      <w:ins w:id="83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2B91AF"/>
            <w:shd w:val="clear" w:color="auto" w:fill="FFFFFF"/>
          </w:rPr>
          <w:t>HttpControllerDescriptor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controllerDescriptor;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84" w:author="Unknown"/>
          <w:rFonts w:ascii="Arial" w:eastAsia="Times New Roman" w:hAnsi="Arial" w:cs="Arial"/>
          <w:color w:val="333333"/>
        </w:rPr>
      </w:pPr>
      <w:ins w:id="85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(versionNumber == </w:t>
        </w:r>
        <w:r w:rsidRPr="00D012CF">
          <w:rPr>
            <w:rFonts w:ascii="Arial" w:eastAsia="Times New Roman" w:hAnsi="Arial" w:cs="Arial"/>
            <w:color w:val="A31515"/>
            <w:shd w:val="clear" w:color="auto" w:fill="FFFFFF"/>
          </w:rPr>
          <w:t>"1"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86" w:author="Unknown"/>
          <w:rFonts w:ascii="Arial" w:eastAsia="Times New Roman" w:hAnsi="Arial" w:cs="Arial"/>
          <w:color w:val="333333"/>
        </w:rPr>
      </w:pPr>
      <w:ins w:id="87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88" w:author="Unknown"/>
          <w:rFonts w:ascii="Arial" w:eastAsia="Times New Roman" w:hAnsi="Arial" w:cs="Arial"/>
          <w:color w:val="333333"/>
        </w:rPr>
      </w:pPr>
      <w:ins w:id="89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controllerName =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.Concat(controllerName, </w:t>
        </w:r>
        <w:r w:rsidRPr="00D012CF">
          <w:rPr>
            <w:rFonts w:ascii="Arial" w:eastAsia="Times New Roman" w:hAnsi="Arial" w:cs="Arial"/>
            <w:color w:val="A31515"/>
            <w:shd w:val="clear" w:color="auto" w:fill="FFFFFF"/>
          </w:rPr>
          <w:t>"V1"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90" w:author="Unknown"/>
          <w:rFonts w:ascii="Arial" w:eastAsia="Times New Roman" w:hAnsi="Arial" w:cs="Arial"/>
          <w:color w:val="333333"/>
        </w:rPr>
      </w:pPr>
      <w:ins w:id="91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92" w:author="Unknown"/>
          <w:rFonts w:ascii="Arial" w:eastAsia="Times New Roman" w:hAnsi="Arial" w:cs="Arial"/>
          <w:color w:val="333333"/>
        </w:rPr>
      </w:pPr>
      <w:ins w:id="93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94" w:author="Unknown"/>
          <w:rFonts w:ascii="Arial" w:eastAsia="Times New Roman" w:hAnsi="Arial" w:cs="Arial"/>
          <w:color w:val="333333"/>
        </w:rPr>
      </w:pPr>
      <w:ins w:id="95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96" w:author="Unknown"/>
          <w:rFonts w:ascii="Arial" w:eastAsia="Times New Roman" w:hAnsi="Arial" w:cs="Arial"/>
          <w:color w:val="333333"/>
        </w:rPr>
      </w:pPr>
      <w:ins w:id="97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controllerName =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.Concat(controllerName, </w:t>
        </w:r>
        <w:r w:rsidRPr="00D012CF">
          <w:rPr>
            <w:rFonts w:ascii="Arial" w:eastAsia="Times New Roman" w:hAnsi="Arial" w:cs="Arial"/>
            <w:color w:val="A31515"/>
            <w:shd w:val="clear" w:color="auto" w:fill="FFFFFF"/>
          </w:rPr>
          <w:t>"V2"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98" w:author="Unknown"/>
          <w:rFonts w:ascii="Arial" w:eastAsia="Times New Roman" w:hAnsi="Arial" w:cs="Arial"/>
          <w:color w:val="333333"/>
        </w:rPr>
      </w:pPr>
      <w:ins w:id="99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00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01" w:author="Unknown"/>
          <w:rFonts w:ascii="Arial" w:eastAsia="Times New Roman" w:hAnsi="Arial" w:cs="Arial"/>
          <w:color w:val="333333"/>
        </w:rPr>
      </w:pPr>
      <w:ins w:id="102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(controllers.TryGetValue(controllerName,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out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controllerDescriptor))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03" w:author="Unknown"/>
          <w:rFonts w:ascii="Arial" w:eastAsia="Times New Roman" w:hAnsi="Arial" w:cs="Arial"/>
          <w:color w:val="333333"/>
        </w:rPr>
      </w:pPr>
      <w:ins w:id="104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05" w:author="Unknown"/>
          <w:rFonts w:ascii="Arial" w:eastAsia="Times New Roman" w:hAnsi="Arial" w:cs="Arial"/>
          <w:color w:val="333333"/>
        </w:rPr>
      </w:pPr>
      <w:ins w:id="106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controllerDescriptor;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07" w:author="Unknown"/>
          <w:rFonts w:ascii="Arial" w:eastAsia="Times New Roman" w:hAnsi="Arial" w:cs="Arial"/>
          <w:color w:val="333333"/>
        </w:rPr>
      </w:pPr>
      <w:ins w:id="108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09" w:author="Unknown"/>
          <w:rFonts w:ascii="Arial" w:eastAsia="Times New Roman" w:hAnsi="Arial" w:cs="Arial"/>
          <w:color w:val="333333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10" w:author="Unknown"/>
          <w:rFonts w:ascii="Arial" w:eastAsia="Times New Roman" w:hAnsi="Arial" w:cs="Arial"/>
          <w:color w:val="333333"/>
        </w:rPr>
      </w:pPr>
      <w:ins w:id="111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D012CF">
          <w:rPr>
            <w:rFonts w:ascii="Arial" w:eastAsia="Times New Roman" w:hAnsi="Arial" w:cs="Arial"/>
            <w:color w:val="0000FF"/>
            <w:shd w:val="clear" w:color="auto" w:fill="FFFFFF"/>
          </w:rPr>
          <w:t>null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12" w:author="Unknown"/>
          <w:rFonts w:ascii="Arial" w:eastAsia="Times New Roman" w:hAnsi="Arial" w:cs="Arial"/>
          <w:color w:val="333333"/>
        </w:rPr>
      </w:pPr>
      <w:ins w:id="113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14" w:author="Unknown"/>
          <w:rFonts w:ascii="Arial" w:eastAsia="Times New Roman" w:hAnsi="Arial" w:cs="Arial"/>
          <w:color w:val="333333"/>
        </w:rPr>
      </w:pPr>
      <w:ins w:id="115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D012CF" w:rsidRPr="00D012CF" w:rsidRDefault="00D012CF" w:rsidP="00D012CF">
      <w:pPr>
        <w:spacing w:after="0" w:line="240" w:lineRule="auto"/>
        <w:rPr>
          <w:ins w:id="116" w:author="Unknown"/>
          <w:rFonts w:ascii="Times New Roman" w:eastAsia="Times New Roman" w:hAnsi="Times New Roman" w:cs="Times New Roman"/>
          <w:sz w:val="24"/>
          <w:szCs w:val="24"/>
        </w:rPr>
      </w:pPr>
    </w:p>
    <w:p w:rsidR="00D012CF" w:rsidRPr="00D012CF" w:rsidRDefault="00D012CF" w:rsidP="00D012CF">
      <w:pPr>
        <w:shd w:val="clear" w:color="auto" w:fill="FFFFFF"/>
        <w:spacing w:after="0" w:line="240" w:lineRule="auto"/>
        <w:rPr>
          <w:ins w:id="117" w:author="Unknown"/>
          <w:rFonts w:ascii="Arial" w:eastAsia="Times New Roman" w:hAnsi="Arial" w:cs="Arial"/>
          <w:color w:val="333333"/>
        </w:rPr>
      </w:pPr>
      <w:ins w:id="118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351ACC" w:rsidRDefault="00D012CF" w:rsidP="00D012CF">
      <w:ins w:id="119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br/>
          <w:t>At this point, build the solution and issue a request to /api/students using Fiddler. Notice we have not specified our custom version header in the request. We get back StudentV1 objects, this is because we have set version 1 as the default in our code. </w:t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6650" cy="1647825"/>
            <wp:effectExtent l="19050" t="0" r="0" b="0"/>
            <wp:docPr id="1" name="Picture 1" descr="web api custom header versi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custom header version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20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Response from the service </w:t>
        </w:r>
        <w:r w:rsidRPr="00D012CF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76400" cy="2552700"/>
            <wp:effectExtent l="19050" t="0" r="0" b="0"/>
            <wp:docPr id="2" name="Picture 2" descr="web api versioning custom head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api versioning custom header examp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21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Let's issue another request using our custom version header as shown below. </w:t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100" cy="1895475"/>
            <wp:effectExtent l="19050" t="0" r="0" b="0"/>
            <wp:docPr id="3" name="Picture 3" descr="web api custom version head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api custom version header examp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22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</w:rPr>
          <w:br/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 xml:space="preserve">Response from the service. Since we have specified the version as 2, we got StudentV2 objects </w:t>
        </w:r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back. </w:t>
        </w:r>
        <w:r w:rsidRPr="00D012CF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300" cy="3276600"/>
            <wp:effectExtent l="19050" t="0" r="0" b="0"/>
            <wp:docPr id="4" name="Picture 4" descr="web api version custom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api version custom head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23" w:author="Unknown">
        <w:r w:rsidRPr="00D012C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</w:ins>
    </w:p>
    <w:sectPr w:rsidR="0035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012CF"/>
    <w:rsid w:val="00351ACC"/>
    <w:rsid w:val="00D0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2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6n9fhu94yhW7yoUOGNOfHurUE6bpOO2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harp-video-tutorials.blogspot.com/2017/02/web-api-versioning-using-querystring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csharp-video-tutorials.blogspot.com/2017/02/web-api-versioning-using-querystring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2018-02-19T07:17:00Z</dcterms:created>
  <dcterms:modified xsi:type="dcterms:W3CDTF">2018-02-19T07:17:00Z</dcterms:modified>
</cp:coreProperties>
</file>