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FE6" w:rsidRPr="00AC3FE6" w:rsidRDefault="00AC3FE6" w:rsidP="00AC3FE6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r w:rsidRPr="00AC3FE6">
        <w:rPr>
          <w:rFonts w:ascii="Arial" w:eastAsia="Times New Roman" w:hAnsi="Arial" w:cs="Arial"/>
          <w:color w:val="333333"/>
          <w:shd w:val="clear" w:color="auto" w:fill="FFFFFF"/>
        </w:rPr>
        <w:t>In this video we will discuss </w:t>
      </w:r>
      <w:r w:rsidRPr="00AC3FE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how to test ASP.NET Web API token based authentication</w:t>
      </w:r>
      <w:r w:rsidR="00171A1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</w:t>
      </w:r>
      <w:r w:rsidRPr="00AC3FE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the using fiddler</w:t>
      </w:r>
      <w:r w:rsidRPr="00AC3FE6">
        <w:rPr>
          <w:rFonts w:ascii="Arial" w:eastAsia="Times New Roman" w:hAnsi="Arial" w:cs="Arial"/>
          <w:color w:val="333333"/>
          <w:shd w:val="clear" w:color="auto" w:fill="FFFFFF"/>
        </w:rPr>
        <w:t>. This is continuation to </w:t>
      </w:r>
      <w:hyperlink r:id="rId5" w:history="1">
        <w:r w:rsidRPr="00AC3FE6">
          <w:rPr>
            <w:rFonts w:ascii="Arial" w:eastAsia="Times New Roman" w:hAnsi="Arial" w:cs="Arial"/>
            <w:color w:val="771100"/>
          </w:rPr>
          <w:t>Part 22</w:t>
        </w:r>
      </w:hyperlink>
      <w:r w:rsidRPr="00AC3FE6">
        <w:rPr>
          <w:rFonts w:ascii="Arial" w:eastAsia="Times New Roman" w:hAnsi="Arial" w:cs="Arial"/>
          <w:color w:val="333333"/>
          <w:shd w:val="clear" w:color="auto" w:fill="FFFFFF"/>
        </w:rPr>
        <w:t>. Please watch </w:t>
      </w:r>
      <w:hyperlink r:id="rId6" w:history="1">
        <w:r w:rsidRPr="00AC3FE6">
          <w:rPr>
            <w:rFonts w:ascii="Arial" w:eastAsia="Times New Roman" w:hAnsi="Arial" w:cs="Arial"/>
            <w:color w:val="771100"/>
          </w:rPr>
          <w:t>Part 22</w:t>
        </w:r>
      </w:hyperlink>
      <w:r w:rsidRPr="00AC3FE6">
        <w:rPr>
          <w:rFonts w:ascii="Arial" w:eastAsia="Times New Roman" w:hAnsi="Arial" w:cs="Arial"/>
          <w:color w:val="333333"/>
          <w:shd w:val="clear" w:color="auto" w:fill="FFFFFF"/>
        </w:rPr>
        <w:t>from </w:t>
      </w:r>
      <w:hyperlink r:id="rId7" w:history="1">
        <w:r w:rsidRPr="00AC3FE6">
          <w:rPr>
            <w:rFonts w:ascii="Arial" w:eastAsia="Times New Roman" w:hAnsi="Arial" w:cs="Arial"/>
            <w:color w:val="771100"/>
          </w:rPr>
          <w:t>ASP.NET Web API tutorial</w:t>
        </w:r>
      </w:hyperlink>
      <w:r w:rsidRPr="00AC3FE6">
        <w:rPr>
          <w:rFonts w:ascii="Arial" w:eastAsia="Times New Roman" w:hAnsi="Arial" w:cs="Arial"/>
          <w:color w:val="333333"/>
          <w:shd w:val="clear" w:color="auto" w:fill="FFFFFF"/>
        </w:rPr>
        <w:t> before proceeding. </w:t>
      </w:r>
      <w:r w:rsidRPr="00AC3FE6">
        <w:rPr>
          <w:rFonts w:ascii="Arial" w:eastAsia="Times New Roman" w:hAnsi="Arial" w:cs="Arial"/>
          <w:color w:val="333333"/>
        </w:rPr>
        <w:br/>
      </w:r>
      <w:r w:rsidRPr="00AC3FE6">
        <w:rPr>
          <w:rFonts w:ascii="Arial" w:eastAsia="Times New Roman" w:hAnsi="Arial" w:cs="Arial"/>
          <w:color w:val="333333"/>
        </w:rPr>
        <w:br/>
      </w:r>
      <w:r w:rsidRPr="00AC3FE6">
        <w:rPr>
          <w:rFonts w:ascii="Arial" w:eastAsia="Times New Roman" w:hAnsi="Arial" w:cs="Arial"/>
          <w:color w:val="333333"/>
          <w:shd w:val="clear" w:color="auto" w:fill="FFFFFF"/>
        </w:rPr>
        <w:t>In our previous video we have registered a new user with the following email address and password. The username is also the email address.</w:t>
      </w:r>
      <w:r w:rsidRPr="00AC3FE6">
        <w:rPr>
          <w:rFonts w:ascii="Arial" w:eastAsia="Times New Roman" w:hAnsi="Arial" w:cs="Arial"/>
          <w:color w:val="333333"/>
        </w:rPr>
        <w:br/>
      </w:r>
      <w:r w:rsidRPr="00AC3FE6">
        <w:rPr>
          <w:rFonts w:ascii="Arial" w:eastAsia="Times New Roman" w:hAnsi="Arial" w:cs="Arial"/>
          <w:color w:val="333333"/>
          <w:shd w:val="clear" w:color="auto" w:fill="FFFFFF"/>
        </w:rPr>
        <w:t>Email : test1@test.com</w:t>
      </w:r>
      <w:r w:rsidRPr="00AC3FE6">
        <w:rPr>
          <w:rFonts w:ascii="Arial" w:eastAsia="Times New Roman" w:hAnsi="Arial" w:cs="Arial"/>
          <w:color w:val="333333"/>
        </w:rPr>
        <w:br/>
      </w:r>
      <w:r w:rsidRPr="00AC3FE6">
        <w:rPr>
          <w:rFonts w:ascii="Arial" w:eastAsia="Times New Roman" w:hAnsi="Arial" w:cs="Arial"/>
          <w:color w:val="333333"/>
          <w:shd w:val="clear" w:color="auto" w:fill="FFFFFF"/>
        </w:rPr>
        <w:t>Password : Test123!</w:t>
      </w:r>
      <w:r w:rsidRPr="00AC3FE6">
        <w:rPr>
          <w:rFonts w:ascii="Arial" w:eastAsia="Times New Roman" w:hAnsi="Arial" w:cs="Arial"/>
          <w:color w:val="333333"/>
        </w:rPr>
        <w:br/>
      </w:r>
      <w:r w:rsidRPr="00AC3FE6">
        <w:rPr>
          <w:rFonts w:ascii="Arial" w:eastAsia="Times New Roman" w:hAnsi="Arial" w:cs="Arial"/>
          <w:color w:val="333333"/>
        </w:rPr>
        <w:br/>
      </w:r>
      <w:ins w:id="1" w:author="Unknown">
        <w:r w:rsidRPr="00AC3FE6">
          <w:rPr>
            <w:rFonts w:ascii="Arial" w:eastAsia="Times New Roman" w:hAnsi="Arial" w:cs="Arial"/>
            <w:color w:val="333333"/>
          </w:rPr>
          <w:br/>
        </w:r>
        <w:r w:rsidRPr="00AC3FE6">
          <w:rPr>
            <w:rFonts w:ascii="Arial" w:eastAsia="Times New Roman" w:hAnsi="Arial" w:cs="Arial"/>
            <w:color w:val="333333"/>
          </w:rPr>
          <w:br/>
        </w:r>
        <w:r w:rsidRPr="00AC3FE6">
          <w:rPr>
            <w:rFonts w:ascii="Arial" w:eastAsia="Times New Roman" w:hAnsi="Arial" w:cs="Arial"/>
            <w:color w:val="333333"/>
            <w:shd w:val="clear" w:color="auto" w:fill="FFFFFF"/>
          </w:rPr>
          <w:t>Now let's use fiddler and generate the access token using the above username and password. Use the Composer tab in Fiddler to compose a request. Fiddler configuration is shown below.</w:t>
        </w:r>
        <w:r w:rsidRPr="00AC3FE6">
          <w:rPr>
            <w:rFonts w:ascii="Arial" w:eastAsia="Times New Roman" w:hAnsi="Arial" w:cs="Arial"/>
            <w:color w:val="333333"/>
          </w:rPr>
          <w:br/>
        </w:r>
      </w:ins>
    </w:p>
    <w:p w:rsidR="00AC3FE6" w:rsidRPr="00AC3FE6" w:rsidRDefault="00AC3FE6" w:rsidP="00AC3FE6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ins w:id="2" w:author="Unknown"/>
          <w:rFonts w:ascii="Arial" w:eastAsia="Times New Roman" w:hAnsi="Arial" w:cs="Arial"/>
          <w:color w:val="333333"/>
        </w:rPr>
      </w:pPr>
      <w:ins w:id="3" w:author="Unknown">
        <w:r w:rsidRPr="00AC3FE6">
          <w:rPr>
            <w:rFonts w:ascii="Arial" w:eastAsia="Times New Roman" w:hAnsi="Arial" w:cs="Arial"/>
            <w:color w:val="333333"/>
          </w:rPr>
          <w:t>Issue a POST request to </w:t>
        </w:r>
        <w:r w:rsidRPr="00AC3FE6">
          <w:rPr>
            <w:rFonts w:ascii="Arial" w:eastAsia="Times New Roman" w:hAnsi="Arial" w:cs="Arial"/>
            <w:color w:val="0000FF"/>
          </w:rPr>
          <w:t>/token </w:t>
        </w:r>
      </w:ins>
    </w:p>
    <w:p w:rsidR="00AC3FE6" w:rsidRPr="00AC3FE6" w:rsidRDefault="00AC3FE6" w:rsidP="00AC3FE6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ins w:id="4" w:author="Unknown"/>
          <w:rFonts w:ascii="Arial" w:eastAsia="Times New Roman" w:hAnsi="Arial" w:cs="Arial"/>
          <w:color w:val="333333"/>
        </w:rPr>
      </w:pPr>
      <w:ins w:id="5" w:author="Unknown">
        <w:r w:rsidRPr="00AC3FE6">
          <w:rPr>
            <w:rFonts w:ascii="Arial" w:eastAsia="Times New Roman" w:hAnsi="Arial" w:cs="Arial"/>
            <w:color w:val="333333"/>
          </w:rPr>
          <w:t>In the request body include username and the password. </w:t>
        </w:r>
      </w:ins>
    </w:p>
    <w:p w:rsidR="00AC3FE6" w:rsidRPr="00AC3FE6" w:rsidRDefault="00AC3FE6" w:rsidP="00AC3FE6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ins w:id="6" w:author="Unknown"/>
          <w:rFonts w:ascii="Arial" w:eastAsia="Times New Roman" w:hAnsi="Arial" w:cs="Arial"/>
          <w:color w:val="333333"/>
        </w:rPr>
      </w:pPr>
      <w:ins w:id="7" w:author="Unknown">
        <w:r w:rsidRPr="00AC3FE6">
          <w:rPr>
            <w:rFonts w:ascii="Arial" w:eastAsia="Times New Roman" w:hAnsi="Arial" w:cs="Arial"/>
            <w:color w:val="333333"/>
          </w:rPr>
          <w:t>We also need to set </w:t>
        </w:r>
        <w:r w:rsidRPr="00AC3FE6">
          <w:rPr>
            <w:rFonts w:ascii="Arial" w:eastAsia="Times New Roman" w:hAnsi="Arial" w:cs="Arial"/>
            <w:color w:val="0000FF"/>
          </w:rPr>
          <w:t>grant_type=password</w:t>
        </w:r>
        <w:r w:rsidRPr="00AC3FE6">
          <w:rPr>
            <w:rFonts w:ascii="Arial" w:eastAsia="Times New Roman" w:hAnsi="Arial" w:cs="Arial"/>
            <w:color w:val="333333"/>
          </w:rPr>
          <w:t>. This indicates that we are presenting password for acquiring access token.</w:t>
        </w:r>
      </w:ins>
    </w:p>
    <w:p w:rsidR="00AC3FE6" w:rsidRPr="00AC3FE6" w:rsidRDefault="00AC3FE6" w:rsidP="00AC3FE6">
      <w:pPr>
        <w:spacing w:after="0" w:line="240" w:lineRule="auto"/>
        <w:rPr>
          <w:ins w:id="8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15025" cy="2514600"/>
            <wp:effectExtent l="19050" t="0" r="9525" b="0"/>
            <wp:docPr id="1" name="Picture 1" descr="Token generation in ASP.NET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ken generation in ASP.NET Web AP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9" w:author="Unknown">
        <w:r w:rsidRPr="00AC3FE6">
          <w:rPr>
            <w:rFonts w:ascii="Arial" w:eastAsia="Times New Roman" w:hAnsi="Arial" w:cs="Arial"/>
            <w:color w:val="333333"/>
          </w:rPr>
          <w:br/>
        </w:r>
        <w:r w:rsidRPr="00AC3FE6">
          <w:rPr>
            <w:rFonts w:ascii="Arial" w:eastAsia="Times New Roman" w:hAnsi="Arial" w:cs="Arial"/>
            <w:color w:val="333333"/>
          </w:rPr>
          <w:br/>
        </w:r>
        <w:r w:rsidRPr="00AC3FE6">
          <w:rPr>
            <w:rFonts w:ascii="Arial" w:eastAsia="Times New Roman" w:hAnsi="Arial" w:cs="Arial"/>
            <w:color w:val="333333"/>
          </w:rPr>
          <w:br/>
        </w:r>
        <w:r w:rsidRPr="00AC3FE6">
          <w:rPr>
            <w:rFonts w:ascii="Arial" w:eastAsia="Times New Roman" w:hAnsi="Arial" w:cs="Arial"/>
            <w:color w:val="333333"/>
          </w:rPr>
          <w:br/>
        </w:r>
        <w:r w:rsidRPr="00AC3FE6">
          <w:rPr>
            <w:rFonts w:ascii="Arial" w:eastAsia="Times New Roman" w:hAnsi="Arial" w:cs="Arial"/>
            <w:color w:val="333333"/>
            <w:shd w:val="clear" w:color="auto" w:fill="FFFFFF"/>
          </w:rPr>
          <w:t>With the above configuration in place, click the </w:t>
        </w:r>
        <w:r w:rsidRPr="00AC3FE6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Execute </w:t>
        </w:r>
        <w:r w:rsidRPr="00AC3FE6">
          <w:rPr>
            <w:rFonts w:ascii="Arial" w:eastAsia="Times New Roman" w:hAnsi="Arial" w:cs="Arial"/>
            <w:color w:val="333333"/>
            <w:shd w:val="clear" w:color="auto" w:fill="FFFFFF"/>
          </w:rPr>
          <w:t>button in Fiddler. Notice we get the access token back. You can also see when the token is issued and when it expires. </w:t>
        </w:r>
        <w:r w:rsidRPr="00AC3FE6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43575" cy="3733800"/>
            <wp:effectExtent l="19050" t="0" r="9525" b="0"/>
            <wp:docPr id="2" name="Picture 2" descr="web api create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 api create toke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10" w:author="Unknown">
        <w:r w:rsidRPr="00AC3FE6">
          <w:rPr>
            <w:rFonts w:ascii="Arial" w:eastAsia="Times New Roman" w:hAnsi="Arial" w:cs="Arial"/>
            <w:color w:val="333333"/>
          </w:rPr>
          <w:br/>
        </w:r>
        <w:r w:rsidRPr="00AC3FE6">
          <w:rPr>
            <w:rFonts w:ascii="Arial" w:eastAsia="Times New Roman" w:hAnsi="Arial" w:cs="Arial"/>
            <w:color w:val="333333"/>
          </w:rPr>
          <w:br/>
        </w:r>
        <w:r w:rsidRPr="00AC3FE6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Now let's understand how the access token is generated.</w:t>
        </w:r>
        <w:r w:rsidRPr="00AC3FE6">
          <w:rPr>
            <w:rFonts w:ascii="Arial" w:eastAsia="Times New Roman" w:hAnsi="Arial" w:cs="Arial"/>
            <w:color w:val="333333"/>
          </w:rPr>
          <w:br/>
        </w:r>
        <w:r w:rsidRPr="00AC3FE6">
          <w:rPr>
            <w:rFonts w:ascii="Arial" w:eastAsia="Times New Roman" w:hAnsi="Arial" w:cs="Arial"/>
            <w:color w:val="333333"/>
            <w:shd w:val="clear" w:color="auto" w:fill="FFFFFF"/>
          </w:rPr>
          <w:t>The code that generates the access token is provided by ASP.NET Web API out of the box. To see this code open the file </w:t>
        </w:r>
        <w:r w:rsidRPr="00AC3FE6">
          <w:rPr>
            <w:rFonts w:ascii="Arial" w:eastAsia="Times New Roman" w:hAnsi="Arial" w:cs="Arial"/>
            <w:color w:val="0000FF"/>
            <w:shd w:val="clear" w:color="auto" w:fill="FFFFFF"/>
          </w:rPr>
          <w:t>"Startup.Auth.cs"</w:t>
        </w:r>
        <w:r w:rsidRPr="00AC3FE6">
          <w:rPr>
            <w:rFonts w:ascii="Arial" w:eastAsia="Times New Roman" w:hAnsi="Arial" w:cs="Arial"/>
            <w:color w:val="333333"/>
            <w:shd w:val="clear" w:color="auto" w:fill="FFFFFF"/>
          </w:rPr>
          <w:t> that is present in </w:t>
        </w:r>
        <w:r w:rsidRPr="00AC3FE6">
          <w:rPr>
            <w:rFonts w:ascii="Arial" w:eastAsia="Times New Roman" w:hAnsi="Arial" w:cs="Arial"/>
            <w:color w:val="0000FF"/>
            <w:shd w:val="clear" w:color="auto" w:fill="FFFFFF"/>
          </w:rPr>
          <w:t>App_Start </w:t>
        </w:r>
        <w:r w:rsidRPr="00AC3FE6">
          <w:rPr>
            <w:rFonts w:ascii="Arial" w:eastAsia="Times New Roman" w:hAnsi="Arial" w:cs="Arial"/>
            <w:color w:val="333333"/>
            <w:shd w:val="clear" w:color="auto" w:fill="FFFFFF"/>
          </w:rPr>
          <w:t>folder. Notice in the </w:t>
        </w:r>
        <w:r w:rsidRPr="00AC3FE6">
          <w:rPr>
            <w:rFonts w:ascii="Arial" w:eastAsia="Times New Roman" w:hAnsi="Arial" w:cs="Arial"/>
            <w:color w:val="0000FF"/>
            <w:shd w:val="clear" w:color="auto" w:fill="FFFFFF"/>
          </w:rPr>
          <w:t>ConfigureAuth() </w:t>
        </w:r>
        <w:r w:rsidRPr="00AC3FE6">
          <w:rPr>
            <w:rFonts w:ascii="Arial" w:eastAsia="Times New Roman" w:hAnsi="Arial" w:cs="Arial"/>
            <w:color w:val="333333"/>
            <w:shd w:val="clear" w:color="auto" w:fill="FFFFFF"/>
          </w:rPr>
          <w:t>method</w:t>
        </w:r>
        <w:r w:rsidRPr="00AC3FE6">
          <w:rPr>
            <w:rFonts w:ascii="Arial" w:eastAsia="Times New Roman" w:hAnsi="Arial" w:cs="Arial"/>
            <w:color w:val="333333"/>
          </w:rPr>
          <w:br/>
        </w:r>
      </w:ins>
    </w:p>
    <w:p w:rsidR="00AC3FE6" w:rsidRPr="00AC3FE6" w:rsidRDefault="00AC3FE6" w:rsidP="00AC3FE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ins w:id="11" w:author="Unknown"/>
          <w:rFonts w:ascii="Arial" w:eastAsia="Times New Roman" w:hAnsi="Arial" w:cs="Arial"/>
          <w:color w:val="333333"/>
        </w:rPr>
      </w:pPr>
      <w:ins w:id="12" w:author="Unknown">
        <w:r w:rsidRPr="00AC3FE6">
          <w:rPr>
            <w:rFonts w:ascii="Arial" w:eastAsia="Times New Roman" w:hAnsi="Arial" w:cs="Arial"/>
            <w:color w:val="333333"/>
          </w:rPr>
          <w:t>An instance of </w:t>
        </w:r>
        <w:r w:rsidRPr="00AC3FE6">
          <w:rPr>
            <w:rFonts w:ascii="Arial" w:eastAsia="Times New Roman" w:hAnsi="Arial" w:cs="Arial"/>
            <w:color w:val="3D85C6"/>
          </w:rPr>
          <w:t>OAuthAuthorizationServerOptions </w:t>
        </w:r>
        <w:r w:rsidRPr="00AC3FE6">
          <w:rPr>
            <w:rFonts w:ascii="Arial" w:eastAsia="Times New Roman" w:hAnsi="Arial" w:cs="Arial"/>
            <w:color w:val="333333"/>
          </w:rPr>
          <w:t>is created</w:t>
        </w:r>
      </w:ins>
    </w:p>
    <w:p w:rsidR="00AC3FE6" w:rsidRPr="00AC3FE6" w:rsidRDefault="00AC3FE6" w:rsidP="00AC3FE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ins w:id="13" w:author="Unknown"/>
          <w:rFonts w:ascii="Arial" w:eastAsia="Times New Roman" w:hAnsi="Arial" w:cs="Arial"/>
          <w:color w:val="333333"/>
        </w:rPr>
      </w:pPr>
      <w:ins w:id="14" w:author="Unknown">
        <w:r w:rsidRPr="00AC3FE6">
          <w:rPr>
            <w:rFonts w:ascii="Arial" w:eastAsia="Times New Roman" w:hAnsi="Arial" w:cs="Arial"/>
            <w:color w:val="333333"/>
          </w:rPr>
          <w:t>The </w:t>
        </w:r>
        <w:r w:rsidRPr="00AC3FE6">
          <w:rPr>
            <w:rFonts w:ascii="Arial" w:eastAsia="Times New Roman" w:hAnsi="Arial" w:cs="Arial"/>
            <w:color w:val="0000FF"/>
          </w:rPr>
          <w:t>/Token</w:t>
        </w:r>
        <w:r w:rsidRPr="00AC3FE6">
          <w:rPr>
            <w:rFonts w:ascii="Arial" w:eastAsia="Times New Roman" w:hAnsi="Arial" w:cs="Arial"/>
            <w:color w:val="333333"/>
          </w:rPr>
          <w:t> end point to which we have posted username and password is specified in here</w:t>
        </w:r>
      </w:ins>
    </w:p>
    <w:p w:rsidR="00AC3FE6" w:rsidRPr="00AC3FE6" w:rsidRDefault="00AC3FE6" w:rsidP="00AC3FE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ins w:id="15" w:author="Unknown"/>
          <w:rFonts w:ascii="Arial" w:eastAsia="Times New Roman" w:hAnsi="Arial" w:cs="Arial"/>
          <w:color w:val="333333"/>
        </w:rPr>
      </w:pPr>
      <w:ins w:id="16" w:author="Unknown">
        <w:r w:rsidRPr="00AC3FE6">
          <w:rPr>
            <w:rFonts w:ascii="Arial" w:eastAsia="Times New Roman" w:hAnsi="Arial" w:cs="Arial"/>
            <w:color w:val="333333"/>
          </w:rPr>
          <w:t>The token expiry is specified using </w:t>
        </w:r>
        <w:r w:rsidRPr="00AC3FE6">
          <w:rPr>
            <w:rFonts w:ascii="Arial" w:eastAsia="Times New Roman" w:hAnsi="Arial" w:cs="Arial"/>
            <w:color w:val="0000FF"/>
          </w:rPr>
          <w:t>AccessTokenExpireTimeSpan </w:t>
        </w:r>
        <w:r w:rsidRPr="00AC3FE6">
          <w:rPr>
            <w:rFonts w:ascii="Arial" w:eastAsia="Times New Roman" w:hAnsi="Arial" w:cs="Arial"/>
            <w:color w:val="333333"/>
          </w:rPr>
          <w:t>property. In this case the token expires 14 days after it is issued. You can change this to meet your application needs.</w:t>
        </w:r>
      </w:ins>
    </w:p>
    <w:p w:rsidR="00AC3FE6" w:rsidRPr="00AC3FE6" w:rsidRDefault="00AC3FE6" w:rsidP="00AC3FE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ins w:id="17" w:author="Unknown"/>
          <w:rFonts w:ascii="Arial" w:eastAsia="Times New Roman" w:hAnsi="Arial" w:cs="Arial"/>
          <w:color w:val="333333"/>
        </w:rPr>
      </w:pPr>
      <w:ins w:id="18" w:author="Unknown">
        <w:r w:rsidRPr="00AC3FE6">
          <w:rPr>
            <w:rFonts w:ascii="Arial" w:eastAsia="Times New Roman" w:hAnsi="Arial" w:cs="Arial"/>
            <w:color w:val="333333"/>
          </w:rPr>
          <w:t>The Provider property is initialised with a new instance of </w:t>
        </w:r>
        <w:r w:rsidRPr="00AC3FE6">
          <w:rPr>
            <w:rFonts w:ascii="Arial" w:eastAsia="Times New Roman" w:hAnsi="Arial" w:cs="Arial"/>
            <w:color w:val="3D85C6"/>
          </w:rPr>
          <w:t>ApplicationOAuthProvider </w:t>
        </w:r>
        <w:r w:rsidRPr="00AC3FE6">
          <w:rPr>
            <w:rFonts w:ascii="Arial" w:eastAsia="Times New Roman" w:hAnsi="Arial" w:cs="Arial"/>
            <w:color w:val="333333"/>
          </w:rPr>
          <w:t>class. This class has </w:t>
        </w:r>
        <w:r w:rsidRPr="00AC3FE6">
          <w:rPr>
            <w:rFonts w:ascii="Arial" w:eastAsia="Times New Roman" w:hAnsi="Arial" w:cs="Arial"/>
            <w:color w:val="0000FF"/>
          </w:rPr>
          <w:t>GrantResourceOwnerCredentials() </w:t>
        </w:r>
        <w:r w:rsidRPr="00AC3FE6">
          <w:rPr>
            <w:rFonts w:ascii="Arial" w:eastAsia="Times New Roman" w:hAnsi="Arial" w:cs="Arial"/>
            <w:color w:val="333333"/>
          </w:rPr>
          <w:t>method which verifies if the provided username and password are valid. If valid an access token is issued. The token is generated when </w:t>
        </w:r>
        <w:r w:rsidRPr="00AC3FE6">
          <w:rPr>
            <w:rFonts w:ascii="Arial" w:eastAsia="Times New Roman" w:hAnsi="Arial" w:cs="Arial"/>
            <w:color w:val="0000FF"/>
          </w:rPr>
          <w:t>context.Validated(ticket)</w:t>
        </w:r>
        <w:r w:rsidRPr="00AC3FE6">
          <w:rPr>
            <w:rFonts w:ascii="Arial" w:eastAsia="Times New Roman" w:hAnsi="Arial" w:cs="Arial"/>
            <w:color w:val="333333"/>
          </w:rPr>
          <w:t> method is called.</w:t>
        </w:r>
      </w:ins>
    </w:p>
    <w:p w:rsidR="00A210E2" w:rsidRDefault="00AC3FE6" w:rsidP="00AC3FE6">
      <w:ins w:id="19" w:author="Unknown">
        <w:r w:rsidRPr="00AC3FE6">
          <w:rPr>
            <w:rFonts w:ascii="Arial" w:eastAsia="Times New Roman" w:hAnsi="Arial" w:cs="Arial"/>
            <w:color w:val="333333"/>
            <w:shd w:val="clear" w:color="auto" w:fill="FFFFFF"/>
          </w:rPr>
          <w:t>Now let us see how to call EmployeesController and retrieve employees data.</w:t>
        </w:r>
        <w:r w:rsidRPr="00AC3FE6">
          <w:rPr>
            <w:rFonts w:ascii="Arial" w:eastAsia="Times New Roman" w:hAnsi="Arial" w:cs="Arial"/>
            <w:color w:val="333333"/>
          </w:rPr>
          <w:br/>
        </w:r>
        <w:r w:rsidRPr="00AC3FE6">
          <w:rPr>
            <w:rFonts w:ascii="Arial" w:eastAsia="Times New Roman" w:hAnsi="Arial" w:cs="Arial"/>
            <w:color w:val="333333"/>
          </w:rPr>
          <w:br/>
        </w:r>
        <w:r w:rsidRPr="00AC3FE6">
          <w:rPr>
            <w:rFonts w:ascii="Arial" w:eastAsia="Times New Roman" w:hAnsi="Arial" w:cs="Arial"/>
            <w:color w:val="333333"/>
            <w:shd w:val="clear" w:color="auto" w:fill="FFFFFF"/>
          </w:rPr>
          <w:t>If we issue a GET request to </w:t>
        </w:r>
        <w:r w:rsidRPr="00AC3FE6">
          <w:rPr>
            <w:rFonts w:ascii="Arial" w:eastAsia="Times New Roman" w:hAnsi="Arial" w:cs="Arial"/>
            <w:color w:val="0000FF"/>
            <w:shd w:val="clear" w:color="auto" w:fill="FFFFFF"/>
          </w:rPr>
          <w:t>http://localhost:61358/api/employees</w:t>
        </w:r>
        <w:r w:rsidRPr="00AC3FE6">
          <w:rPr>
            <w:rFonts w:ascii="Arial" w:eastAsia="Times New Roman" w:hAnsi="Arial" w:cs="Arial"/>
            <w:color w:val="333333"/>
            <w:shd w:val="clear" w:color="auto" w:fill="FFFFFF"/>
          </w:rPr>
          <w:t> we get </w:t>
        </w:r>
        <w:r w:rsidRPr="00AC3FE6">
          <w:rPr>
            <w:rFonts w:ascii="Arial" w:eastAsia="Times New Roman" w:hAnsi="Arial" w:cs="Arial"/>
            <w:color w:val="FF0000"/>
            <w:shd w:val="clear" w:color="auto" w:fill="FFFFFF"/>
          </w:rPr>
          <w:t>401 Unauthorized error</w:t>
        </w:r>
        <w:r w:rsidRPr="00AC3FE6">
          <w:rPr>
            <w:rFonts w:ascii="Arial" w:eastAsia="Times New Roman" w:hAnsi="Arial" w:cs="Arial"/>
            <w:color w:val="333333"/>
            <w:shd w:val="clear" w:color="auto" w:fill="FFFFFF"/>
          </w:rPr>
          <w:t>. Since the EmployeesController is decorated with </w:t>
        </w:r>
        <w:r w:rsidRPr="00AC3FE6">
          <w:rPr>
            <w:rFonts w:ascii="Arial" w:eastAsia="Times New Roman" w:hAnsi="Arial" w:cs="Arial"/>
            <w:color w:val="0000FF"/>
            <w:shd w:val="clear" w:color="auto" w:fill="FFFFFF"/>
          </w:rPr>
          <w:t>[Authorize]</w:t>
        </w:r>
        <w:r w:rsidRPr="00AC3FE6">
          <w:rPr>
            <w:rFonts w:ascii="Arial" w:eastAsia="Times New Roman" w:hAnsi="Arial" w:cs="Arial"/>
            <w:color w:val="333333"/>
            <w:shd w:val="clear" w:color="auto" w:fill="FFFFFF"/>
          </w:rPr>
          <w:t>attribute, the request needs to be authenticated. So with every request we have to send the Bearer token using Authorization header as shown in fiddler below. </w:t>
        </w:r>
        <w:r w:rsidRPr="00AC3FE6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10200" cy="1581150"/>
            <wp:effectExtent l="19050" t="0" r="0" b="0"/>
            <wp:docPr id="3" name="Picture 3" descr="fiddler bearer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ddler bearer toke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0" w:author="Unknown">
        <w:r w:rsidRPr="00AC3FE6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AC3FE6">
          <w:rPr>
            <w:rFonts w:ascii="Arial" w:eastAsia="Times New Roman" w:hAnsi="Arial" w:cs="Arial"/>
            <w:color w:val="333333"/>
          </w:rPr>
          <w:br/>
        </w:r>
        <w:r w:rsidRPr="00AC3FE6">
          <w:rPr>
            <w:rFonts w:ascii="Arial" w:eastAsia="Times New Roman" w:hAnsi="Arial" w:cs="Arial"/>
            <w:color w:val="333333"/>
          </w:rPr>
          <w:br/>
        </w:r>
        <w:r w:rsidRPr="00AC3FE6">
          <w:rPr>
            <w:rFonts w:ascii="Arial" w:eastAsia="Times New Roman" w:hAnsi="Arial" w:cs="Arial"/>
            <w:color w:val="333333"/>
            <w:shd w:val="clear" w:color="auto" w:fill="FFFFFF"/>
          </w:rPr>
          <w:t>In our next video we will discuss implementing the Login page for the sample application that we have been working with in this series. </w:t>
        </w:r>
      </w:ins>
    </w:p>
    <w:sectPr w:rsidR="00A210E2" w:rsidSect="00A3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2423F"/>
    <w:multiLevelType w:val="multilevel"/>
    <w:tmpl w:val="63C8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9A60D0"/>
    <w:multiLevelType w:val="multilevel"/>
    <w:tmpl w:val="AE84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3FE6"/>
    <w:rsid w:val="00171A19"/>
    <w:rsid w:val="0030154E"/>
    <w:rsid w:val="00A210E2"/>
    <w:rsid w:val="00A30C6E"/>
    <w:rsid w:val="00AC3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3F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F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6n9fhu94yhW7yoUOGNOfHurUE6bpOO2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harp-video-tutorials.blogspot.com/2016/12/using-aspnet-identity-with-web-api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sharp-video-tutorials.blogspot.com/2016/12/using-aspnet-identity-with-web-api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2018-02-19T06:43:00Z</dcterms:created>
  <dcterms:modified xsi:type="dcterms:W3CDTF">2018-02-19T06:46:00Z</dcterms:modified>
</cp:coreProperties>
</file>