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42" w:rsidRPr="00466A42" w:rsidRDefault="00466A42" w:rsidP="00466A42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466A42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466A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implementing login page for ASP.NET Web API</w:t>
      </w:r>
      <w:r w:rsidRPr="00466A42">
        <w:rPr>
          <w:rFonts w:ascii="Arial" w:eastAsia="Times New Roman" w:hAnsi="Arial" w:cs="Arial"/>
          <w:color w:val="333333"/>
          <w:shd w:val="clear" w:color="auto" w:fill="FFFFFF"/>
        </w:rPr>
        <w:t>. This is continuation to </w:t>
      </w:r>
      <w:hyperlink r:id="rId4" w:history="1">
        <w:r w:rsidRPr="00466A42">
          <w:rPr>
            <w:rFonts w:ascii="Arial" w:eastAsia="Times New Roman" w:hAnsi="Arial" w:cs="Arial"/>
            <w:color w:val="771100"/>
          </w:rPr>
          <w:t>Part 23</w:t>
        </w:r>
      </w:hyperlink>
      <w:r w:rsidRPr="00466A42">
        <w:rPr>
          <w:rFonts w:ascii="Arial" w:eastAsia="Times New Roman" w:hAnsi="Arial" w:cs="Arial"/>
          <w:color w:val="333333"/>
          <w:shd w:val="clear" w:color="auto" w:fill="FFFFFF"/>
        </w:rPr>
        <w:t>. Please watch </w:t>
      </w:r>
      <w:hyperlink r:id="rId5" w:history="1">
        <w:r w:rsidRPr="00466A42">
          <w:rPr>
            <w:rFonts w:ascii="Arial" w:eastAsia="Times New Roman" w:hAnsi="Arial" w:cs="Arial"/>
            <w:color w:val="771100"/>
          </w:rPr>
          <w:t>Part 23</w:t>
        </w:r>
      </w:hyperlink>
      <w:r w:rsidRPr="00466A42">
        <w:rPr>
          <w:rFonts w:ascii="Arial" w:eastAsia="Times New Roman" w:hAnsi="Arial" w:cs="Arial"/>
          <w:color w:val="333333"/>
          <w:shd w:val="clear" w:color="auto" w:fill="FFFFFF"/>
        </w:rPr>
        <w:t> from </w:t>
      </w:r>
      <w:hyperlink r:id="rId6" w:history="1">
        <w:r w:rsidRPr="00466A42">
          <w:rPr>
            <w:rFonts w:ascii="Arial" w:eastAsia="Times New Roman" w:hAnsi="Arial" w:cs="Arial"/>
            <w:color w:val="771100"/>
          </w:rPr>
          <w:t>ASP.NET Web API tutorial</w:t>
        </w:r>
      </w:hyperlink>
      <w:r w:rsidRPr="00466A42">
        <w:rPr>
          <w:rFonts w:ascii="Arial" w:eastAsia="Times New Roman" w:hAnsi="Arial" w:cs="Arial"/>
          <w:color w:val="333333"/>
          <w:shd w:val="clear" w:color="auto" w:fill="FFFFFF"/>
        </w:rPr>
        <w:t> before proceeding.</w:t>
      </w:r>
      <w:r w:rsidRPr="00466A42">
        <w:rPr>
          <w:rFonts w:ascii="Arial" w:eastAsia="Times New Roman" w:hAnsi="Arial" w:cs="Arial"/>
          <w:color w:val="333333"/>
        </w:rPr>
        <w:br/>
      </w:r>
      <w:r w:rsidRPr="00466A42">
        <w:rPr>
          <w:rFonts w:ascii="Arial" w:eastAsia="Times New Roman" w:hAnsi="Arial" w:cs="Arial"/>
          <w:color w:val="333333"/>
        </w:rPr>
        <w:br/>
      </w:r>
      <w:r w:rsidRPr="00466A42">
        <w:rPr>
          <w:rFonts w:ascii="Arial" w:eastAsia="Times New Roman" w:hAnsi="Arial" w:cs="Arial"/>
          <w:color w:val="333333"/>
          <w:shd w:val="clear" w:color="auto" w:fill="FFFFFF"/>
        </w:rPr>
        <w:t>We want to design a login page that looks as shown below </w:t>
      </w:r>
      <w:r w:rsidRPr="00466A42">
        <w:rPr>
          <w:rFonts w:ascii="Arial" w:eastAsia="Times New Roman" w:hAnsi="Arial" w:cs="Arial"/>
          <w:color w:val="333333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2438400"/>
            <wp:effectExtent l="19050" t="0" r="9525" b="0"/>
            <wp:docPr id="1" name="Picture 1" descr="asp net web api us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 net web api user log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6A4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66A42">
        <w:rPr>
          <w:rFonts w:ascii="Arial" w:eastAsia="Times New Roman" w:hAnsi="Arial" w:cs="Arial"/>
          <w:color w:val="333333"/>
        </w:rPr>
        <w:br/>
      </w:r>
      <w:r w:rsidRPr="00466A42">
        <w:rPr>
          <w:rFonts w:ascii="Arial" w:eastAsia="Times New Roman" w:hAnsi="Arial" w:cs="Arial"/>
          <w:color w:val="333333"/>
        </w:rPr>
        <w:br/>
      </w:r>
      <w:ins w:id="1" w:author="Unknown"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If we provide invalid username and password the error should be displayed as shown below </w:t>
        </w:r>
        <w:r w:rsidRPr="00466A42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025" cy="3295650"/>
            <wp:effectExtent l="19050" t="0" r="9525" b="0"/>
            <wp:docPr id="2" name="Picture 2" descr="asp net web api user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 net web api user authentic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Add a new HTML page to the </w:t>
        </w:r>
        <w:r w:rsidRPr="00466A4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EmployeeService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project. Name it Login.html. Copy and paste the following HTML &amp; jQuery code.</w:t>
        </w:r>
        <w:r w:rsidRPr="00466A42">
          <w:rPr>
            <w:rFonts w:ascii="Arial" w:eastAsia="Times New Roman" w:hAnsi="Arial" w:cs="Arial"/>
            <w:color w:val="333333"/>
          </w:rPr>
          <w:br/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3" w:author="Unknown"/>
          <w:rFonts w:ascii="Arial" w:eastAsia="Times New Roman" w:hAnsi="Arial" w:cs="Arial"/>
          <w:color w:val="333333"/>
        </w:rPr>
      </w:pPr>
      <w:ins w:id="4" w:author="Unknown"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lastRenderedPageBreak/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!DOCTYPE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html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5" w:author="Unknown"/>
          <w:rFonts w:ascii="Arial" w:eastAsia="Times New Roman" w:hAnsi="Arial" w:cs="Arial"/>
          <w:color w:val="333333"/>
        </w:rPr>
      </w:pPr>
      <w:ins w:id="6" w:author="Unknown"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html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7" w:author="Unknown"/>
          <w:rFonts w:ascii="Arial" w:eastAsia="Times New Roman" w:hAnsi="Arial" w:cs="Arial"/>
          <w:color w:val="333333"/>
        </w:rPr>
      </w:pPr>
      <w:ins w:id="8" w:author="Unknown"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head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9" w:author="Unknown"/>
          <w:rFonts w:ascii="Arial" w:eastAsia="Times New Roman" w:hAnsi="Arial" w:cs="Arial"/>
          <w:color w:val="333333"/>
        </w:rPr>
      </w:pPr>
      <w:ins w:id="1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title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title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1" w:author="Unknown"/>
          <w:rFonts w:ascii="Arial" w:eastAsia="Times New Roman" w:hAnsi="Arial" w:cs="Arial"/>
          <w:color w:val="333333"/>
        </w:rPr>
      </w:pPr>
      <w:ins w:id="1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meta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charset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="utf-8"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3" w:author="Unknown"/>
          <w:rFonts w:ascii="Arial" w:eastAsia="Times New Roman" w:hAnsi="Arial" w:cs="Arial"/>
          <w:color w:val="333333"/>
        </w:rPr>
      </w:pPr>
      <w:ins w:id="1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link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href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="Content/bootstrap.min.css"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rel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="stylesheet"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5" w:author="Unknown"/>
          <w:rFonts w:ascii="Arial" w:eastAsia="Times New Roman" w:hAnsi="Arial" w:cs="Arial"/>
          <w:color w:val="333333"/>
        </w:rPr>
      </w:pPr>
      <w:ins w:id="16" w:author="Unknown"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head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7" w:author="Unknown"/>
          <w:rFonts w:ascii="Arial" w:eastAsia="Times New Roman" w:hAnsi="Arial" w:cs="Arial"/>
          <w:color w:val="333333"/>
        </w:rPr>
      </w:pPr>
      <w:ins w:id="18" w:author="Unknown"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body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style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padding-top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: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20px"&gt;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9" w:author="Unknown"/>
          <w:rFonts w:ascii="Arial" w:eastAsia="Times New Roman" w:hAnsi="Arial" w:cs="Arial"/>
          <w:color w:val="333333"/>
        </w:rPr>
      </w:pPr>
      <w:ins w:id="2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div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="col-md-10 col-md-offset-1"&gt;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21" w:author="Unknown"/>
          <w:rFonts w:ascii="Arial" w:eastAsia="Times New Roman" w:hAnsi="Arial" w:cs="Arial"/>
          <w:color w:val="333333"/>
        </w:rPr>
      </w:pPr>
      <w:ins w:id="2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div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="well"&gt;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23" w:author="Unknown"/>
          <w:rFonts w:ascii="Arial" w:eastAsia="Times New Roman" w:hAnsi="Arial" w:cs="Arial"/>
          <w:color w:val="333333"/>
        </w:rPr>
      </w:pPr>
      <w:ins w:id="2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466A42">
          <w:rPr>
            <w:rFonts w:ascii="Arial" w:eastAsia="Times New Roman" w:hAnsi="Arial" w:cs="Arial"/>
            <w:color w:val="006400"/>
            <w:shd w:val="clear" w:color="auto" w:fill="FFFFFF"/>
          </w:rPr>
          <w:t>&lt;!--Table to capture username and password--&gt;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25" w:author="Unknown"/>
          <w:rFonts w:ascii="Arial" w:eastAsia="Times New Roman" w:hAnsi="Arial" w:cs="Arial"/>
          <w:color w:val="333333"/>
        </w:rPr>
      </w:pPr>
      <w:ins w:id="2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table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="table table-bordered"&gt;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27" w:author="Unknown"/>
          <w:rFonts w:ascii="Arial" w:eastAsia="Times New Roman" w:hAnsi="Arial" w:cs="Arial"/>
          <w:color w:val="333333"/>
        </w:rPr>
      </w:pPr>
      <w:ins w:id="2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thead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29" w:author="Unknown"/>
          <w:rFonts w:ascii="Arial" w:eastAsia="Times New Roman" w:hAnsi="Arial" w:cs="Arial"/>
          <w:color w:val="333333"/>
        </w:rPr>
      </w:pPr>
      <w:ins w:id="3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tr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="success"&gt;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th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colspan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="2"&gt;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 Existing User Login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  <w:ins w:id="3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a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href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="Register.html"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="btn btn-success pull-right"&gt;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37" w:author="Unknown"/>
          <w:rFonts w:ascii="Arial" w:eastAsia="Times New Roman" w:hAnsi="Arial" w:cs="Arial"/>
          <w:color w:val="333333"/>
        </w:rPr>
      </w:pPr>
      <w:ins w:id="3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    Register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39" w:author="Unknown"/>
          <w:rFonts w:ascii="Arial" w:eastAsia="Times New Roman" w:hAnsi="Arial" w:cs="Arial"/>
          <w:color w:val="333333"/>
        </w:rPr>
      </w:pPr>
      <w:ins w:id="4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a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41" w:author="Unknown"/>
          <w:rFonts w:ascii="Arial" w:eastAsia="Times New Roman" w:hAnsi="Arial" w:cs="Arial"/>
          <w:color w:val="333333"/>
        </w:rPr>
      </w:pPr>
      <w:ins w:id="4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th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43" w:author="Unknown"/>
          <w:rFonts w:ascii="Arial" w:eastAsia="Times New Roman" w:hAnsi="Arial" w:cs="Arial"/>
          <w:color w:val="333333"/>
        </w:rPr>
      </w:pPr>
      <w:ins w:id="4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 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tr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45" w:author="Unknown"/>
          <w:rFonts w:ascii="Arial" w:eastAsia="Times New Roman" w:hAnsi="Arial" w:cs="Arial"/>
          <w:color w:val="333333"/>
        </w:rPr>
      </w:pPr>
      <w:ins w:id="4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thead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47" w:author="Unknown"/>
          <w:rFonts w:ascii="Arial" w:eastAsia="Times New Roman" w:hAnsi="Arial" w:cs="Arial"/>
          <w:color w:val="333333"/>
        </w:rPr>
      </w:pPr>
      <w:ins w:id="4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tbody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  <w:ins w:id="5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tr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51" w:author="Unknown"/>
          <w:rFonts w:ascii="Arial" w:eastAsia="Times New Roman" w:hAnsi="Arial" w:cs="Arial"/>
          <w:color w:val="333333"/>
        </w:rPr>
      </w:pPr>
      <w:ins w:id="5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Usename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53" w:author="Unknown"/>
          <w:rFonts w:ascii="Arial" w:eastAsia="Times New Roman" w:hAnsi="Arial" w:cs="Arial"/>
          <w:color w:val="333333"/>
        </w:rPr>
      </w:pPr>
      <w:ins w:id="5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55" w:author="Unknown"/>
          <w:rFonts w:ascii="Arial" w:eastAsia="Times New Roman" w:hAnsi="Arial" w:cs="Arial"/>
          <w:color w:val="333333"/>
        </w:rPr>
      </w:pPr>
      <w:ins w:id="5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input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="text"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="txtUsername"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placeholder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="Username"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57" w:author="Unknown"/>
          <w:rFonts w:ascii="Arial" w:eastAsia="Times New Roman" w:hAnsi="Arial" w:cs="Arial"/>
          <w:color w:val="333333"/>
        </w:rPr>
      </w:pPr>
      <w:ins w:id="5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59" w:author="Unknown"/>
          <w:rFonts w:ascii="Arial" w:eastAsia="Times New Roman" w:hAnsi="Arial" w:cs="Arial"/>
          <w:color w:val="333333"/>
        </w:rPr>
      </w:pPr>
      <w:ins w:id="6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tr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61" w:author="Unknown"/>
          <w:rFonts w:ascii="Arial" w:eastAsia="Times New Roman" w:hAnsi="Arial" w:cs="Arial"/>
          <w:color w:val="333333"/>
        </w:rPr>
      </w:pPr>
      <w:ins w:id="6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tr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63" w:author="Unknown"/>
          <w:rFonts w:ascii="Arial" w:eastAsia="Times New Roman" w:hAnsi="Arial" w:cs="Arial"/>
          <w:color w:val="333333"/>
        </w:rPr>
      </w:pPr>
      <w:ins w:id="6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Password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65" w:author="Unknown"/>
          <w:rFonts w:ascii="Arial" w:eastAsia="Times New Roman" w:hAnsi="Arial" w:cs="Arial"/>
          <w:color w:val="333333"/>
        </w:rPr>
      </w:pPr>
      <w:ins w:id="6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67" w:author="Unknown"/>
          <w:rFonts w:ascii="Arial" w:eastAsia="Times New Roman" w:hAnsi="Arial" w:cs="Arial"/>
          <w:color w:val="333333"/>
        </w:rPr>
      </w:pPr>
      <w:ins w:id="6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input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="password"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="txtPassword"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69" w:author="Unknown"/>
          <w:rFonts w:ascii="Arial" w:eastAsia="Times New Roman" w:hAnsi="Arial" w:cs="Arial"/>
          <w:color w:val="333333"/>
        </w:rPr>
      </w:pPr>
      <w:ins w:id="7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      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placeholder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="Password"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71" w:author="Unknown"/>
          <w:rFonts w:ascii="Arial" w:eastAsia="Times New Roman" w:hAnsi="Arial" w:cs="Arial"/>
          <w:color w:val="333333"/>
        </w:rPr>
      </w:pPr>
      <w:ins w:id="7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73" w:author="Unknown"/>
          <w:rFonts w:ascii="Arial" w:eastAsia="Times New Roman" w:hAnsi="Arial" w:cs="Arial"/>
          <w:color w:val="333333"/>
        </w:rPr>
      </w:pPr>
      <w:ins w:id="7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tr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75" w:author="Unknown"/>
          <w:rFonts w:ascii="Arial" w:eastAsia="Times New Roman" w:hAnsi="Arial" w:cs="Arial"/>
          <w:color w:val="333333"/>
        </w:rPr>
      </w:pPr>
      <w:ins w:id="7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tr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="success"&gt;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77" w:author="Unknown"/>
          <w:rFonts w:ascii="Arial" w:eastAsia="Times New Roman" w:hAnsi="Arial" w:cs="Arial"/>
          <w:color w:val="333333"/>
        </w:rPr>
      </w:pPr>
      <w:ins w:id="7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td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colspan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="2"&gt;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79" w:author="Unknown"/>
          <w:rFonts w:ascii="Arial" w:eastAsia="Times New Roman" w:hAnsi="Arial" w:cs="Arial"/>
          <w:color w:val="333333"/>
        </w:rPr>
      </w:pPr>
      <w:ins w:id="8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input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="btnLogin"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="btn btn-success"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="button"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81" w:author="Unknown"/>
          <w:rFonts w:ascii="Arial" w:eastAsia="Times New Roman" w:hAnsi="Arial" w:cs="Arial"/>
          <w:color w:val="333333"/>
        </w:rPr>
      </w:pPr>
      <w:ins w:id="8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      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value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="Login"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83" w:author="Unknown"/>
          <w:rFonts w:ascii="Arial" w:eastAsia="Times New Roman" w:hAnsi="Arial" w:cs="Arial"/>
          <w:color w:val="333333"/>
        </w:rPr>
      </w:pPr>
      <w:ins w:id="8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85" w:author="Unknown"/>
          <w:rFonts w:ascii="Arial" w:eastAsia="Times New Roman" w:hAnsi="Arial" w:cs="Arial"/>
          <w:color w:val="333333"/>
        </w:rPr>
      </w:pPr>
      <w:ins w:id="8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tr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87" w:author="Unknown"/>
          <w:rFonts w:ascii="Arial" w:eastAsia="Times New Roman" w:hAnsi="Arial" w:cs="Arial"/>
          <w:color w:val="333333"/>
        </w:rPr>
      </w:pPr>
      <w:ins w:id="8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tbody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89" w:author="Unknown"/>
          <w:rFonts w:ascii="Arial" w:eastAsia="Times New Roman" w:hAnsi="Arial" w:cs="Arial"/>
          <w:color w:val="333333"/>
        </w:rPr>
      </w:pPr>
      <w:ins w:id="9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table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91" w:author="Unknown"/>
          <w:rFonts w:ascii="Arial" w:eastAsia="Times New Roman" w:hAnsi="Arial" w:cs="Arial"/>
          <w:color w:val="333333"/>
        </w:rPr>
      </w:pPr>
      <w:ins w:id="9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466A42">
          <w:rPr>
            <w:rFonts w:ascii="Arial" w:eastAsia="Times New Roman" w:hAnsi="Arial" w:cs="Arial"/>
            <w:color w:val="006400"/>
            <w:shd w:val="clear" w:color="auto" w:fill="FFFFFF"/>
          </w:rPr>
          <w:t>&lt;!--Bootstrap alert to display error message if the login fails--&gt;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93" w:author="Unknown"/>
          <w:rFonts w:ascii="Arial" w:eastAsia="Times New Roman" w:hAnsi="Arial" w:cs="Arial"/>
          <w:color w:val="333333"/>
        </w:rPr>
      </w:pPr>
      <w:ins w:id="9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div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="divError"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="alert alert-danger collapse"&gt;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95" w:author="Unknown"/>
          <w:rFonts w:ascii="Arial" w:eastAsia="Times New Roman" w:hAnsi="Arial" w:cs="Arial"/>
          <w:color w:val="333333"/>
        </w:rPr>
      </w:pPr>
      <w:ins w:id="9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a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="linkClose"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href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="#"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="close"&gt;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&amp;times;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a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97" w:author="Unknown"/>
          <w:rFonts w:ascii="Arial" w:eastAsia="Times New Roman" w:hAnsi="Arial" w:cs="Arial"/>
          <w:color w:val="333333"/>
        </w:rPr>
      </w:pPr>
      <w:ins w:id="9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div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="divErrorText"&gt;&lt;/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div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99" w:author="Unknown"/>
          <w:rFonts w:ascii="Arial" w:eastAsia="Times New Roman" w:hAnsi="Arial" w:cs="Arial"/>
          <w:color w:val="333333"/>
        </w:rPr>
      </w:pPr>
      <w:ins w:id="10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div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01" w:author="Unknown"/>
          <w:rFonts w:ascii="Arial" w:eastAsia="Times New Roman" w:hAnsi="Arial" w:cs="Arial"/>
          <w:color w:val="333333"/>
        </w:rPr>
      </w:pPr>
      <w:ins w:id="10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div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03" w:author="Unknown"/>
          <w:rFonts w:ascii="Arial" w:eastAsia="Times New Roman" w:hAnsi="Arial" w:cs="Arial"/>
          <w:color w:val="333333"/>
        </w:rPr>
      </w:pPr>
      <w:ins w:id="10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div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05" w:author="Unknown"/>
          <w:rFonts w:ascii="Arial" w:eastAsia="Times New Roman" w:hAnsi="Arial" w:cs="Arial"/>
          <w:color w:val="333333"/>
        </w:rPr>
      </w:pPr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06" w:author="Unknown"/>
          <w:rFonts w:ascii="Arial" w:eastAsia="Times New Roman" w:hAnsi="Arial" w:cs="Arial"/>
          <w:color w:val="333333"/>
        </w:rPr>
      </w:pPr>
      <w:ins w:id="107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src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="Scripts/jquery-1.10.2.min.js"&gt;&lt;/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08" w:author="Unknown"/>
          <w:rFonts w:ascii="Arial" w:eastAsia="Times New Roman" w:hAnsi="Arial" w:cs="Arial"/>
          <w:color w:val="333333"/>
        </w:rPr>
      </w:pPr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09" w:author="Unknown"/>
          <w:rFonts w:ascii="Arial" w:eastAsia="Times New Roman" w:hAnsi="Arial" w:cs="Arial"/>
          <w:color w:val="333333"/>
        </w:rPr>
      </w:pPr>
      <w:ins w:id="11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="text/javascript"&gt;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11" w:author="Unknown"/>
          <w:rFonts w:ascii="Arial" w:eastAsia="Times New Roman" w:hAnsi="Arial" w:cs="Arial"/>
          <w:color w:val="333333"/>
        </w:rPr>
      </w:pPr>
      <w:ins w:id="11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 $(document).ready(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() {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13" w:author="Unknown"/>
          <w:rFonts w:ascii="Arial" w:eastAsia="Times New Roman" w:hAnsi="Arial" w:cs="Arial"/>
          <w:color w:val="333333"/>
        </w:rPr>
      </w:pPr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14" w:author="Unknown"/>
          <w:rFonts w:ascii="Arial" w:eastAsia="Times New Roman" w:hAnsi="Arial" w:cs="Arial"/>
          <w:color w:val="333333"/>
        </w:rPr>
      </w:pPr>
      <w:ins w:id="115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$(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'#linkClose'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).click(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() {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16" w:author="Unknown"/>
          <w:rFonts w:ascii="Arial" w:eastAsia="Times New Roman" w:hAnsi="Arial" w:cs="Arial"/>
          <w:color w:val="333333"/>
        </w:rPr>
      </w:pPr>
      <w:ins w:id="117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$(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'#divError'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).hide(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'fade'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18" w:author="Unknown"/>
          <w:rFonts w:ascii="Arial" w:eastAsia="Times New Roman" w:hAnsi="Arial" w:cs="Arial"/>
          <w:color w:val="333333"/>
        </w:rPr>
      </w:pPr>
      <w:ins w:id="119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});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20" w:author="Unknown"/>
          <w:rFonts w:ascii="Arial" w:eastAsia="Times New Roman" w:hAnsi="Arial" w:cs="Arial"/>
          <w:color w:val="333333"/>
        </w:rPr>
      </w:pPr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21" w:author="Unknown"/>
          <w:rFonts w:ascii="Arial" w:eastAsia="Times New Roman" w:hAnsi="Arial" w:cs="Arial"/>
          <w:color w:val="333333"/>
        </w:rPr>
      </w:pPr>
      <w:ins w:id="12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$(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'#btnLogin'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).click(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() {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23" w:author="Unknown"/>
          <w:rFonts w:ascii="Arial" w:eastAsia="Times New Roman" w:hAnsi="Arial" w:cs="Arial"/>
          <w:color w:val="333333"/>
        </w:rPr>
      </w:pPr>
      <w:ins w:id="12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$.ajax({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25" w:author="Unknown"/>
          <w:rFonts w:ascii="Arial" w:eastAsia="Times New Roman" w:hAnsi="Arial" w:cs="Arial"/>
          <w:color w:val="333333"/>
        </w:rPr>
      </w:pPr>
      <w:ins w:id="12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8000"/>
            <w:shd w:val="clear" w:color="auto" w:fill="FFFFFF"/>
          </w:rPr>
          <w:t>// Post username, password &amp; the grant type to /token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27" w:author="Unknown"/>
          <w:rFonts w:ascii="Arial" w:eastAsia="Times New Roman" w:hAnsi="Arial" w:cs="Arial"/>
          <w:color w:val="333333"/>
        </w:rPr>
      </w:pPr>
      <w:ins w:id="12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url: 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'/token'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29" w:author="Unknown"/>
          <w:rFonts w:ascii="Arial" w:eastAsia="Times New Roman" w:hAnsi="Arial" w:cs="Arial"/>
          <w:color w:val="333333"/>
        </w:rPr>
      </w:pPr>
      <w:ins w:id="13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method: 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'POST'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31" w:author="Unknown"/>
          <w:rFonts w:ascii="Arial" w:eastAsia="Times New Roman" w:hAnsi="Arial" w:cs="Arial"/>
          <w:color w:val="333333"/>
        </w:rPr>
      </w:pPr>
      <w:ins w:id="13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contentType: 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'application/json'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33" w:author="Unknown"/>
          <w:rFonts w:ascii="Arial" w:eastAsia="Times New Roman" w:hAnsi="Arial" w:cs="Arial"/>
          <w:color w:val="333333"/>
        </w:rPr>
      </w:pPr>
      <w:ins w:id="13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data: {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35" w:author="Unknown"/>
          <w:rFonts w:ascii="Arial" w:eastAsia="Times New Roman" w:hAnsi="Arial" w:cs="Arial"/>
          <w:color w:val="333333"/>
        </w:rPr>
      </w:pPr>
      <w:ins w:id="13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username: $(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'#txtUsername'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).val(),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37" w:author="Unknown"/>
          <w:rFonts w:ascii="Arial" w:eastAsia="Times New Roman" w:hAnsi="Arial" w:cs="Arial"/>
          <w:color w:val="333333"/>
        </w:rPr>
      </w:pPr>
      <w:ins w:id="13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password: $(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'#txtPassword'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).val(),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39" w:author="Unknown"/>
          <w:rFonts w:ascii="Arial" w:eastAsia="Times New Roman" w:hAnsi="Arial" w:cs="Arial"/>
          <w:color w:val="333333"/>
        </w:rPr>
      </w:pPr>
      <w:ins w:id="14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grant_type: 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'password'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41" w:author="Unknown"/>
          <w:rFonts w:ascii="Arial" w:eastAsia="Times New Roman" w:hAnsi="Arial" w:cs="Arial"/>
          <w:color w:val="333333"/>
        </w:rPr>
      </w:pPr>
      <w:ins w:id="14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},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43" w:author="Unknown"/>
          <w:rFonts w:ascii="Arial" w:eastAsia="Times New Roman" w:hAnsi="Arial" w:cs="Arial"/>
          <w:color w:val="333333"/>
        </w:rPr>
      </w:pPr>
      <w:ins w:id="14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8000"/>
            <w:shd w:val="clear" w:color="auto" w:fill="FFFFFF"/>
          </w:rPr>
          <w:t>// When the request completes successfully, save the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45" w:author="Unknown"/>
          <w:rFonts w:ascii="Arial" w:eastAsia="Times New Roman" w:hAnsi="Arial" w:cs="Arial"/>
          <w:color w:val="333333"/>
        </w:rPr>
      </w:pPr>
      <w:ins w:id="14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8000"/>
            <w:shd w:val="clear" w:color="auto" w:fill="FFFFFF"/>
          </w:rPr>
          <w:t>// access token in the browser session storage and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47" w:author="Unknown"/>
          <w:rFonts w:ascii="Arial" w:eastAsia="Times New Roman" w:hAnsi="Arial" w:cs="Arial"/>
          <w:color w:val="333333"/>
        </w:rPr>
      </w:pPr>
      <w:ins w:id="14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8000"/>
            <w:shd w:val="clear" w:color="auto" w:fill="FFFFFF"/>
          </w:rPr>
          <w:t>// redirect the user to Data.html page. We do not have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49" w:author="Unknown"/>
          <w:rFonts w:ascii="Arial" w:eastAsia="Times New Roman" w:hAnsi="Arial" w:cs="Arial"/>
          <w:color w:val="333333"/>
        </w:rPr>
      </w:pPr>
      <w:ins w:id="15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8000"/>
            <w:shd w:val="clear" w:color="auto" w:fill="FFFFFF"/>
          </w:rPr>
          <w:t>// this page yet. So please add it to the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51" w:author="Unknown"/>
          <w:rFonts w:ascii="Arial" w:eastAsia="Times New Roman" w:hAnsi="Arial" w:cs="Arial"/>
          <w:color w:val="333333"/>
        </w:rPr>
      </w:pPr>
      <w:ins w:id="15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66A42">
          <w:rPr>
            <w:rFonts w:ascii="Arial" w:eastAsia="Times New Roman" w:hAnsi="Arial" w:cs="Arial"/>
            <w:color w:val="008000"/>
            <w:shd w:val="clear" w:color="auto" w:fill="FFFFFF"/>
          </w:rPr>
          <w:t>// EmployeeService project before running it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53" w:author="Unknown"/>
          <w:rFonts w:ascii="Arial" w:eastAsia="Times New Roman" w:hAnsi="Arial" w:cs="Arial"/>
          <w:color w:val="333333"/>
        </w:rPr>
      </w:pPr>
      <w:ins w:id="15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success: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(response) {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55" w:author="Unknown"/>
          <w:rFonts w:ascii="Arial" w:eastAsia="Times New Roman" w:hAnsi="Arial" w:cs="Arial"/>
          <w:color w:val="333333"/>
        </w:rPr>
      </w:pPr>
      <w:ins w:id="15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sessionStorage.setItem(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"accessToken"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, response.access_token);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57" w:author="Unknown"/>
          <w:rFonts w:ascii="Arial" w:eastAsia="Times New Roman" w:hAnsi="Arial" w:cs="Arial"/>
          <w:color w:val="333333"/>
        </w:rPr>
      </w:pPr>
      <w:ins w:id="15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window.location.href = 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"Data.html"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59" w:author="Unknown"/>
          <w:rFonts w:ascii="Arial" w:eastAsia="Times New Roman" w:hAnsi="Arial" w:cs="Arial"/>
          <w:color w:val="333333"/>
        </w:rPr>
      </w:pPr>
      <w:ins w:id="16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},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61" w:author="Unknown"/>
          <w:rFonts w:ascii="Arial" w:eastAsia="Times New Roman" w:hAnsi="Arial" w:cs="Arial"/>
          <w:color w:val="333333"/>
        </w:rPr>
      </w:pPr>
      <w:ins w:id="16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       </w:t>
        </w:r>
        <w:r w:rsidRPr="00466A42">
          <w:rPr>
            <w:rFonts w:ascii="Arial" w:eastAsia="Times New Roman" w:hAnsi="Arial" w:cs="Arial"/>
            <w:color w:val="008000"/>
            <w:shd w:val="clear" w:color="auto" w:fill="FFFFFF"/>
          </w:rPr>
          <w:t>// Display errors if any in the Bootstrap alert &lt;div&gt;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63" w:author="Unknown"/>
          <w:rFonts w:ascii="Arial" w:eastAsia="Times New Roman" w:hAnsi="Arial" w:cs="Arial"/>
          <w:color w:val="333333"/>
        </w:rPr>
      </w:pPr>
      <w:ins w:id="16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error: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(jqXHR) {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65" w:author="Unknown"/>
          <w:rFonts w:ascii="Arial" w:eastAsia="Times New Roman" w:hAnsi="Arial" w:cs="Arial"/>
          <w:color w:val="333333"/>
        </w:rPr>
      </w:pPr>
      <w:ins w:id="16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$(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'#divErrorText'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).text(jqXHR.responseText);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67" w:author="Unknown"/>
          <w:rFonts w:ascii="Arial" w:eastAsia="Times New Roman" w:hAnsi="Arial" w:cs="Arial"/>
          <w:color w:val="333333"/>
        </w:rPr>
      </w:pPr>
      <w:ins w:id="16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$(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'#divError'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).show(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'fade'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69" w:author="Unknown"/>
          <w:rFonts w:ascii="Arial" w:eastAsia="Times New Roman" w:hAnsi="Arial" w:cs="Arial"/>
          <w:color w:val="333333"/>
        </w:rPr>
      </w:pPr>
      <w:ins w:id="17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}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71" w:author="Unknown"/>
          <w:rFonts w:ascii="Arial" w:eastAsia="Times New Roman" w:hAnsi="Arial" w:cs="Arial"/>
          <w:color w:val="333333"/>
        </w:rPr>
      </w:pPr>
      <w:ins w:id="17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});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73" w:author="Unknown"/>
          <w:rFonts w:ascii="Arial" w:eastAsia="Times New Roman" w:hAnsi="Arial" w:cs="Arial"/>
          <w:color w:val="333333"/>
        </w:rPr>
      </w:pPr>
      <w:ins w:id="17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});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75" w:author="Unknown"/>
          <w:rFonts w:ascii="Arial" w:eastAsia="Times New Roman" w:hAnsi="Arial" w:cs="Arial"/>
          <w:color w:val="333333"/>
        </w:rPr>
      </w:pPr>
      <w:ins w:id="17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 });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77" w:author="Unknown"/>
          <w:rFonts w:ascii="Arial" w:eastAsia="Times New Roman" w:hAnsi="Arial" w:cs="Arial"/>
          <w:color w:val="333333"/>
        </w:rPr>
      </w:pPr>
      <w:ins w:id="17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79" w:author="Unknown"/>
          <w:rFonts w:ascii="Arial" w:eastAsia="Times New Roman" w:hAnsi="Arial" w:cs="Arial"/>
          <w:color w:val="333333"/>
        </w:rPr>
      </w:pPr>
      <w:ins w:id="180" w:author="Unknown"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body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81" w:author="Unknown"/>
          <w:rFonts w:ascii="Arial" w:eastAsia="Times New Roman" w:hAnsi="Arial" w:cs="Arial"/>
          <w:color w:val="333333"/>
        </w:rPr>
      </w:pPr>
      <w:ins w:id="182" w:author="Unknown"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html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pacing w:after="0" w:line="240" w:lineRule="auto"/>
        <w:rPr>
          <w:ins w:id="183" w:author="Unknown"/>
          <w:rFonts w:ascii="Times New Roman" w:eastAsia="Times New Roman" w:hAnsi="Times New Roman" w:cs="Times New Roman"/>
          <w:sz w:val="24"/>
          <w:szCs w:val="24"/>
        </w:rPr>
      </w:pPr>
      <w:ins w:id="18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466A4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Please note : </w:t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1. sessionStorage data is lost when the browser window is closed.</w:t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2. To store an item in the browser session storage use setItem() method</w:t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    </w:t>
        </w:r>
        <w:r w:rsidRPr="00466A4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Example :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sessionStorage.setItem(</w:t>
        </w:r>
        <w:r w:rsidRPr="00466A42">
          <w:rPr>
            <w:rFonts w:ascii="Arial" w:eastAsia="Times New Roman" w:hAnsi="Arial" w:cs="Arial"/>
            <w:color w:val="A31515"/>
            <w:shd w:val="clear" w:color="auto" w:fill="FFFFFF"/>
          </w:rPr>
          <w:t>"accessToken"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, response.access_token)</w:t>
        </w:r>
      </w:ins>
    </w:p>
    <w:p w:rsidR="00466A42" w:rsidRPr="00466A42" w:rsidRDefault="00466A42" w:rsidP="00466A42">
      <w:pPr>
        <w:spacing w:after="0" w:line="240" w:lineRule="auto"/>
        <w:rPr>
          <w:ins w:id="185" w:author="Unknown"/>
          <w:rFonts w:ascii="Times New Roman" w:eastAsia="Times New Roman" w:hAnsi="Times New Roman" w:cs="Times New Roman"/>
          <w:sz w:val="24"/>
          <w:szCs w:val="24"/>
        </w:rPr>
      </w:pPr>
      <w:ins w:id="18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3. To retrieve an item from the browser session storage use getItem() method</w:t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    </w:t>
        </w:r>
        <w:r w:rsidRPr="00466A4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Example :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sessionStorage.getItem(</w:t>
        </w:r>
        <w:r w:rsidRPr="00466A42">
          <w:rPr>
            <w:rFonts w:ascii="Arial" w:eastAsia="Times New Roman" w:hAnsi="Arial" w:cs="Arial"/>
            <w:color w:val="CC0000"/>
            <w:shd w:val="clear" w:color="auto" w:fill="FFFFFF"/>
          </w:rPr>
          <w:t>"accessToken"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4. To remove an item from the browser session storage use removeItem() method</w:t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    </w:t>
        </w:r>
        <w:r w:rsidRPr="00466A4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Example :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sessionStorage.removeItem(</w:t>
        </w:r>
        <w:r w:rsidRPr="00466A42">
          <w:rPr>
            <w:rFonts w:ascii="Arial" w:eastAsia="Times New Roman" w:hAnsi="Arial" w:cs="Arial"/>
            <w:color w:val="CC0000"/>
            <w:shd w:val="clear" w:color="auto" w:fill="FFFFFF"/>
          </w:rPr>
          <w:t>'accessToken'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</w:rPr>
          <w:br/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On the </w:t>
        </w:r>
        <w:r w:rsidRPr="00466A4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Register.html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page, we do not have Login button, which takes us to the Login page if the user is already registered. So please include Login button just below </w:t>
        </w:r>
        <w:r w:rsidRPr="00466A4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"New User Registration"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text in the &lt;th&gt; element on Register.html page as shown below.</w:t>
        </w:r>
        <w:r w:rsidRPr="00466A42">
          <w:rPr>
            <w:rFonts w:ascii="Arial" w:eastAsia="Times New Roman" w:hAnsi="Arial" w:cs="Arial"/>
            <w:color w:val="333333"/>
          </w:rPr>
          <w:br/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87" w:author="Unknown"/>
          <w:rFonts w:ascii="Arial" w:eastAsia="Times New Roman" w:hAnsi="Arial" w:cs="Arial"/>
          <w:color w:val="333333"/>
        </w:rPr>
      </w:pPr>
      <w:ins w:id="188" w:author="Unknown"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thead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89" w:author="Unknown"/>
          <w:rFonts w:ascii="Arial" w:eastAsia="Times New Roman" w:hAnsi="Arial" w:cs="Arial"/>
          <w:color w:val="333333"/>
        </w:rPr>
      </w:pPr>
      <w:ins w:id="19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tr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="success"&gt;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91" w:author="Unknown"/>
          <w:rFonts w:ascii="Arial" w:eastAsia="Times New Roman" w:hAnsi="Arial" w:cs="Arial"/>
          <w:color w:val="333333"/>
        </w:rPr>
      </w:pPr>
      <w:ins w:id="192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th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colspan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="2"&gt;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93" w:author="Unknown"/>
          <w:rFonts w:ascii="Arial" w:eastAsia="Times New Roman" w:hAnsi="Arial" w:cs="Arial"/>
          <w:color w:val="333333"/>
        </w:rPr>
      </w:pPr>
      <w:ins w:id="194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New User Registration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95" w:author="Unknown"/>
          <w:rFonts w:ascii="Arial" w:eastAsia="Times New Roman" w:hAnsi="Arial" w:cs="Arial"/>
          <w:color w:val="333333"/>
        </w:rPr>
      </w:pPr>
      <w:ins w:id="196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a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href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="Login.html"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66A42">
          <w:rPr>
            <w:rFonts w:ascii="Arial" w:eastAsia="Times New Roman" w:hAnsi="Arial" w:cs="Arial"/>
            <w:color w:val="FF0000"/>
            <w:shd w:val="clear" w:color="auto" w:fill="FFFFFF"/>
          </w:rPr>
          <w:t>class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="btn btn-success pull-right"&gt;</w:t>
        </w:r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Login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a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97" w:author="Unknown"/>
          <w:rFonts w:ascii="Arial" w:eastAsia="Times New Roman" w:hAnsi="Arial" w:cs="Arial"/>
          <w:color w:val="333333"/>
        </w:rPr>
      </w:pPr>
      <w:ins w:id="198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th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199" w:author="Unknown"/>
          <w:rFonts w:ascii="Arial" w:eastAsia="Times New Roman" w:hAnsi="Arial" w:cs="Arial"/>
          <w:color w:val="333333"/>
        </w:rPr>
      </w:pPr>
      <w:ins w:id="200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tr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66A42" w:rsidRPr="00466A42" w:rsidRDefault="00466A42" w:rsidP="00466A42">
      <w:pPr>
        <w:shd w:val="clear" w:color="auto" w:fill="FFFFFF"/>
        <w:spacing w:after="0" w:line="240" w:lineRule="auto"/>
        <w:rPr>
          <w:ins w:id="201" w:author="Unknown"/>
          <w:rFonts w:ascii="Arial" w:eastAsia="Times New Roman" w:hAnsi="Arial" w:cs="Arial"/>
          <w:color w:val="333333"/>
        </w:rPr>
      </w:pPr>
      <w:ins w:id="202" w:author="Unknown"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66A42">
          <w:rPr>
            <w:rFonts w:ascii="Arial" w:eastAsia="Times New Roman" w:hAnsi="Arial" w:cs="Arial"/>
            <w:color w:val="800000"/>
            <w:shd w:val="clear" w:color="auto" w:fill="FFFFFF"/>
          </w:rPr>
          <w:t>thead</w:t>
        </w:r>
        <w:r w:rsidRPr="00466A42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1F54CE" w:rsidRDefault="00466A42" w:rsidP="00466A42">
      <w:ins w:id="203" w:author="Unknown">
        <w:r w:rsidRPr="00466A42">
          <w:rPr>
            <w:rFonts w:ascii="Arial" w:eastAsia="Times New Roman" w:hAnsi="Arial" w:cs="Arial"/>
            <w:color w:val="333333"/>
            <w:shd w:val="clear" w:color="auto" w:fill="FFFFFF"/>
          </w:rPr>
          <w:br/>
          <w:t>In our next video we will discuss implementing the Data.html page which retrieves data by calling the EmployeesController using the bearer token.</w:t>
        </w:r>
      </w:ins>
    </w:p>
    <w:sectPr w:rsidR="001F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66A42"/>
    <w:rsid w:val="001F54CE"/>
    <w:rsid w:val="0046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6A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6n9fhu94yhW7yoUOGNOfHurUE6bpOO2b" TargetMode="External"/><Relationship Id="rId5" Type="http://schemas.openxmlformats.org/officeDocument/2006/relationships/hyperlink" Target="http://csharp-video-tutorials.blogspot.com/2016/12/using-fiddler-to-test-aspnet-web-api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sharp-video-tutorials.blogspot.com/2016/12/using-fiddler-to-test-aspnet-web-ap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2018-02-19T06:47:00Z</dcterms:created>
  <dcterms:modified xsi:type="dcterms:W3CDTF">2018-02-19T06:47:00Z</dcterms:modified>
</cp:coreProperties>
</file>