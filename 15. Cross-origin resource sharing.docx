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44" w:rsidRPr="008D6444" w:rsidRDefault="008D6444" w:rsidP="008D6444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I</w:t>
      </w:r>
      <w:r w:rsidRPr="008D6444">
        <w:rPr>
          <w:rFonts w:ascii="Arial" w:eastAsia="Times New Roman" w:hAnsi="Arial" w:cs="Arial"/>
          <w:color w:val="333333"/>
          <w:shd w:val="clear" w:color="auto" w:fill="FFFFFF"/>
        </w:rPr>
        <w:t>n this video we will discuss how to call an ASP.NET Web API service in a cross domain using jQuery ajax. In our </w:t>
      </w:r>
      <w:hyperlink r:id="rId4" w:history="1">
        <w:r w:rsidRPr="008D6444">
          <w:rPr>
            <w:rFonts w:ascii="Arial" w:eastAsia="Times New Roman" w:hAnsi="Arial" w:cs="Arial"/>
            <w:color w:val="771100"/>
          </w:rPr>
          <w:t>previous video</w:t>
        </w:r>
      </w:hyperlink>
      <w:r w:rsidRPr="008D6444">
        <w:rPr>
          <w:rFonts w:ascii="Arial" w:eastAsia="Times New Roman" w:hAnsi="Arial" w:cs="Arial"/>
          <w:color w:val="333333"/>
          <w:shd w:val="clear" w:color="auto" w:fill="FFFFFF"/>
        </w:rPr>
        <w:t> we discussed how to do this using JSONP. In this video we will discuss how to </w:t>
      </w:r>
      <w:r w:rsidRPr="008D644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enable CORS</w:t>
      </w:r>
      <w:r w:rsidRPr="008D6444">
        <w:rPr>
          <w:rFonts w:ascii="Arial" w:eastAsia="Times New Roman" w:hAnsi="Arial" w:cs="Arial"/>
          <w:color w:val="333333"/>
          <w:shd w:val="clear" w:color="auto" w:fill="FFFFFF"/>
        </w:rPr>
        <w:t> (Cross Origin Resource Sharing) which allows cross domain ajax calls. CORS support is released with ASP.NET Web API 2. </w:t>
      </w:r>
      <w:r w:rsidRPr="008D6444">
        <w:rPr>
          <w:rFonts w:ascii="Arial" w:eastAsia="Times New Roman" w:hAnsi="Arial" w:cs="Arial"/>
          <w:color w:val="333333"/>
        </w:rPr>
        <w:br/>
      </w:r>
      <w:r w:rsidRPr="008D6444">
        <w:rPr>
          <w:rFonts w:ascii="Arial" w:eastAsia="Times New Roman" w:hAnsi="Arial" w:cs="Arial"/>
          <w:color w:val="333333"/>
        </w:rPr>
        <w:br/>
      </w:r>
      <w:r w:rsidRPr="008D6444">
        <w:rPr>
          <w:rFonts w:ascii="Arial" w:eastAsia="Times New Roman" w:hAnsi="Arial" w:cs="Arial"/>
          <w:color w:val="333333"/>
          <w:shd w:val="clear" w:color="auto" w:fill="FFFFFF"/>
        </w:rPr>
        <w:t>This is continuation to </w:t>
      </w:r>
      <w:hyperlink r:id="rId5" w:history="1">
        <w:r w:rsidRPr="008D6444">
          <w:rPr>
            <w:rFonts w:ascii="Arial" w:eastAsia="Times New Roman" w:hAnsi="Arial" w:cs="Arial"/>
            <w:color w:val="771100"/>
          </w:rPr>
          <w:t>Part 14</w:t>
        </w:r>
      </w:hyperlink>
      <w:r w:rsidRPr="008D6444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6" w:history="1">
        <w:r w:rsidRPr="008D6444">
          <w:rPr>
            <w:rFonts w:ascii="Arial" w:eastAsia="Times New Roman" w:hAnsi="Arial" w:cs="Arial"/>
            <w:color w:val="771100"/>
          </w:rPr>
          <w:t>Part 14</w:t>
        </w:r>
      </w:hyperlink>
      <w:r w:rsidRPr="008D6444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7" w:history="1">
        <w:r w:rsidRPr="008D6444">
          <w:rPr>
            <w:rFonts w:ascii="Arial" w:eastAsia="Times New Roman" w:hAnsi="Arial" w:cs="Arial"/>
            <w:color w:val="771100"/>
          </w:rPr>
          <w:t>ASP.NET Web API tutorial</w:t>
        </w:r>
      </w:hyperlink>
      <w:r w:rsidRPr="008D6444">
        <w:rPr>
          <w:rFonts w:ascii="Arial" w:eastAsia="Times New Roman" w:hAnsi="Arial" w:cs="Arial"/>
          <w:color w:val="333333"/>
          <w:shd w:val="clear" w:color="auto" w:fill="FFFFFF"/>
        </w:rPr>
        <w:t>before proceeding with this video.</w:t>
      </w:r>
      <w:r w:rsidRPr="008D6444">
        <w:rPr>
          <w:rFonts w:ascii="Arial" w:eastAsia="Times New Roman" w:hAnsi="Arial" w:cs="Arial"/>
          <w:color w:val="333333"/>
        </w:rPr>
        <w:br/>
      </w:r>
      <w:r w:rsidRPr="008D6444">
        <w:rPr>
          <w:rFonts w:ascii="Arial" w:eastAsia="Times New Roman" w:hAnsi="Arial" w:cs="Arial"/>
          <w:color w:val="333333"/>
        </w:rPr>
        <w:br/>
      </w:r>
      <w:ins w:id="1" w:author="Unknown"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Comment the following 2 lines of code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Register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() method of </w:t>
        </w:r>
        <w:r w:rsidRPr="008D6444">
          <w:rPr>
            <w:rFonts w:ascii="Arial" w:eastAsia="Times New Roman" w:hAnsi="Arial" w:cs="Arial"/>
            <w:b/>
            <w:bCs/>
            <w:color w:val="6FA8DC"/>
            <w:shd w:val="clear" w:color="auto" w:fill="FFFFFF"/>
          </w:rPr>
          <w:t>WebApiConfig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class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WebApiConfig.cs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file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App_Start folder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. We added these lines in our previous video to make ASP.NET Web API Service return JSONP formatted data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8D6444">
          <w:rPr>
            <w:rFonts w:ascii="Arial" w:eastAsia="Times New Roman" w:hAnsi="Arial" w:cs="Arial"/>
            <w:color w:val="008000"/>
            <w:shd w:val="clear" w:color="auto" w:fill="FFFFFF"/>
          </w:rPr>
          <w:t>//var jsonpFormatter = new JsonpMediaTypeFormatter(config.Formatters.JsonFormatter);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8D6444">
          <w:rPr>
            <w:rFonts w:ascii="Arial" w:eastAsia="Times New Roman" w:hAnsi="Arial" w:cs="Arial"/>
            <w:color w:val="008000"/>
            <w:shd w:val="clear" w:color="auto" w:fill="FFFFFF"/>
          </w:rPr>
          <w:t>//config.Formatters.Insert(0, jsonpFormatter);</w:t>
        </w:r>
      </w:ins>
    </w:p>
    <w:p w:rsidR="008D6444" w:rsidRPr="008D6444" w:rsidRDefault="008D6444" w:rsidP="008D6444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To allow cross domain ajax calls by enabling CORS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1 :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Install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Microsoft.AspNet.WebApi.Cors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package. Execute the following command using NuGet Package Manager Console. Make sure to select "EmployeeService" project from "Default project" dropdown.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CC0000"/>
            <w:shd w:val="clear" w:color="auto" w:fill="FFFFFF"/>
          </w:rPr>
          <w:t>Install-Package Microsoft.AspNet.WebApi.Cors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847725"/>
            <wp:effectExtent l="19050" t="0" r="9525" b="0"/>
            <wp:docPr id="1" name="Picture 1" descr="install cors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cors web ap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2 :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Include the following 2 lines of code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Register()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method of </w:t>
        </w:r>
        <w:r w:rsidRPr="008D6444">
          <w:rPr>
            <w:rFonts w:ascii="Arial" w:eastAsia="Times New Roman" w:hAnsi="Arial" w:cs="Arial"/>
            <w:b/>
            <w:bCs/>
            <w:color w:val="3D85C6"/>
            <w:shd w:val="clear" w:color="auto" w:fill="FFFFFF"/>
          </w:rPr>
          <w:t>WebApiConfig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class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WebApiConfig.cs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file in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App_Start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folder</w:t>
        </w:r>
        <w:r w:rsidRPr="008D6444">
          <w:rPr>
            <w:rFonts w:ascii="Arial" w:eastAsia="Times New Roman" w:hAnsi="Arial" w:cs="Arial"/>
            <w:color w:val="333333"/>
          </w:rPr>
          <w:br/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9" w:author="Unknown"/>
          <w:rFonts w:ascii="Arial" w:eastAsia="Times New Roman" w:hAnsi="Arial" w:cs="Arial"/>
          <w:color w:val="333333"/>
        </w:rPr>
      </w:pPr>
      <w:ins w:id="10" w:author="Unknown"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cors = </w:t>
        </w:r>
        <w:r w:rsidRPr="008D6444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config.EnableCors();</w:t>
        </w:r>
      </w:ins>
    </w:p>
    <w:p w:rsidR="008D6444" w:rsidRPr="008D6444" w:rsidRDefault="008D6444" w:rsidP="008D6444">
      <w:pPr>
        <w:spacing w:after="0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Step 3 :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In the ClientApplication, set the dataType option of the jQuery ajax function to json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dataType: 'json'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Parameters of 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</w:ins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8283"/>
      </w:tblGrid>
      <w:tr w:rsidR="008D6444" w:rsidRPr="008D6444" w:rsidTr="008D644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8D6444">
              <w:rPr>
                <w:rFonts w:ascii="Arial" w:eastAsia="Times New Roman" w:hAnsi="Arial" w:cs="Arial"/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8D6444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8D6444" w:rsidRPr="008D6444" w:rsidTr="008D64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>origins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>Comma-separated list of origins that are allowed to access the resource. For example </w:t>
            </w:r>
            <w:r w:rsidRPr="008D6444">
              <w:rPr>
                <w:rFonts w:ascii="Arial" w:eastAsia="Times New Roman" w:hAnsi="Arial" w:cs="Arial"/>
                <w:color w:val="FF0000"/>
              </w:rPr>
              <w:t>"http://www.pragimtech.com,http://www.mywebsite.com"</w:t>
            </w:r>
            <w:r w:rsidRPr="008D6444">
              <w:rPr>
                <w:rFonts w:ascii="Arial" w:eastAsia="Times New Roman" w:hAnsi="Arial" w:cs="Arial"/>
                <w:color w:val="333333"/>
              </w:rPr>
              <w:t> will only allow ajax calls from these 2 websites. All the others will be blocked. Use "*" to allow all</w:t>
            </w:r>
          </w:p>
        </w:tc>
      </w:tr>
      <w:tr w:rsidR="008D6444" w:rsidRPr="008D6444" w:rsidTr="008D64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>headers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>Comma-separated list of headers that are supported by the resource. For example </w:t>
            </w:r>
            <w:r w:rsidRPr="008D6444">
              <w:rPr>
                <w:rFonts w:ascii="Arial" w:eastAsia="Times New Roman" w:hAnsi="Arial" w:cs="Arial"/>
                <w:color w:val="FF0000"/>
              </w:rPr>
              <w:t>"accept,content-type,origin"</w:t>
            </w:r>
            <w:r w:rsidRPr="008D6444">
              <w:rPr>
                <w:rFonts w:ascii="Arial" w:eastAsia="Times New Roman" w:hAnsi="Arial" w:cs="Arial"/>
                <w:color w:val="333333"/>
              </w:rPr>
              <w:t> will only allow these 3 headers. Use "*" to allow all. Use null or empty string to allow none</w:t>
            </w:r>
          </w:p>
        </w:tc>
      </w:tr>
      <w:tr w:rsidR="008D6444" w:rsidRPr="008D6444" w:rsidTr="008D64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D6444" w:rsidRPr="008D6444" w:rsidRDefault="008D6444" w:rsidP="008D6444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D6444">
              <w:rPr>
                <w:rFonts w:ascii="Arial" w:eastAsia="Times New Roman" w:hAnsi="Arial" w:cs="Arial"/>
                <w:color w:val="333333"/>
              </w:rPr>
              <w:t xml:space="preserve">Comma-separated list of methods that are supported by the resource. For </w:t>
            </w:r>
            <w:r w:rsidRPr="008D6444">
              <w:rPr>
                <w:rFonts w:ascii="Arial" w:eastAsia="Times New Roman" w:hAnsi="Arial" w:cs="Arial"/>
                <w:color w:val="333333"/>
              </w:rPr>
              <w:lastRenderedPageBreak/>
              <w:t>example </w:t>
            </w:r>
            <w:r w:rsidRPr="008D6444">
              <w:rPr>
                <w:rFonts w:ascii="Arial" w:eastAsia="Times New Roman" w:hAnsi="Arial" w:cs="Arial"/>
                <w:color w:val="FF0000"/>
              </w:rPr>
              <w:t>"GET,POST"</w:t>
            </w:r>
            <w:r w:rsidRPr="008D6444">
              <w:rPr>
                <w:rFonts w:ascii="Arial" w:eastAsia="Times New Roman" w:hAnsi="Arial" w:cs="Arial"/>
                <w:color w:val="333333"/>
              </w:rPr>
              <w:t> only allows Get and Post and blocks the rest of the methods. Use "*" to allow all. Use null or empty string to allow none</w:t>
            </w:r>
          </w:p>
        </w:tc>
      </w:tr>
    </w:tbl>
    <w:p w:rsidR="008D6444" w:rsidRPr="008D6444" w:rsidRDefault="008D6444" w:rsidP="008D6444">
      <w:pPr>
        <w:spacing w:after="0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8D6444">
          <w:rPr>
            <w:rFonts w:ascii="Arial" w:eastAsia="Times New Roman" w:hAnsi="Arial" w:cs="Arial"/>
            <w:color w:val="333333"/>
          </w:rPr>
          <w:lastRenderedPageBreak/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The following 2 lines of code in Register() method of WebApiConfig.cs file in App_Start folder, enables CORS globally for the entire application i.e for all controllers and action methods </w:t>
        </w:r>
        <w:r w:rsidRPr="008D6444">
          <w:rPr>
            <w:rFonts w:ascii="Arial" w:eastAsia="Times New Roman" w:hAnsi="Arial" w:cs="Arial"/>
            <w:color w:val="333333"/>
          </w:rPr>
          <w:br/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cors = </w:t>
        </w:r>
        <w:r w:rsidRPr="008D6444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config.EnableCors();</w:t>
        </w:r>
      </w:ins>
    </w:p>
    <w:p w:rsidR="008D6444" w:rsidRPr="008D6444" w:rsidRDefault="008D6444" w:rsidP="008D6444">
      <w:pPr>
        <w:spacing w:after="0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ins w:id="22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8D6444">
          <w:rPr>
            <w:rFonts w:ascii="Arial" w:eastAsia="Times New Roman" w:hAnsi="Arial" w:cs="Arial"/>
            <w:color w:val="3D85C6"/>
            <w:shd w:val="clear" w:color="auto" w:fill="FFFFFF"/>
          </w:rPr>
          <w:t>EnableCors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attribute can be applied on a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specific controller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or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controller method. 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If applied at a controller level then it is applicable for all methods in the controller. To apply it at the controller level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1. There is no need to create an instance of </w:t>
        </w:r>
        <w:r w:rsidRPr="008D6444">
          <w:rPr>
            <w:rFonts w:ascii="Arial" w:eastAsia="Times New Roman" w:hAnsi="Arial" w:cs="Arial"/>
            <w:color w:val="3D85C6"/>
            <w:shd w:val="clear" w:color="auto" w:fill="FFFFFF"/>
          </w:rPr>
          <w:t>EnableCorsAttribute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in Register() method of WebApiConfig.cs file. Call the EnableCors() method without any parameter values.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config.EnableCors();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2. Apply the  EnableCorsAttribute on the controller class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EnableCorsAttribute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8D6444">
          <w:rPr>
            <w:rFonts w:ascii="Arial" w:eastAsia="Times New Roman" w:hAnsi="Arial" w:cs="Arial"/>
            <w:color w:val="A31515"/>
            <w:shd w:val="clear" w:color="auto" w:fill="FFFFFF"/>
          </w:rPr>
          <w:t>"*"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8D6444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EmployeesController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8D6444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8D6444" w:rsidRPr="008D6444" w:rsidRDefault="008D6444" w:rsidP="008D6444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896FDD" w:rsidRDefault="008D6444" w:rsidP="008D6444">
      <w:ins w:id="31" w:author="Unknown"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br/>
          <w:t>In the same manner, you can also apply it at a method level if you wish to do so.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To disable CORS for a specific action apply [</w:t>
        </w:r>
        <w:r w:rsidRPr="008D6444">
          <w:rPr>
            <w:rFonts w:ascii="Arial" w:eastAsia="Times New Roman" w:hAnsi="Arial" w:cs="Arial"/>
            <w:color w:val="3D85C6"/>
            <w:shd w:val="clear" w:color="auto" w:fill="FFFFFF"/>
          </w:rPr>
          <w:t>DisableCors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] on that specific action</w:t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</w:rPr>
          <w:br/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When CORS is enabled, the browser sets the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origin 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header of the request to the domain of the site making the request. The server sets </w:t>
        </w:r>
        <w:r w:rsidRPr="008D6444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Access-Control-Allow-Origin</w:t>
        </w:r>
        <w:r w:rsidRPr="008D6444">
          <w:rPr>
            <w:rFonts w:ascii="Arial" w:eastAsia="Times New Roman" w:hAnsi="Arial" w:cs="Arial"/>
            <w:color w:val="333333"/>
            <w:shd w:val="clear" w:color="auto" w:fill="FFFFFF"/>
          </w:rPr>
          <w:t>header in the response to either * or the origin that made the request. * indicates any site is allowed to make the request. </w:t>
        </w:r>
      </w:ins>
    </w:p>
    <w:sectPr w:rsidR="0089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6444"/>
    <w:rsid w:val="00896FDD"/>
    <w:rsid w:val="008D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6n9fhu94yhW7yoUOGNOfHurUE6bpOO2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ZLVqwpoiE&amp;list=PL6n9fhu94yhW7yoUOGNOfHurUE6bpOO2b&amp;index=14" TargetMode="External"/><Relationship Id="rId5" Type="http://schemas.openxmlformats.org/officeDocument/2006/relationships/hyperlink" Target="https://www.youtube.com/watch?v=WKZLVqwpoiE&amp;list=PL6n9fhu94yhW7yoUOGNOfHurUE6bpOO2b&amp;index=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KZLVqwpoiE&amp;list=PL6n9fhu94yhW7yoUOGNOfHurUE6bpOO2b&amp;index=1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2018-02-19T06:21:00Z</dcterms:created>
  <dcterms:modified xsi:type="dcterms:W3CDTF">2018-02-19T06:21:00Z</dcterms:modified>
</cp:coreProperties>
</file>