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F99" w:rsidRPr="00937F99" w:rsidRDefault="00937F99" w:rsidP="00937F99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  <w:r w:rsidRPr="00937F99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What is same origin policy</w:t>
      </w:r>
      <w:r w:rsidRPr="00937F99">
        <w:rPr>
          <w:rFonts w:ascii="Arial" w:eastAsia="Times New Roman" w:hAnsi="Arial" w:cs="Arial"/>
          <w:color w:val="333333"/>
        </w:rPr>
        <w:br/>
      </w:r>
      <w:r w:rsidRPr="00937F99">
        <w:rPr>
          <w:rFonts w:ascii="Arial" w:eastAsia="Times New Roman" w:hAnsi="Arial" w:cs="Arial"/>
          <w:color w:val="333333"/>
          <w:shd w:val="clear" w:color="auto" w:fill="FFFFFF"/>
        </w:rPr>
        <w:t xml:space="preserve">Browsers allow a web page to make AJAX requests only </w:t>
      </w:r>
      <w:proofErr w:type="spellStart"/>
      <w:r w:rsidRPr="00937F99">
        <w:rPr>
          <w:rFonts w:ascii="Arial" w:eastAsia="Times New Roman" w:hAnsi="Arial" w:cs="Arial"/>
          <w:color w:val="333333"/>
          <w:shd w:val="clear" w:color="auto" w:fill="FFFFFF"/>
        </w:rPr>
        <w:t>with in</w:t>
      </w:r>
      <w:proofErr w:type="spellEnd"/>
      <w:r w:rsidRPr="00937F99">
        <w:rPr>
          <w:rFonts w:ascii="Arial" w:eastAsia="Times New Roman" w:hAnsi="Arial" w:cs="Arial"/>
          <w:color w:val="333333"/>
          <w:shd w:val="clear" w:color="auto" w:fill="FFFFFF"/>
        </w:rPr>
        <w:t xml:space="preserve"> the same </w:t>
      </w:r>
      <w:proofErr w:type="gramStart"/>
      <w:r w:rsidRPr="00937F99">
        <w:rPr>
          <w:rFonts w:ascii="Arial" w:eastAsia="Times New Roman" w:hAnsi="Arial" w:cs="Arial"/>
          <w:color w:val="333333"/>
          <w:shd w:val="clear" w:color="auto" w:fill="FFFFFF"/>
        </w:rPr>
        <w:t>domain.</w:t>
      </w:r>
      <w:proofErr w:type="gramEnd"/>
      <w:r w:rsidRPr="00937F99">
        <w:rPr>
          <w:rFonts w:ascii="Arial" w:eastAsia="Times New Roman" w:hAnsi="Arial" w:cs="Arial"/>
          <w:color w:val="333333"/>
          <w:shd w:val="clear" w:color="auto" w:fill="FFFFFF"/>
        </w:rPr>
        <w:t xml:space="preserve"> Browser security prevents a web page from making AJAX requests to another domain. This is called same origin policy. </w:t>
      </w:r>
      <w:r w:rsidRPr="00937F99">
        <w:rPr>
          <w:rFonts w:ascii="Arial" w:eastAsia="Times New Roman" w:hAnsi="Arial" w:cs="Arial"/>
          <w:color w:val="333333"/>
        </w:rPr>
        <w:br/>
      </w:r>
      <w:r w:rsidRPr="00937F99">
        <w:rPr>
          <w:rFonts w:ascii="Arial" w:eastAsia="Times New Roman" w:hAnsi="Arial" w:cs="Arial"/>
          <w:color w:val="333333"/>
        </w:rPr>
        <w:br/>
      </w:r>
      <w:ins w:id="1" w:author="Unknown"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The following 2 URLs have the same origin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http://localhost:1234/api/employees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http://localhost:1234/Employees.html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The following 2 URLs have different origins, because they have different port numbers (1234 v/s 5678)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http://localhost:</w:t>
        </w:r>
        <w:r w:rsidRPr="00937F99">
          <w:rPr>
            <w:rFonts w:ascii="Arial" w:eastAsia="Times New Roman" w:hAnsi="Arial" w:cs="Arial"/>
            <w:color w:val="FF0000"/>
            <w:shd w:val="clear" w:color="auto" w:fill="FFFFFF"/>
          </w:rPr>
          <w:t>1234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/api/employees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http://localhost:</w:t>
        </w:r>
        <w:r w:rsidRPr="00937F99">
          <w:rPr>
            <w:rFonts w:ascii="Arial" w:eastAsia="Times New Roman" w:hAnsi="Arial" w:cs="Arial"/>
            <w:color w:val="FF0000"/>
            <w:shd w:val="clear" w:color="auto" w:fill="FFFFFF"/>
          </w:rPr>
          <w:t>5678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/Employees.html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The following 2 URLs have different origins, because they have different domains (.com v/s .net)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http://pragimtech</w:t>
        </w:r>
        <w:r w:rsidRPr="00937F99">
          <w:rPr>
            <w:rFonts w:ascii="Arial" w:eastAsia="Times New Roman" w:hAnsi="Arial" w:cs="Arial"/>
            <w:color w:val="FF0000"/>
            <w:shd w:val="clear" w:color="auto" w:fill="FFFFFF"/>
          </w:rPr>
          <w:t>.com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/api/employees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http://pragimtech</w:t>
        </w:r>
        <w:r w:rsidRPr="00937F99">
          <w:rPr>
            <w:rFonts w:ascii="Arial" w:eastAsia="Times New Roman" w:hAnsi="Arial" w:cs="Arial"/>
            <w:color w:val="FF0000"/>
            <w:shd w:val="clear" w:color="auto" w:fill="FFFFFF"/>
          </w:rPr>
          <w:t>.net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/Employees.html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The following 2 URLs have different origins, because they have different schemes (http v/s https)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FF0000"/>
            <w:shd w:val="clear" w:color="auto" w:fill="FFFFFF"/>
          </w:rPr>
          <w:t>https: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//pragimtech.com/api/employees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FF0000"/>
            <w:shd w:val="clear" w:color="auto" w:fill="FFFFFF"/>
          </w:rPr>
          <w:t>http: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//pragimtech.net/Employees.html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To prove browsers does not allow cross domain </w:t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ajax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 requests, let's add a new web forms project to </w:t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EmployeeService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 solution. Name it </w:t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ClientApplication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. Add an HTML page. Name it HtmlPage1.html. Copy and paste the following HTML and </w:t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jQuery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 code.</w:t>
        </w:r>
        <w:r w:rsidRPr="00937F99">
          <w:rPr>
            <w:rFonts w:ascii="Arial" w:eastAsia="Times New Roman" w:hAnsi="Arial" w:cs="Arial"/>
            <w:color w:val="333333"/>
          </w:rPr>
          <w:br/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2" w:author="Unknown"/>
          <w:rFonts w:ascii="Arial" w:eastAsia="Times New Roman" w:hAnsi="Arial" w:cs="Arial"/>
          <w:color w:val="333333"/>
        </w:rPr>
      </w:pPr>
      <w:proofErr w:type="gramStart"/>
      <w:ins w:id="3" w:author="Unknown"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937F99">
          <w:rPr>
            <w:rFonts w:ascii="Arial" w:eastAsia="Times New Roman" w:hAnsi="Arial" w:cs="Arial"/>
            <w:color w:val="800000"/>
            <w:shd w:val="clear" w:color="auto" w:fill="FFFFFF"/>
          </w:rPr>
          <w:t>!DOCTYPE</w:t>
        </w:r>
        <w:proofErr w:type="gram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937F99">
          <w:rPr>
            <w:rFonts w:ascii="Arial" w:eastAsia="Times New Roman" w:hAnsi="Arial" w:cs="Arial"/>
            <w:color w:val="FF0000"/>
            <w:shd w:val="clear" w:color="auto" w:fill="FFFFFF"/>
          </w:rPr>
          <w:t>html</w:t>
        </w:r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4" w:author="Unknown"/>
          <w:rFonts w:ascii="Arial" w:eastAsia="Times New Roman" w:hAnsi="Arial" w:cs="Arial"/>
          <w:color w:val="333333"/>
        </w:rPr>
      </w:pPr>
      <w:ins w:id="5" w:author="Unknown"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proofErr w:type="gramStart"/>
        <w:r w:rsidRPr="00937F99">
          <w:rPr>
            <w:rFonts w:ascii="Arial" w:eastAsia="Times New Roman" w:hAnsi="Arial" w:cs="Arial"/>
            <w:color w:val="800000"/>
            <w:shd w:val="clear" w:color="auto" w:fill="FFFFFF"/>
          </w:rPr>
          <w:t>html</w:t>
        </w:r>
        <w:proofErr w:type="gramEnd"/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6" w:author="Unknown"/>
          <w:rFonts w:ascii="Arial" w:eastAsia="Times New Roman" w:hAnsi="Arial" w:cs="Arial"/>
          <w:color w:val="333333"/>
        </w:rPr>
      </w:pPr>
      <w:ins w:id="7" w:author="Unknown"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proofErr w:type="gramStart"/>
        <w:r w:rsidRPr="00937F99">
          <w:rPr>
            <w:rFonts w:ascii="Arial" w:eastAsia="Times New Roman" w:hAnsi="Arial" w:cs="Arial"/>
            <w:color w:val="800000"/>
            <w:shd w:val="clear" w:color="auto" w:fill="FFFFFF"/>
          </w:rPr>
          <w:t>head</w:t>
        </w:r>
        <w:proofErr w:type="gramEnd"/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8" w:author="Unknown"/>
          <w:rFonts w:ascii="Arial" w:eastAsia="Times New Roman" w:hAnsi="Arial" w:cs="Arial"/>
          <w:color w:val="333333"/>
        </w:rPr>
      </w:pPr>
      <w:ins w:id="9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proofErr w:type="gramStart"/>
        <w:r w:rsidRPr="00937F99">
          <w:rPr>
            <w:rFonts w:ascii="Arial" w:eastAsia="Times New Roman" w:hAnsi="Arial" w:cs="Arial"/>
            <w:color w:val="800000"/>
            <w:shd w:val="clear" w:color="auto" w:fill="FFFFFF"/>
          </w:rPr>
          <w:t>title</w:t>
        </w:r>
        <w:proofErr w:type="gramEnd"/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&gt;&lt;/</w:t>
        </w:r>
        <w:r w:rsidRPr="00937F99">
          <w:rPr>
            <w:rFonts w:ascii="Arial" w:eastAsia="Times New Roman" w:hAnsi="Arial" w:cs="Arial"/>
            <w:color w:val="800000"/>
            <w:shd w:val="clear" w:color="auto" w:fill="FFFFFF"/>
          </w:rPr>
          <w:t>title</w:t>
        </w:r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10" w:author="Unknown"/>
          <w:rFonts w:ascii="Arial" w:eastAsia="Times New Roman" w:hAnsi="Arial" w:cs="Arial"/>
          <w:color w:val="333333"/>
        </w:rPr>
      </w:pPr>
      <w:ins w:id="11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proofErr w:type="gramStart"/>
        <w:r w:rsidRPr="00937F99">
          <w:rPr>
            <w:rFonts w:ascii="Arial" w:eastAsia="Times New Roman" w:hAnsi="Arial" w:cs="Arial"/>
            <w:color w:val="800000"/>
            <w:shd w:val="clear" w:color="auto" w:fill="FFFFFF"/>
          </w:rPr>
          <w:t>meta</w:t>
        </w:r>
        <w:proofErr w:type="gram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937F99">
          <w:rPr>
            <w:rFonts w:ascii="Arial" w:eastAsia="Times New Roman" w:hAnsi="Arial" w:cs="Arial"/>
            <w:color w:val="FF0000"/>
            <w:shd w:val="clear" w:color="auto" w:fill="FFFFFF"/>
          </w:rPr>
          <w:t>charset</w:t>
        </w:r>
        <w:proofErr w:type="spellEnd"/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="utf-8"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/&gt;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12" w:author="Unknown"/>
          <w:rFonts w:ascii="Arial" w:eastAsia="Times New Roman" w:hAnsi="Arial" w:cs="Arial"/>
          <w:color w:val="333333"/>
        </w:rPr>
      </w:pPr>
      <w:ins w:id="13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proofErr w:type="gramStart"/>
        <w:r w:rsidRPr="00937F99">
          <w:rPr>
            <w:rFonts w:ascii="Arial" w:eastAsia="Times New Roman" w:hAnsi="Arial" w:cs="Arial"/>
            <w:color w:val="800000"/>
            <w:shd w:val="clear" w:color="auto" w:fill="FFFFFF"/>
          </w:rPr>
          <w:t>script</w:t>
        </w:r>
        <w:proofErr w:type="gram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937F99">
          <w:rPr>
            <w:rFonts w:ascii="Arial" w:eastAsia="Times New Roman" w:hAnsi="Arial" w:cs="Arial"/>
            <w:color w:val="FF0000"/>
            <w:shd w:val="clear" w:color="auto" w:fill="FFFFFF"/>
          </w:rPr>
          <w:t>src</w:t>
        </w:r>
        <w:proofErr w:type="spellEnd"/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="Scripts/jquery-1.10.2.js"&gt;&lt;/</w:t>
        </w:r>
        <w:r w:rsidRPr="00937F99">
          <w:rPr>
            <w:rFonts w:ascii="Arial" w:eastAsia="Times New Roman" w:hAnsi="Arial" w:cs="Arial"/>
            <w:color w:val="800000"/>
            <w:shd w:val="clear" w:color="auto" w:fill="FFFFFF"/>
          </w:rPr>
          <w:t>script</w:t>
        </w:r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14" w:author="Unknown"/>
          <w:rFonts w:ascii="Arial" w:eastAsia="Times New Roman" w:hAnsi="Arial" w:cs="Arial"/>
          <w:color w:val="333333"/>
        </w:rPr>
      </w:pPr>
      <w:ins w:id="15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937F99">
          <w:rPr>
            <w:rFonts w:ascii="Arial" w:eastAsia="Times New Roman" w:hAnsi="Arial" w:cs="Arial"/>
            <w:color w:val="800000"/>
            <w:shd w:val="clear" w:color="auto" w:fill="FFFFFF"/>
          </w:rPr>
          <w:t>script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937F99">
          <w:rPr>
            <w:rFonts w:ascii="Arial" w:eastAsia="Times New Roman" w:hAnsi="Arial" w:cs="Arial"/>
            <w:color w:val="FF0000"/>
            <w:shd w:val="clear" w:color="auto" w:fill="FFFFFF"/>
          </w:rPr>
          <w:t>type</w:t>
        </w:r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="text/</w:t>
        </w:r>
        <w:proofErr w:type="spellStart"/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javascript</w:t>
        </w:r>
        <w:proofErr w:type="spellEnd"/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"&gt;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16" w:author="Unknown"/>
          <w:rFonts w:ascii="Arial" w:eastAsia="Times New Roman" w:hAnsi="Arial" w:cs="Arial"/>
          <w:color w:val="333333"/>
        </w:rPr>
      </w:pPr>
      <w:ins w:id="17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       $(document).</w:t>
        </w:r>
        <w:proofErr w:type="gram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ready(</w:t>
        </w:r>
        <w:proofErr w:type="gramEnd"/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function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() {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18" w:author="Unknown"/>
          <w:rFonts w:ascii="Arial" w:eastAsia="Times New Roman" w:hAnsi="Arial" w:cs="Arial"/>
          <w:color w:val="333333"/>
        </w:rPr>
      </w:pPr>
      <w:ins w:id="19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proofErr w:type="spellStart"/>
        <w:proofErr w:type="gramStart"/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var</w:t>
        </w:r>
        <w:proofErr w:type="spellEnd"/>
        <w:proofErr w:type="gram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ulEmployees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 = $(</w:t>
        </w:r>
        <w:r w:rsidRPr="00937F99">
          <w:rPr>
            <w:rFonts w:ascii="Arial" w:eastAsia="Times New Roman" w:hAnsi="Arial" w:cs="Arial"/>
            <w:color w:val="A31515"/>
            <w:shd w:val="clear" w:color="auto" w:fill="FFFFFF"/>
          </w:rPr>
          <w:t>'#</w:t>
        </w:r>
        <w:proofErr w:type="spellStart"/>
        <w:r w:rsidRPr="00937F99">
          <w:rPr>
            <w:rFonts w:ascii="Arial" w:eastAsia="Times New Roman" w:hAnsi="Arial" w:cs="Arial"/>
            <w:color w:val="A31515"/>
            <w:shd w:val="clear" w:color="auto" w:fill="FFFFFF"/>
          </w:rPr>
          <w:t>ulEmployees</w:t>
        </w:r>
        <w:proofErr w:type="spellEnd"/>
        <w:r w:rsidRPr="00937F99">
          <w:rPr>
            <w:rFonts w:ascii="Arial" w:eastAsia="Times New Roman" w:hAnsi="Arial" w:cs="Arial"/>
            <w:color w:val="A31515"/>
            <w:shd w:val="clear" w:color="auto" w:fill="FFFFFF"/>
          </w:rPr>
          <w:t>'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);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20" w:author="Unknown"/>
          <w:rFonts w:ascii="Arial" w:eastAsia="Times New Roman" w:hAnsi="Arial" w:cs="Arial"/>
          <w:color w:val="333333"/>
        </w:rPr>
      </w:pPr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21" w:author="Unknown"/>
          <w:rFonts w:ascii="Arial" w:eastAsia="Times New Roman" w:hAnsi="Arial" w:cs="Arial"/>
          <w:color w:val="333333"/>
        </w:rPr>
      </w:pPr>
      <w:ins w:id="22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$(</w:t>
        </w:r>
        <w:r w:rsidRPr="00937F99">
          <w:rPr>
            <w:rFonts w:ascii="Arial" w:eastAsia="Times New Roman" w:hAnsi="Arial" w:cs="Arial"/>
            <w:color w:val="A31515"/>
            <w:shd w:val="clear" w:color="auto" w:fill="FFFFFF"/>
          </w:rPr>
          <w:t>'#</w:t>
        </w:r>
        <w:proofErr w:type="spellStart"/>
        <w:r w:rsidRPr="00937F99">
          <w:rPr>
            <w:rFonts w:ascii="Arial" w:eastAsia="Times New Roman" w:hAnsi="Arial" w:cs="Arial"/>
            <w:color w:val="A31515"/>
            <w:shd w:val="clear" w:color="auto" w:fill="FFFFFF"/>
          </w:rPr>
          <w:t>btn</w:t>
        </w:r>
        <w:proofErr w:type="spellEnd"/>
        <w:r w:rsidRPr="00937F99">
          <w:rPr>
            <w:rFonts w:ascii="Arial" w:eastAsia="Times New Roman" w:hAnsi="Arial" w:cs="Arial"/>
            <w:color w:val="A31515"/>
            <w:shd w:val="clear" w:color="auto" w:fill="FFFFFF"/>
          </w:rPr>
          <w:t>'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).</w:t>
        </w:r>
        <w:proofErr w:type="gram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click(</w:t>
        </w:r>
        <w:proofErr w:type="gramEnd"/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function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() {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23" w:author="Unknown"/>
          <w:rFonts w:ascii="Arial" w:eastAsia="Times New Roman" w:hAnsi="Arial" w:cs="Arial"/>
          <w:color w:val="333333"/>
        </w:rPr>
      </w:pPr>
      <w:ins w:id="24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 $.</w:t>
        </w:r>
        <w:proofErr w:type="spellStart"/>
        <w:proofErr w:type="gram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ajax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({</w:t>
        </w:r>
        <w:proofErr w:type="gramEnd"/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25" w:author="Unknown"/>
          <w:rFonts w:ascii="Arial" w:eastAsia="Times New Roman" w:hAnsi="Arial" w:cs="Arial"/>
          <w:color w:val="333333"/>
        </w:rPr>
      </w:pPr>
      <w:ins w:id="26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                    </w:t>
        </w:r>
        <w:proofErr w:type="gram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type</w:t>
        </w:r>
        <w:proofErr w:type="gram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: </w:t>
        </w:r>
        <w:r w:rsidRPr="00937F99">
          <w:rPr>
            <w:rFonts w:ascii="Arial" w:eastAsia="Times New Roman" w:hAnsi="Arial" w:cs="Arial"/>
            <w:color w:val="A31515"/>
            <w:shd w:val="clear" w:color="auto" w:fill="FFFFFF"/>
          </w:rPr>
          <w:t>'GET'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,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27" w:author="Unknown"/>
          <w:rFonts w:ascii="Arial" w:eastAsia="Times New Roman" w:hAnsi="Arial" w:cs="Arial"/>
          <w:color w:val="333333"/>
        </w:rPr>
      </w:pPr>
      <w:ins w:id="28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</w:t>
        </w:r>
        <w:r w:rsidRPr="00937F99">
          <w:rPr>
            <w:rFonts w:ascii="Arial" w:eastAsia="Times New Roman" w:hAnsi="Arial" w:cs="Arial"/>
            <w:color w:val="008000"/>
            <w:shd w:val="clear" w:color="auto" w:fill="FFFFFF"/>
          </w:rPr>
          <w:t>// Make sure to change the port number to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29" w:author="Unknown"/>
          <w:rFonts w:ascii="Arial" w:eastAsia="Times New Roman" w:hAnsi="Arial" w:cs="Arial"/>
          <w:color w:val="333333"/>
        </w:rPr>
      </w:pPr>
      <w:ins w:id="30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</w:t>
        </w:r>
        <w:r w:rsidRPr="00937F99">
          <w:rPr>
            <w:rFonts w:ascii="Arial" w:eastAsia="Times New Roman" w:hAnsi="Arial" w:cs="Arial"/>
            <w:color w:val="008000"/>
            <w:shd w:val="clear" w:color="auto" w:fill="FFFFFF"/>
          </w:rPr>
          <w:t>// where you have the employee service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31" w:author="Unknown"/>
          <w:rFonts w:ascii="Arial" w:eastAsia="Times New Roman" w:hAnsi="Arial" w:cs="Arial"/>
          <w:color w:val="333333"/>
        </w:rPr>
      </w:pPr>
      <w:ins w:id="32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</w:t>
        </w:r>
        <w:r w:rsidRPr="00937F99">
          <w:rPr>
            <w:rFonts w:ascii="Arial" w:eastAsia="Times New Roman" w:hAnsi="Arial" w:cs="Arial"/>
            <w:color w:val="008000"/>
            <w:shd w:val="clear" w:color="auto" w:fill="FFFFFF"/>
          </w:rPr>
          <w:t>// running on your local machine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33" w:author="Unknown"/>
          <w:rFonts w:ascii="Arial" w:eastAsia="Times New Roman" w:hAnsi="Arial" w:cs="Arial"/>
          <w:color w:val="333333"/>
        </w:rPr>
      </w:pPr>
      <w:ins w:id="34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                    </w:t>
        </w:r>
        <w:proofErr w:type="spellStart"/>
        <w:proofErr w:type="gram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url</w:t>
        </w:r>
        <w:proofErr w:type="spellEnd"/>
        <w:proofErr w:type="gram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: </w:t>
        </w:r>
        <w:r w:rsidRPr="00937F99">
          <w:rPr>
            <w:rFonts w:ascii="Arial" w:eastAsia="Times New Roman" w:hAnsi="Arial" w:cs="Arial"/>
            <w:color w:val="A31515"/>
            <w:shd w:val="clear" w:color="auto" w:fill="FFFFFF"/>
          </w:rPr>
          <w:t>'http://localhost:23258/api/Employees'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,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35" w:author="Unknown"/>
          <w:rFonts w:ascii="Arial" w:eastAsia="Times New Roman" w:hAnsi="Arial" w:cs="Arial"/>
          <w:color w:val="333333"/>
        </w:rPr>
      </w:pPr>
      <w:ins w:id="36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                    </w:t>
        </w:r>
        <w:proofErr w:type="spellStart"/>
        <w:proofErr w:type="gram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dataType</w:t>
        </w:r>
        <w:proofErr w:type="spellEnd"/>
        <w:proofErr w:type="gram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: </w:t>
        </w:r>
        <w:r w:rsidRPr="00937F99">
          <w:rPr>
            <w:rFonts w:ascii="Arial" w:eastAsia="Times New Roman" w:hAnsi="Arial" w:cs="Arial"/>
            <w:color w:val="A31515"/>
            <w:shd w:val="clear" w:color="auto" w:fill="FFFFFF"/>
          </w:rPr>
          <w:t>'</w:t>
        </w:r>
        <w:proofErr w:type="spellStart"/>
        <w:r w:rsidRPr="00937F99">
          <w:rPr>
            <w:rFonts w:ascii="Arial" w:eastAsia="Times New Roman" w:hAnsi="Arial" w:cs="Arial"/>
            <w:color w:val="A31515"/>
            <w:shd w:val="clear" w:color="auto" w:fill="FFFFFF"/>
          </w:rPr>
          <w:t>json</w:t>
        </w:r>
        <w:proofErr w:type="spellEnd"/>
        <w:r w:rsidRPr="00937F99">
          <w:rPr>
            <w:rFonts w:ascii="Arial" w:eastAsia="Times New Roman" w:hAnsi="Arial" w:cs="Arial"/>
            <w:color w:val="A31515"/>
            <w:shd w:val="clear" w:color="auto" w:fill="FFFFFF"/>
          </w:rPr>
          <w:t>'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,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37" w:author="Unknown"/>
          <w:rFonts w:ascii="Arial" w:eastAsia="Times New Roman" w:hAnsi="Arial" w:cs="Arial"/>
          <w:color w:val="333333"/>
        </w:rPr>
      </w:pPr>
      <w:ins w:id="38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                    </w:t>
        </w:r>
        <w:proofErr w:type="gram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success</w:t>
        </w:r>
        <w:proofErr w:type="gram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: </w:t>
        </w:r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function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(data) {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39" w:author="Unknown"/>
          <w:rFonts w:ascii="Arial" w:eastAsia="Times New Roman" w:hAnsi="Arial" w:cs="Arial"/>
          <w:color w:val="333333"/>
        </w:rPr>
      </w:pPr>
      <w:ins w:id="40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                        </w:t>
        </w:r>
        <w:proofErr w:type="spellStart"/>
        <w:proofErr w:type="gram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ulEmployees.empty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proofErr w:type="gram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);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41" w:author="Unknown"/>
          <w:rFonts w:ascii="Arial" w:eastAsia="Times New Roman" w:hAnsi="Arial" w:cs="Arial"/>
          <w:color w:val="333333"/>
        </w:rPr>
      </w:pPr>
      <w:ins w:id="42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 $.</w:t>
        </w:r>
        <w:proofErr w:type="gram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each(</w:t>
        </w:r>
        <w:proofErr w:type="gram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data, </w:t>
        </w:r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function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 (index, </w:t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val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) {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43" w:author="Unknown"/>
          <w:rFonts w:ascii="Arial" w:eastAsia="Times New Roman" w:hAnsi="Arial" w:cs="Arial"/>
          <w:color w:val="333333"/>
        </w:rPr>
      </w:pPr>
      <w:ins w:id="44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lastRenderedPageBreak/>
          <w:t>                            </w:t>
        </w:r>
        <w:proofErr w:type="spellStart"/>
        <w:proofErr w:type="gramStart"/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var</w:t>
        </w:r>
        <w:proofErr w:type="spellEnd"/>
        <w:proofErr w:type="gram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fullName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 = </w:t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val.FirstName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 + </w:t>
        </w:r>
        <w:r w:rsidRPr="00937F99">
          <w:rPr>
            <w:rFonts w:ascii="Arial" w:eastAsia="Times New Roman" w:hAnsi="Arial" w:cs="Arial"/>
            <w:color w:val="A31515"/>
            <w:shd w:val="clear" w:color="auto" w:fill="FFFFFF"/>
          </w:rPr>
          <w:t>' '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 + </w:t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val.LastName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;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45" w:author="Unknown"/>
          <w:rFonts w:ascii="Arial" w:eastAsia="Times New Roman" w:hAnsi="Arial" w:cs="Arial"/>
          <w:color w:val="333333"/>
        </w:rPr>
      </w:pPr>
      <w:ins w:id="46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                            </w:t>
        </w:r>
        <w:proofErr w:type="spellStart"/>
        <w:proofErr w:type="gram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ulEmployees.append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proofErr w:type="gramEnd"/>
        <w:r w:rsidRPr="00937F99">
          <w:rPr>
            <w:rFonts w:ascii="Arial" w:eastAsia="Times New Roman" w:hAnsi="Arial" w:cs="Arial"/>
            <w:color w:val="A31515"/>
            <w:shd w:val="clear" w:color="auto" w:fill="FFFFFF"/>
          </w:rPr>
          <w:t>'&lt;</w:t>
        </w:r>
        <w:proofErr w:type="spellStart"/>
        <w:r w:rsidRPr="00937F99">
          <w:rPr>
            <w:rFonts w:ascii="Arial" w:eastAsia="Times New Roman" w:hAnsi="Arial" w:cs="Arial"/>
            <w:color w:val="A31515"/>
            <w:shd w:val="clear" w:color="auto" w:fill="FFFFFF"/>
          </w:rPr>
          <w:t>li</w:t>
        </w:r>
        <w:proofErr w:type="spellEnd"/>
        <w:r w:rsidRPr="00937F99">
          <w:rPr>
            <w:rFonts w:ascii="Arial" w:eastAsia="Times New Roman" w:hAnsi="Arial" w:cs="Arial"/>
            <w:color w:val="A31515"/>
            <w:shd w:val="clear" w:color="auto" w:fill="FFFFFF"/>
          </w:rPr>
          <w:t>&gt;'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 + </w:t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fullName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 + </w:t>
        </w:r>
        <w:r w:rsidRPr="00937F99">
          <w:rPr>
            <w:rFonts w:ascii="Arial" w:eastAsia="Times New Roman" w:hAnsi="Arial" w:cs="Arial"/>
            <w:color w:val="A31515"/>
            <w:shd w:val="clear" w:color="auto" w:fill="FFFFFF"/>
          </w:rPr>
          <w:t>'&lt;/</w:t>
        </w:r>
        <w:proofErr w:type="spellStart"/>
        <w:r w:rsidRPr="00937F99">
          <w:rPr>
            <w:rFonts w:ascii="Arial" w:eastAsia="Times New Roman" w:hAnsi="Arial" w:cs="Arial"/>
            <w:color w:val="A31515"/>
            <w:shd w:val="clear" w:color="auto" w:fill="FFFFFF"/>
          </w:rPr>
          <w:t>li</w:t>
        </w:r>
        <w:proofErr w:type="spellEnd"/>
        <w:r w:rsidRPr="00937F99">
          <w:rPr>
            <w:rFonts w:ascii="Arial" w:eastAsia="Times New Roman" w:hAnsi="Arial" w:cs="Arial"/>
            <w:color w:val="A31515"/>
            <w:shd w:val="clear" w:color="auto" w:fill="FFFFFF"/>
          </w:rPr>
          <w:t>&gt;'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)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47" w:author="Unknown"/>
          <w:rFonts w:ascii="Arial" w:eastAsia="Times New Roman" w:hAnsi="Arial" w:cs="Arial"/>
          <w:color w:val="333333"/>
        </w:rPr>
      </w:pPr>
      <w:ins w:id="48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 });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49" w:author="Unknown"/>
          <w:rFonts w:ascii="Arial" w:eastAsia="Times New Roman" w:hAnsi="Arial" w:cs="Arial"/>
          <w:color w:val="333333"/>
        </w:rPr>
      </w:pPr>
      <w:ins w:id="50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 }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51" w:author="Unknown"/>
          <w:rFonts w:ascii="Arial" w:eastAsia="Times New Roman" w:hAnsi="Arial" w:cs="Arial"/>
          <w:color w:val="333333"/>
        </w:rPr>
      </w:pPr>
      <w:ins w:id="52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 });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53" w:author="Unknown"/>
          <w:rFonts w:ascii="Arial" w:eastAsia="Times New Roman" w:hAnsi="Arial" w:cs="Arial"/>
          <w:color w:val="333333"/>
        </w:rPr>
      </w:pPr>
      <w:ins w:id="54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});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55" w:author="Unknown"/>
          <w:rFonts w:ascii="Arial" w:eastAsia="Times New Roman" w:hAnsi="Arial" w:cs="Arial"/>
          <w:color w:val="333333"/>
        </w:rPr>
      </w:pPr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56" w:author="Unknown"/>
          <w:rFonts w:ascii="Arial" w:eastAsia="Times New Roman" w:hAnsi="Arial" w:cs="Arial"/>
          <w:color w:val="333333"/>
        </w:rPr>
      </w:pPr>
      <w:ins w:id="57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$(</w:t>
        </w:r>
        <w:r w:rsidRPr="00937F99">
          <w:rPr>
            <w:rFonts w:ascii="Arial" w:eastAsia="Times New Roman" w:hAnsi="Arial" w:cs="Arial"/>
            <w:color w:val="A31515"/>
            <w:shd w:val="clear" w:color="auto" w:fill="FFFFFF"/>
          </w:rPr>
          <w:t>'#</w:t>
        </w:r>
        <w:proofErr w:type="spellStart"/>
        <w:r w:rsidRPr="00937F99">
          <w:rPr>
            <w:rFonts w:ascii="Arial" w:eastAsia="Times New Roman" w:hAnsi="Arial" w:cs="Arial"/>
            <w:color w:val="A31515"/>
            <w:shd w:val="clear" w:color="auto" w:fill="FFFFFF"/>
          </w:rPr>
          <w:t>btnClear</w:t>
        </w:r>
        <w:proofErr w:type="spellEnd"/>
        <w:r w:rsidRPr="00937F99">
          <w:rPr>
            <w:rFonts w:ascii="Arial" w:eastAsia="Times New Roman" w:hAnsi="Arial" w:cs="Arial"/>
            <w:color w:val="A31515"/>
            <w:shd w:val="clear" w:color="auto" w:fill="FFFFFF"/>
          </w:rPr>
          <w:t>'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).</w:t>
        </w:r>
        <w:proofErr w:type="gram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click(</w:t>
        </w:r>
        <w:proofErr w:type="gramEnd"/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function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() {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58" w:author="Unknown"/>
          <w:rFonts w:ascii="Arial" w:eastAsia="Times New Roman" w:hAnsi="Arial" w:cs="Arial"/>
          <w:color w:val="333333"/>
        </w:rPr>
      </w:pPr>
      <w:ins w:id="59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                </w:t>
        </w:r>
        <w:proofErr w:type="spellStart"/>
        <w:proofErr w:type="gram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ulEmployees.empty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proofErr w:type="gram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);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60" w:author="Unknown"/>
          <w:rFonts w:ascii="Arial" w:eastAsia="Times New Roman" w:hAnsi="Arial" w:cs="Arial"/>
          <w:color w:val="333333"/>
        </w:rPr>
      </w:pPr>
      <w:ins w:id="61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});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62" w:author="Unknown"/>
          <w:rFonts w:ascii="Arial" w:eastAsia="Times New Roman" w:hAnsi="Arial" w:cs="Arial"/>
          <w:color w:val="333333"/>
        </w:rPr>
      </w:pPr>
      <w:ins w:id="63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       });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64" w:author="Unknown"/>
          <w:rFonts w:ascii="Arial" w:eastAsia="Times New Roman" w:hAnsi="Arial" w:cs="Arial"/>
          <w:color w:val="333333"/>
        </w:rPr>
      </w:pPr>
      <w:ins w:id="65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937F99">
          <w:rPr>
            <w:rFonts w:ascii="Arial" w:eastAsia="Times New Roman" w:hAnsi="Arial" w:cs="Arial"/>
            <w:color w:val="800000"/>
            <w:shd w:val="clear" w:color="auto" w:fill="FFFFFF"/>
          </w:rPr>
          <w:t>script</w:t>
        </w:r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66" w:author="Unknown"/>
          <w:rFonts w:ascii="Arial" w:eastAsia="Times New Roman" w:hAnsi="Arial" w:cs="Arial"/>
          <w:color w:val="333333"/>
        </w:rPr>
      </w:pPr>
      <w:ins w:id="67" w:author="Unknown"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937F99">
          <w:rPr>
            <w:rFonts w:ascii="Arial" w:eastAsia="Times New Roman" w:hAnsi="Arial" w:cs="Arial"/>
            <w:color w:val="800000"/>
            <w:shd w:val="clear" w:color="auto" w:fill="FFFFFF"/>
          </w:rPr>
          <w:t>head</w:t>
        </w:r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68" w:author="Unknown"/>
          <w:rFonts w:ascii="Arial" w:eastAsia="Times New Roman" w:hAnsi="Arial" w:cs="Arial"/>
          <w:color w:val="333333"/>
        </w:rPr>
      </w:pPr>
      <w:ins w:id="69" w:author="Unknown"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proofErr w:type="gramStart"/>
        <w:r w:rsidRPr="00937F99">
          <w:rPr>
            <w:rFonts w:ascii="Arial" w:eastAsia="Times New Roman" w:hAnsi="Arial" w:cs="Arial"/>
            <w:color w:val="800000"/>
            <w:shd w:val="clear" w:color="auto" w:fill="FFFFFF"/>
          </w:rPr>
          <w:t>body</w:t>
        </w:r>
        <w:proofErr w:type="gramEnd"/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70" w:author="Unknown"/>
          <w:rFonts w:ascii="Arial" w:eastAsia="Times New Roman" w:hAnsi="Arial" w:cs="Arial"/>
          <w:color w:val="333333"/>
        </w:rPr>
      </w:pPr>
      <w:ins w:id="71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937F99">
          <w:rPr>
            <w:rFonts w:ascii="Arial" w:eastAsia="Times New Roman" w:hAnsi="Arial" w:cs="Arial"/>
            <w:color w:val="800000"/>
            <w:shd w:val="clear" w:color="auto" w:fill="FFFFFF"/>
          </w:rPr>
          <w:t>input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937F99">
          <w:rPr>
            <w:rFonts w:ascii="Arial" w:eastAsia="Times New Roman" w:hAnsi="Arial" w:cs="Arial"/>
            <w:color w:val="FF0000"/>
            <w:shd w:val="clear" w:color="auto" w:fill="FFFFFF"/>
          </w:rPr>
          <w:t>id</w:t>
        </w:r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="</w:t>
        </w:r>
        <w:proofErr w:type="spellStart"/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btn</w:t>
        </w:r>
        <w:proofErr w:type="spellEnd"/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"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937F99">
          <w:rPr>
            <w:rFonts w:ascii="Arial" w:eastAsia="Times New Roman" w:hAnsi="Arial" w:cs="Arial"/>
            <w:color w:val="FF0000"/>
            <w:shd w:val="clear" w:color="auto" w:fill="FFFFFF"/>
          </w:rPr>
          <w:t>type</w:t>
        </w:r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="button"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937F99">
          <w:rPr>
            <w:rFonts w:ascii="Arial" w:eastAsia="Times New Roman" w:hAnsi="Arial" w:cs="Arial"/>
            <w:color w:val="FF0000"/>
            <w:shd w:val="clear" w:color="auto" w:fill="FFFFFF"/>
          </w:rPr>
          <w:t>value</w:t>
        </w:r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="Get All Employees"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/&gt;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72" w:author="Unknown"/>
          <w:rFonts w:ascii="Arial" w:eastAsia="Times New Roman" w:hAnsi="Arial" w:cs="Arial"/>
          <w:color w:val="333333"/>
        </w:rPr>
      </w:pPr>
      <w:ins w:id="73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937F99">
          <w:rPr>
            <w:rFonts w:ascii="Arial" w:eastAsia="Times New Roman" w:hAnsi="Arial" w:cs="Arial"/>
            <w:color w:val="800000"/>
            <w:shd w:val="clear" w:color="auto" w:fill="FFFFFF"/>
          </w:rPr>
          <w:t>input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937F99">
          <w:rPr>
            <w:rFonts w:ascii="Arial" w:eastAsia="Times New Roman" w:hAnsi="Arial" w:cs="Arial"/>
            <w:color w:val="FF0000"/>
            <w:shd w:val="clear" w:color="auto" w:fill="FFFFFF"/>
          </w:rPr>
          <w:t>id</w:t>
        </w:r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="</w:t>
        </w:r>
        <w:proofErr w:type="spellStart"/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btnClear</w:t>
        </w:r>
        <w:proofErr w:type="spellEnd"/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"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937F99">
          <w:rPr>
            <w:rFonts w:ascii="Arial" w:eastAsia="Times New Roman" w:hAnsi="Arial" w:cs="Arial"/>
            <w:color w:val="FF0000"/>
            <w:shd w:val="clear" w:color="auto" w:fill="FFFFFF"/>
          </w:rPr>
          <w:t>type</w:t>
        </w:r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="button"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937F99">
          <w:rPr>
            <w:rFonts w:ascii="Arial" w:eastAsia="Times New Roman" w:hAnsi="Arial" w:cs="Arial"/>
            <w:color w:val="FF0000"/>
            <w:shd w:val="clear" w:color="auto" w:fill="FFFFFF"/>
          </w:rPr>
          <w:t>value</w:t>
        </w:r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="Clear"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/&gt;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74" w:author="Unknown"/>
          <w:rFonts w:ascii="Arial" w:eastAsia="Times New Roman" w:hAnsi="Arial" w:cs="Arial"/>
          <w:color w:val="333333"/>
        </w:rPr>
      </w:pPr>
      <w:ins w:id="75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proofErr w:type="spellStart"/>
        <w:r w:rsidRPr="00937F99">
          <w:rPr>
            <w:rFonts w:ascii="Arial" w:eastAsia="Times New Roman" w:hAnsi="Arial" w:cs="Arial"/>
            <w:color w:val="800000"/>
            <w:shd w:val="clear" w:color="auto" w:fill="FFFFFF"/>
          </w:rPr>
          <w:t>ul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937F99">
          <w:rPr>
            <w:rFonts w:ascii="Arial" w:eastAsia="Times New Roman" w:hAnsi="Arial" w:cs="Arial"/>
            <w:color w:val="FF0000"/>
            <w:shd w:val="clear" w:color="auto" w:fill="FFFFFF"/>
          </w:rPr>
          <w:t>id</w:t>
        </w:r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="</w:t>
        </w:r>
        <w:proofErr w:type="spellStart"/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ulEmployees</w:t>
        </w:r>
        <w:proofErr w:type="spellEnd"/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"&gt;&lt;/</w:t>
        </w:r>
        <w:proofErr w:type="spellStart"/>
        <w:r w:rsidRPr="00937F99">
          <w:rPr>
            <w:rFonts w:ascii="Arial" w:eastAsia="Times New Roman" w:hAnsi="Arial" w:cs="Arial"/>
            <w:color w:val="800000"/>
            <w:shd w:val="clear" w:color="auto" w:fill="FFFFFF"/>
          </w:rPr>
          <w:t>ul</w:t>
        </w:r>
        <w:proofErr w:type="spellEnd"/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76" w:author="Unknown"/>
          <w:rFonts w:ascii="Arial" w:eastAsia="Times New Roman" w:hAnsi="Arial" w:cs="Arial"/>
          <w:color w:val="333333"/>
        </w:rPr>
      </w:pPr>
      <w:ins w:id="77" w:author="Unknown"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937F99">
          <w:rPr>
            <w:rFonts w:ascii="Arial" w:eastAsia="Times New Roman" w:hAnsi="Arial" w:cs="Arial"/>
            <w:color w:val="800000"/>
            <w:shd w:val="clear" w:color="auto" w:fill="FFFFFF"/>
          </w:rPr>
          <w:t>body</w:t>
        </w:r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78" w:author="Unknown"/>
          <w:rFonts w:ascii="Arial" w:eastAsia="Times New Roman" w:hAnsi="Arial" w:cs="Arial"/>
          <w:color w:val="333333"/>
        </w:rPr>
      </w:pPr>
      <w:ins w:id="79" w:author="Unknown"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937F99">
          <w:rPr>
            <w:rFonts w:ascii="Arial" w:eastAsia="Times New Roman" w:hAnsi="Arial" w:cs="Arial"/>
            <w:color w:val="800000"/>
            <w:shd w:val="clear" w:color="auto" w:fill="FFFFFF"/>
          </w:rPr>
          <w:t>html</w:t>
        </w:r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937F99" w:rsidRPr="00937F99" w:rsidRDefault="00937F99" w:rsidP="00937F99">
      <w:pPr>
        <w:spacing w:after="0" w:line="240" w:lineRule="auto"/>
        <w:rPr>
          <w:ins w:id="80" w:author="Unknown"/>
          <w:rFonts w:ascii="Times New Roman" w:eastAsia="Times New Roman" w:hAnsi="Times New Roman" w:cs="Times New Roman"/>
          <w:sz w:val="24"/>
          <w:szCs w:val="24"/>
        </w:rPr>
      </w:pPr>
      <w:ins w:id="81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br/>
          <w:t>When you click </w:t>
        </w:r>
        <w:r w:rsidRPr="00937F99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"Get All Employees"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button on </w:t>
        </w:r>
        <w:r w:rsidRPr="00937F99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"HtmlPage1.html"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page, you get the following error. To see the error launch browser tools and click on the console tab</w:t>
        </w:r>
        <w:proofErr w:type="gram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.</w:t>
        </w:r>
        <w:proofErr w:type="gramEnd"/>
        <w:r w:rsidRPr="00937F99">
          <w:rPr>
            <w:rFonts w:ascii="Arial" w:eastAsia="Times New Roman" w:hAnsi="Arial" w:cs="Arial"/>
            <w:color w:val="333333"/>
          </w:rPr>
          <w:br/>
        </w:r>
        <w:proofErr w:type="spellStart"/>
        <w:r w:rsidRPr="00937F99">
          <w:rPr>
            <w:rFonts w:ascii="Arial" w:eastAsia="Times New Roman" w:hAnsi="Arial" w:cs="Arial"/>
            <w:color w:val="FF0000"/>
            <w:shd w:val="clear" w:color="auto" w:fill="FFFFFF"/>
          </w:rPr>
          <w:t>XMLHttpRequest</w:t>
        </w:r>
        <w:proofErr w:type="spellEnd"/>
        <w:r w:rsidRPr="00937F99">
          <w:rPr>
            <w:rFonts w:ascii="Arial" w:eastAsia="Times New Roman" w:hAnsi="Arial" w:cs="Arial"/>
            <w:color w:val="FF0000"/>
            <w:shd w:val="clear" w:color="auto" w:fill="FFFFFF"/>
          </w:rPr>
          <w:t xml:space="preserve"> cannot load http://localhost:23258/api/Employees. No 'Access-Control-Allow-Origin' header is present on the requested resource. Origin 'http</w:t>
        </w:r>
        <w:proofErr w:type="gramStart"/>
        <w:r w:rsidRPr="00937F99">
          <w:rPr>
            <w:rFonts w:ascii="Arial" w:eastAsia="Times New Roman" w:hAnsi="Arial" w:cs="Arial"/>
            <w:color w:val="FF0000"/>
            <w:shd w:val="clear" w:color="auto" w:fill="FFFFFF"/>
          </w:rPr>
          <w:t>:/</w:t>
        </w:r>
        <w:proofErr w:type="gramEnd"/>
        <w:r w:rsidRPr="00937F99">
          <w:rPr>
            <w:rFonts w:ascii="Arial" w:eastAsia="Times New Roman" w:hAnsi="Arial" w:cs="Arial"/>
            <w:color w:val="FF0000"/>
            <w:shd w:val="clear" w:color="auto" w:fill="FFFFFF"/>
          </w:rPr>
          <w:t>/localhost:6293' is therefore not allowed access.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On the other hand when you click </w:t>
        </w:r>
        <w:r w:rsidRPr="00937F99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"Get All Employees"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button on </w:t>
        </w:r>
        <w:r w:rsidRPr="00937F99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"</w:t>
        </w:r>
        <w:proofErr w:type="spellStart"/>
        <w:r w:rsidRPr="00937F99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Employees.html"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page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 that is present in the same project as the ASP.NET Web API Service, that employee data is displayed without any problem.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So this proves, browsers does not allow cross domain </w:t>
        </w:r>
        <w:proofErr w:type="spellStart"/>
        <w:proofErr w:type="gram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ajax</w:t>
        </w:r>
        <w:proofErr w:type="spellEnd"/>
        <w:proofErr w:type="gram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 requests. There are 2 ways to get around this problem</w:t>
        </w:r>
        <w:r w:rsidRPr="00937F99">
          <w:rPr>
            <w:rFonts w:ascii="Arial" w:eastAsia="Times New Roman" w:hAnsi="Arial" w:cs="Arial"/>
            <w:color w:val="333333"/>
          </w:rPr>
          <w:br/>
        </w:r>
      </w:ins>
    </w:p>
    <w:p w:rsidR="00937F99" w:rsidRPr="00937F99" w:rsidRDefault="00937F99" w:rsidP="00937F99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ins w:id="82" w:author="Unknown"/>
          <w:rFonts w:ascii="Arial" w:eastAsia="Times New Roman" w:hAnsi="Arial" w:cs="Arial"/>
          <w:color w:val="333333"/>
        </w:rPr>
      </w:pPr>
      <w:ins w:id="83" w:author="Unknown">
        <w:r w:rsidRPr="00937F99">
          <w:rPr>
            <w:rFonts w:ascii="Arial" w:eastAsia="Times New Roman" w:hAnsi="Arial" w:cs="Arial"/>
            <w:color w:val="333333"/>
          </w:rPr>
          <w:t>Using JSONP (JSON with Padding) </w:t>
        </w:r>
      </w:ins>
    </w:p>
    <w:p w:rsidR="00937F99" w:rsidRPr="00937F99" w:rsidRDefault="00937F99" w:rsidP="00937F99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ins w:id="84" w:author="Unknown"/>
          <w:rFonts w:ascii="Arial" w:eastAsia="Times New Roman" w:hAnsi="Arial" w:cs="Arial"/>
          <w:color w:val="333333"/>
        </w:rPr>
      </w:pPr>
      <w:ins w:id="85" w:author="Unknown">
        <w:r w:rsidRPr="00937F99">
          <w:rPr>
            <w:rFonts w:ascii="Arial" w:eastAsia="Times New Roman" w:hAnsi="Arial" w:cs="Arial"/>
            <w:color w:val="333333"/>
          </w:rPr>
          <w:t>Enabling CORS (Cross Origin Resource Sharing)</w:t>
        </w:r>
      </w:ins>
    </w:p>
    <w:p w:rsidR="00937F99" w:rsidRPr="00937F99" w:rsidRDefault="00937F99" w:rsidP="00937F99">
      <w:pPr>
        <w:spacing w:after="0" w:line="240" w:lineRule="auto"/>
        <w:rPr>
          <w:ins w:id="86" w:author="Unknown"/>
          <w:rFonts w:ascii="Times New Roman" w:eastAsia="Times New Roman" w:hAnsi="Times New Roman" w:cs="Times New Roman"/>
          <w:sz w:val="24"/>
          <w:szCs w:val="24"/>
        </w:rPr>
      </w:pPr>
      <w:ins w:id="87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In this video let's use JSONP to overcome the browser cross-domain restriction. In our next video we will discuss enabling CORS. 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So what is JSONP and what does it do?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JSONP stands for JSON with Padding. All JSONP does is wraps the data in a function. So for example, if you have the following JSON </w:t>
        </w:r>
        <w:proofErr w:type="gram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object</w:t>
        </w:r>
        <w:proofErr w:type="gramEnd"/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{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   "</w:t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FirstName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" : "Mark",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   "</w:t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LastName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"  : "Hastings",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   "Gender"    : "Male",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}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JSONP will wrap the data in a function as shown below</w:t>
        </w:r>
        <w:r w:rsidRPr="00937F99">
          <w:rPr>
            <w:rFonts w:ascii="Arial" w:eastAsia="Times New Roman" w:hAnsi="Arial" w:cs="Arial"/>
            <w:color w:val="333333"/>
          </w:rPr>
          <w:br/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CallbackFunction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({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   "</w:t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FirstName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" : "Mark",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lastRenderedPageBreak/>
          <w:t>    "</w:t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LastName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"  : "Hastings",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   "Gender"    : "Male",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})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Browsers allow to consume JavaScript that is present in a different domain but not data. Since the data is wrapped in a JavaScript function, this can be consumed by a web page that is present in a different domain.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Steps to make ASP.NET Web API Service to return JSONP formatted data and consume it from a cross domain </w:t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ajax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 request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 xml:space="preserve">Step </w:t>
        </w:r>
        <w:proofErr w:type="gramStart"/>
        <w:r w:rsidRPr="00937F99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1 :</w:t>
        </w:r>
        <w:proofErr w:type="gram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 To support JSONP format, execute the following command using </w:t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NuGet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 Package Manager Console which installs </w:t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WebApiContrib.Formatting.Jsonp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 package.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 xml:space="preserve">Install-Package </w:t>
        </w:r>
        <w:proofErr w:type="spellStart"/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WebApiContrib.Formatting.Jsonp</w:t>
        </w:r>
        <w:proofErr w:type="spellEnd"/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 xml:space="preserve">Step </w:t>
        </w:r>
        <w:proofErr w:type="gramStart"/>
        <w:r w:rsidRPr="00937F99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2 :</w:t>
        </w:r>
        <w:proofErr w:type="gram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 Include the following 2 lines of code in Register() method of </w:t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WebApiConfig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 class in </w:t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WebApiConfig.cs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 file in </w:t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App_Start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 folder</w:t>
        </w:r>
        <w:r w:rsidRPr="00937F99">
          <w:rPr>
            <w:rFonts w:ascii="Arial" w:eastAsia="Times New Roman" w:hAnsi="Arial" w:cs="Arial"/>
            <w:color w:val="333333"/>
          </w:rPr>
          <w:br/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88" w:author="Unknown"/>
          <w:rFonts w:ascii="Arial" w:eastAsia="Times New Roman" w:hAnsi="Arial" w:cs="Arial"/>
          <w:color w:val="333333"/>
        </w:rPr>
      </w:pPr>
      <w:proofErr w:type="spellStart"/>
      <w:proofErr w:type="gramStart"/>
      <w:ins w:id="89" w:author="Unknown"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var</w:t>
        </w:r>
        <w:proofErr w:type="spellEnd"/>
        <w:proofErr w:type="gram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jsonpFormatter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 = </w:t>
        </w:r>
        <w:proofErr w:type="spellStart"/>
        <w:r w:rsidRPr="00937F99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937F99">
          <w:rPr>
            <w:rFonts w:ascii="Arial" w:eastAsia="Times New Roman" w:hAnsi="Arial" w:cs="Arial"/>
            <w:color w:val="2B91AF"/>
            <w:shd w:val="clear" w:color="auto" w:fill="FFFFFF"/>
          </w:rPr>
          <w:t>JsonpMediaTypeFormatter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config.Formatters.JsonFormatter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);</w:t>
        </w:r>
      </w:ins>
    </w:p>
    <w:p w:rsidR="00937F99" w:rsidRPr="00937F99" w:rsidRDefault="00937F99" w:rsidP="00937F99">
      <w:pPr>
        <w:shd w:val="clear" w:color="auto" w:fill="FFFFFF"/>
        <w:spacing w:after="0" w:line="240" w:lineRule="auto"/>
        <w:rPr>
          <w:ins w:id="90" w:author="Unknown"/>
          <w:rFonts w:ascii="Arial" w:eastAsia="Times New Roman" w:hAnsi="Arial" w:cs="Arial"/>
          <w:color w:val="333333"/>
        </w:rPr>
      </w:pPr>
      <w:proofErr w:type="spellStart"/>
      <w:proofErr w:type="gramStart"/>
      <w:ins w:id="91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config.Formatters.Insert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proofErr w:type="gram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0, </w:t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jsonpFormatter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);</w:t>
        </w:r>
      </w:ins>
    </w:p>
    <w:p w:rsidR="00417454" w:rsidRDefault="00937F99" w:rsidP="00937F99">
      <w:ins w:id="92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br/>
        </w:r>
        <w:r w:rsidRPr="00937F99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Step 3 :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 In the </w:t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ClientApplication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, set the </w:t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dataType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 option of the </w:t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jQuery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 </w:t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ajax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 function to </w:t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jsonp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937F99">
          <w:rPr>
            <w:rFonts w:ascii="Arial" w:eastAsia="Times New Roman" w:hAnsi="Arial" w:cs="Arial"/>
            <w:color w:val="333333"/>
          </w:rPr>
          <w:br/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dataType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: '</w:t>
        </w:r>
        <w:proofErr w:type="spellStart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jsonp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'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Testing the ASP.NET Web API Service using fiddler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Notice in fiddler we have just specified the URL of the Web API service without Accept header and callback function in the URI </w:t>
        </w:r>
        <w:r w:rsidRPr="00937F99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81550" cy="1533525"/>
            <wp:effectExtent l="19050" t="0" r="0" b="0"/>
            <wp:docPr id="1" name="Picture 1" descr="asp.net web api json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.net web api jsonp examp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93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The above request results in the following error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FF0000"/>
            <w:shd w:val="clear" w:color="auto" w:fill="FFFFFF"/>
          </w:rPr>
          <w:t>A callback parameter was not provided in the request URI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If you want JSON data back, set </w:t>
        </w:r>
        <w:r w:rsidRPr="00937F99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Accept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header to </w:t>
        </w:r>
        <w:r w:rsidRPr="00937F99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application/</w:t>
        </w:r>
        <w:proofErr w:type="spellStart"/>
        <w:r w:rsidRPr="00937F99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json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and there is no need to specify the callback function in the URI. The request completes successfully. </w:t>
        </w:r>
        <w:r w:rsidRPr="00937F99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91075" cy="1781175"/>
            <wp:effectExtent l="19050" t="0" r="9525" b="0"/>
            <wp:docPr id="2" name="Picture 2" descr="asp.net web api cross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p.net web api crossdomai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94" w:author="Unknown"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</w:rPr>
          <w:br/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If you want JSONP formatted data back, set </w:t>
        </w:r>
        <w:r w:rsidRPr="00937F99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Accept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 header to </w:t>
        </w:r>
        <w:r w:rsidRPr="00937F99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application/</w:t>
        </w:r>
        <w:proofErr w:type="spellStart"/>
        <w:r w:rsidRPr="00937F99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javascript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and</w:t>
        </w:r>
        <w:proofErr w:type="spellEnd"/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 xml:space="preserve"> specify a name for the callback function in the URI. We have set it to </w:t>
        </w:r>
        <w:r w:rsidRPr="00937F99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ABC</w:t>
        </w:r>
        <w:r w:rsidRPr="00937F99">
          <w:rPr>
            <w:rFonts w:ascii="Arial" w:eastAsia="Times New Roman" w:hAnsi="Arial" w:cs="Arial"/>
            <w:color w:val="333333"/>
            <w:shd w:val="clear" w:color="auto" w:fill="FFFFFF"/>
          </w:rPr>
          <w:t>. </w:t>
        </w:r>
        <w:r w:rsidRPr="00937F99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10125" cy="1800225"/>
            <wp:effectExtent l="19050" t="0" r="9525" b="0"/>
            <wp:docPr id="3" name="Picture 3" descr="asp.net web api ajax cross 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p.net web api ajax cross domai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7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55BA0"/>
    <w:multiLevelType w:val="multilevel"/>
    <w:tmpl w:val="9914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7F99"/>
    <w:rsid w:val="00417454"/>
    <w:rsid w:val="00937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F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9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2018-02-19T06:17:00Z</dcterms:created>
  <dcterms:modified xsi:type="dcterms:W3CDTF">2018-02-19T06:17:00Z</dcterms:modified>
</cp:coreProperties>
</file>