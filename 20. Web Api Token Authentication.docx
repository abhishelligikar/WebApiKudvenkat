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64D" w:rsidRPr="0061464D" w:rsidRDefault="0061464D" w:rsidP="0061464D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 w:rsidRPr="0061464D">
        <w:rPr>
          <w:rFonts w:ascii="Arial" w:eastAsia="Times New Roman" w:hAnsi="Arial" w:cs="Arial"/>
          <w:color w:val="333333"/>
          <w:shd w:val="clear" w:color="auto" w:fill="FFFFFF"/>
        </w:rPr>
        <w:t>In this video and in a few upcoming videos, we will discuss step by step, how to implement </w:t>
      </w:r>
      <w:r w:rsidRPr="0061464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token based authentication in ASP.NET Web API</w:t>
      </w:r>
      <w:r w:rsidRPr="0061464D">
        <w:rPr>
          <w:rFonts w:ascii="Arial" w:eastAsia="Times New Roman" w:hAnsi="Arial" w:cs="Arial"/>
          <w:color w:val="333333"/>
          <w:shd w:val="clear" w:color="auto" w:fill="FFFFFF"/>
        </w:rPr>
        <w:t> using OWIN middleware and Identity framework.</w:t>
      </w:r>
      <w:r w:rsidRPr="0061464D">
        <w:rPr>
          <w:rFonts w:ascii="Arial" w:eastAsia="Times New Roman" w:hAnsi="Arial" w:cs="Arial"/>
          <w:color w:val="333333"/>
        </w:rPr>
        <w:br/>
      </w:r>
      <w:r w:rsidRPr="0061464D">
        <w:rPr>
          <w:rFonts w:ascii="Arial" w:eastAsia="Times New Roman" w:hAnsi="Arial" w:cs="Arial"/>
          <w:color w:val="333333"/>
        </w:rPr>
        <w:br/>
      </w:r>
      <w:ins w:id="1" w:author="Unknown"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We will be using the following Employees table for this demo. </w:t>
        </w:r>
        <w:r w:rsidRPr="0061464D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1933575"/>
            <wp:effectExtent l="19050" t="0" r="0" b="0"/>
            <wp:docPr id="1" name="Picture 1" descr="ASP.NET Web API token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Web API token authentic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Only authenticated users should be able to access the above Employee data. In addition new users should be able to register. The new user registration form looks as shown below. </w:t>
        </w:r>
        <w:r w:rsidRPr="0061464D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8225" cy="2847975"/>
            <wp:effectExtent l="19050" t="0" r="9525" b="0"/>
            <wp:docPr id="2" name="Picture 2" descr="token based authentication web api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ken based authentication web api c#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3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Once a new user is registered with our application, he should be able to login into our system, using the login form shown below. </w:t>
        </w:r>
        <w:r w:rsidRPr="0061464D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38700" cy="2428875"/>
            <wp:effectExtent l="19050" t="0" r="0" b="0"/>
            <wp:docPr id="3" name="Picture 3" descr="asp.net web api 2 bearer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.net web api 2 bearer toke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If the user is successfully authenticated, then he will be redirected to the Data.html page, which displays the employee data from the Employees table as shown below. When the </w:t>
        </w:r>
        <w:r w:rsidRPr="0061464D">
          <w:rPr>
            <w:rFonts w:ascii="Arial" w:eastAsia="Times New Roman" w:hAnsi="Arial" w:cs="Arial"/>
            <w:color w:val="FF0000"/>
            <w:shd w:val="clear" w:color="auto" w:fill="FFFFFF"/>
          </w:rPr>
          <w:t>"Log Off"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button is clicked, the user is logged out and redirected to the login page. </w:t>
        </w:r>
        <w:r w:rsidRPr="0061464D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9650" cy="4333875"/>
            <wp:effectExtent l="19050" t="0" r="0" b="0"/>
            <wp:docPr id="4" name="Picture 4" descr="asp.net web api authentication toke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p.net web api authentication token examp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5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In addition to OWIN middleware and ASP.NET Identity, we will use the following technologies. Click on the links if you are new to any of these technologies</w:t>
        </w:r>
        <w:r w:rsidRPr="0061464D">
          <w:rPr>
            <w:rFonts w:ascii="Arial" w:eastAsia="Times New Roman" w:hAnsi="Arial" w:cs="Arial"/>
            <w:color w:val="333333"/>
          </w:rPr>
          <w:br/>
        </w:r>
      </w:ins>
    </w:p>
    <w:p w:rsidR="0061464D" w:rsidRPr="0061464D" w:rsidRDefault="0061464D" w:rsidP="0061464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ins w:id="6" w:author="Unknown"/>
          <w:rFonts w:ascii="Arial" w:eastAsia="Times New Roman" w:hAnsi="Arial" w:cs="Arial"/>
          <w:color w:val="333333"/>
        </w:rPr>
      </w:pPr>
      <w:ins w:id="7" w:author="Unknown">
        <w:r w:rsidRPr="0061464D">
          <w:rPr>
            <w:rFonts w:ascii="Arial" w:eastAsia="Times New Roman" w:hAnsi="Arial" w:cs="Arial"/>
            <w:color w:val="333333"/>
          </w:rPr>
          <w:lastRenderedPageBreak/>
          <w:fldChar w:fldCharType="begin"/>
        </w:r>
        <w:r w:rsidRPr="0061464D">
          <w:rPr>
            <w:rFonts w:ascii="Arial" w:eastAsia="Times New Roman" w:hAnsi="Arial" w:cs="Arial"/>
            <w:color w:val="333333"/>
          </w:rPr>
          <w:instrText xml:space="preserve"> HYPERLINK "https://www.youtube.com/playlist?list=PL6n9fhu94yhW7yoUOGNOfHurUE6bpOO2b" </w:instrText>
        </w:r>
        <w:r w:rsidRPr="0061464D">
          <w:rPr>
            <w:rFonts w:ascii="Arial" w:eastAsia="Times New Roman" w:hAnsi="Arial" w:cs="Arial"/>
            <w:color w:val="333333"/>
          </w:rPr>
          <w:fldChar w:fldCharType="separate"/>
        </w:r>
        <w:r w:rsidRPr="0061464D">
          <w:rPr>
            <w:rFonts w:ascii="Arial" w:eastAsia="Times New Roman" w:hAnsi="Arial" w:cs="Arial"/>
            <w:color w:val="771100"/>
          </w:rPr>
          <w:t>ASP.NET Web API</w:t>
        </w:r>
        <w:r w:rsidRPr="0061464D">
          <w:rPr>
            <w:rFonts w:ascii="Arial" w:eastAsia="Times New Roman" w:hAnsi="Arial" w:cs="Arial"/>
            <w:color w:val="333333"/>
          </w:rPr>
          <w:fldChar w:fldCharType="end"/>
        </w:r>
      </w:ins>
    </w:p>
    <w:p w:rsidR="0061464D" w:rsidRPr="0061464D" w:rsidRDefault="0061464D" w:rsidP="0061464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ins w:id="8" w:author="Unknown"/>
          <w:rFonts w:ascii="Arial" w:eastAsia="Times New Roman" w:hAnsi="Arial" w:cs="Arial"/>
          <w:color w:val="333333"/>
        </w:rPr>
      </w:pPr>
      <w:ins w:id="9" w:author="Unknown">
        <w:r w:rsidRPr="0061464D">
          <w:rPr>
            <w:rFonts w:ascii="Arial" w:eastAsia="Times New Roman" w:hAnsi="Arial" w:cs="Arial"/>
            <w:color w:val="333333"/>
          </w:rPr>
          <w:fldChar w:fldCharType="begin"/>
        </w:r>
        <w:r w:rsidRPr="0061464D">
          <w:rPr>
            <w:rFonts w:ascii="Arial" w:eastAsia="Times New Roman" w:hAnsi="Arial" w:cs="Arial"/>
            <w:color w:val="333333"/>
          </w:rPr>
          <w:instrText xml:space="preserve"> HYPERLINK "https://www.youtube.com/playlist?list=PL08903FB7ACA1C2FB" </w:instrText>
        </w:r>
        <w:r w:rsidRPr="0061464D">
          <w:rPr>
            <w:rFonts w:ascii="Arial" w:eastAsia="Times New Roman" w:hAnsi="Arial" w:cs="Arial"/>
            <w:color w:val="333333"/>
          </w:rPr>
          <w:fldChar w:fldCharType="separate"/>
        </w:r>
        <w:r w:rsidRPr="0061464D">
          <w:rPr>
            <w:rFonts w:ascii="Arial" w:eastAsia="Times New Roman" w:hAnsi="Arial" w:cs="Arial"/>
            <w:color w:val="771100"/>
          </w:rPr>
          <w:t>SQl Server</w:t>
        </w:r>
        <w:r w:rsidRPr="0061464D">
          <w:rPr>
            <w:rFonts w:ascii="Arial" w:eastAsia="Times New Roman" w:hAnsi="Arial" w:cs="Arial"/>
            <w:color w:val="333333"/>
          </w:rPr>
          <w:fldChar w:fldCharType="end"/>
        </w:r>
      </w:ins>
    </w:p>
    <w:p w:rsidR="0061464D" w:rsidRPr="0061464D" w:rsidRDefault="0061464D" w:rsidP="0061464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ins w:id="10" w:author="Unknown"/>
          <w:rFonts w:ascii="Arial" w:eastAsia="Times New Roman" w:hAnsi="Arial" w:cs="Arial"/>
          <w:color w:val="333333"/>
        </w:rPr>
      </w:pPr>
      <w:ins w:id="11" w:author="Unknown">
        <w:r w:rsidRPr="0061464D">
          <w:rPr>
            <w:rFonts w:ascii="Arial" w:eastAsia="Times New Roman" w:hAnsi="Arial" w:cs="Arial"/>
            <w:color w:val="333333"/>
          </w:rPr>
          <w:fldChar w:fldCharType="begin"/>
        </w:r>
        <w:r w:rsidRPr="0061464D">
          <w:rPr>
            <w:rFonts w:ascii="Arial" w:eastAsia="Times New Roman" w:hAnsi="Arial" w:cs="Arial"/>
            <w:color w:val="333333"/>
          </w:rPr>
          <w:instrText xml:space="preserve"> HYPERLINK "https://www.youtube.com/playlist?list=PL6n9fhu94yhUPBSX-E2aJCnCR3-_6zBZx" </w:instrText>
        </w:r>
        <w:r w:rsidRPr="0061464D">
          <w:rPr>
            <w:rFonts w:ascii="Arial" w:eastAsia="Times New Roman" w:hAnsi="Arial" w:cs="Arial"/>
            <w:color w:val="333333"/>
          </w:rPr>
          <w:fldChar w:fldCharType="separate"/>
        </w:r>
        <w:r w:rsidRPr="0061464D">
          <w:rPr>
            <w:rFonts w:ascii="Arial" w:eastAsia="Times New Roman" w:hAnsi="Arial" w:cs="Arial"/>
            <w:color w:val="771100"/>
          </w:rPr>
          <w:t>ADO.NET Entity Framework</w:t>
        </w:r>
        <w:r w:rsidRPr="0061464D">
          <w:rPr>
            <w:rFonts w:ascii="Arial" w:eastAsia="Times New Roman" w:hAnsi="Arial" w:cs="Arial"/>
            <w:color w:val="333333"/>
          </w:rPr>
          <w:fldChar w:fldCharType="end"/>
        </w:r>
      </w:ins>
    </w:p>
    <w:p w:rsidR="0061464D" w:rsidRPr="0061464D" w:rsidRDefault="0061464D" w:rsidP="0061464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ins w:id="12" w:author="Unknown"/>
          <w:rFonts w:ascii="Arial" w:eastAsia="Times New Roman" w:hAnsi="Arial" w:cs="Arial"/>
          <w:color w:val="333333"/>
        </w:rPr>
      </w:pPr>
      <w:ins w:id="13" w:author="Unknown">
        <w:r w:rsidRPr="0061464D">
          <w:rPr>
            <w:rFonts w:ascii="Arial" w:eastAsia="Times New Roman" w:hAnsi="Arial" w:cs="Arial"/>
            <w:color w:val="333333"/>
          </w:rPr>
          <w:fldChar w:fldCharType="begin"/>
        </w:r>
        <w:r w:rsidRPr="0061464D">
          <w:rPr>
            <w:rFonts w:ascii="Arial" w:eastAsia="Times New Roman" w:hAnsi="Arial" w:cs="Arial"/>
            <w:color w:val="333333"/>
          </w:rPr>
          <w:instrText xml:space="preserve"> HYPERLINK "https://www.youtube.com/playlist?list=PL6n9fhu94yhXd4xnk-j5FGhHjUv1LsF0V" </w:instrText>
        </w:r>
        <w:r w:rsidRPr="0061464D">
          <w:rPr>
            <w:rFonts w:ascii="Arial" w:eastAsia="Times New Roman" w:hAnsi="Arial" w:cs="Arial"/>
            <w:color w:val="333333"/>
          </w:rPr>
          <w:fldChar w:fldCharType="separate"/>
        </w:r>
        <w:r w:rsidRPr="0061464D">
          <w:rPr>
            <w:rFonts w:ascii="Arial" w:eastAsia="Times New Roman" w:hAnsi="Arial" w:cs="Arial"/>
            <w:color w:val="771100"/>
          </w:rPr>
          <w:t>Bootstrap</w:t>
        </w:r>
        <w:r w:rsidRPr="0061464D">
          <w:rPr>
            <w:rFonts w:ascii="Arial" w:eastAsia="Times New Roman" w:hAnsi="Arial" w:cs="Arial"/>
            <w:color w:val="333333"/>
          </w:rPr>
          <w:fldChar w:fldCharType="end"/>
        </w:r>
      </w:ins>
    </w:p>
    <w:p w:rsidR="0061464D" w:rsidRPr="0061464D" w:rsidRDefault="0061464D" w:rsidP="0061464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ins w:id="14" w:author="Unknown"/>
          <w:rFonts w:ascii="Arial" w:eastAsia="Times New Roman" w:hAnsi="Arial" w:cs="Arial"/>
          <w:color w:val="333333"/>
        </w:rPr>
      </w:pPr>
      <w:ins w:id="15" w:author="Unknown">
        <w:r w:rsidRPr="0061464D">
          <w:rPr>
            <w:rFonts w:ascii="Arial" w:eastAsia="Times New Roman" w:hAnsi="Arial" w:cs="Arial"/>
            <w:color w:val="333333"/>
          </w:rPr>
          <w:fldChar w:fldCharType="begin"/>
        </w:r>
        <w:r w:rsidRPr="0061464D">
          <w:rPr>
            <w:rFonts w:ascii="Arial" w:eastAsia="Times New Roman" w:hAnsi="Arial" w:cs="Arial"/>
            <w:color w:val="333333"/>
          </w:rPr>
          <w:instrText xml:space="preserve"> HYPERLINK "https://www.youtube.com/playlist?list=PL6n9fhu94yhVDV697uvHpavA3K_eWGQap" </w:instrText>
        </w:r>
        <w:r w:rsidRPr="0061464D">
          <w:rPr>
            <w:rFonts w:ascii="Arial" w:eastAsia="Times New Roman" w:hAnsi="Arial" w:cs="Arial"/>
            <w:color w:val="333333"/>
          </w:rPr>
          <w:fldChar w:fldCharType="separate"/>
        </w:r>
        <w:r w:rsidRPr="0061464D">
          <w:rPr>
            <w:rFonts w:ascii="Arial" w:eastAsia="Times New Roman" w:hAnsi="Arial" w:cs="Arial"/>
            <w:color w:val="771100"/>
          </w:rPr>
          <w:t>jQuery</w:t>
        </w:r>
        <w:r w:rsidRPr="0061464D">
          <w:rPr>
            <w:rFonts w:ascii="Arial" w:eastAsia="Times New Roman" w:hAnsi="Arial" w:cs="Arial"/>
            <w:color w:val="333333"/>
          </w:rPr>
          <w:fldChar w:fldCharType="end"/>
        </w:r>
      </w:ins>
    </w:p>
    <w:p w:rsidR="0061464D" w:rsidRPr="0061464D" w:rsidRDefault="0061464D" w:rsidP="0061464D">
      <w:pPr>
        <w:spacing w:after="0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</w:rPr>
      </w:pPr>
      <w:ins w:id="17" w:author="Unknown">
        <w:r w:rsidRPr="0061464D">
          <w:rPr>
            <w:rFonts w:ascii="Arial" w:eastAsia="Times New Roman" w:hAnsi="Arial" w:cs="Arial"/>
            <w:b/>
            <w:bCs/>
            <w:color w:val="CC0000"/>
            <w:shd w:val="clear" w:color="auto" w:fill="FFFFFF"/>
          </w:rPr>
          <w:t>Steps to build the ASP.NET Web API service to retrieve data from SQL Server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1 :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Run Visual Studio and Select File - New Project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2 : 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In the "New Project" dialog box, select "Web" under "Installed" templates. From the middle pane, select "ASP.NET Web Application". Name the project "EmployeeService" and click "OK" </w:t>
        </w:r>
        <w:r w:rsidRPr="0061464D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3743325"/>
            <wp:effectExtent l="19050" t="0" r="9525" b="0"/>
            <wp:docPr id="5" name="Picture 5" descr="visual studio create web api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create web api projec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8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3 :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On the next screen select </w:t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"Web API"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and set Authentication to </w:t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"Individual User Accounts"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and click </w:t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"OK"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. The Individual User Accounts option uses a membership database in which the users that we register will be stored. We will discuss the Membership Database in a later video in this series. </w:t>
        </w:r>
        <w:r w:rsidRPr="0061464D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00625" cy="4048125"/>
            <wp:effectExtent l="19050" t="0" r="9525" b="0"/>
            <wp:docPr id="6" name="Picture 6" descr="web api individual user 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api individual user account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9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4 :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Execute the following script in SQL Server Management Studio to create the Employees table and populate it with test data</w:t>
        </w:r>
        <w:r w:rsidRPr="0061464D">
          <w:rPr>
            <w:rFonts w:ascii="Arial" w:eastAsia="Times New Roman" w:hAnsi="Arial" w:cs="Arial"/>
            <w:color w:val="333333"/>
          </w:rPr>
          <w:br/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20" w:author="Unknown"/>
          <w:rFonts w:ascii="Arial" w:eastAsia="Times New Roman" w:hAnsi="Arial" w:cs="Arial"/>
          <w:color w:val="333333"/>
        </w:rPr>
      </w:pPr>
      <w:ins w:id="21" w:author="Unknown">
        <w:r w:rsidRPr="0061464D">
          <w:rPr>
            <w:rFonts w:ascii="Arial" w:eastAsia="Times New Roman" w:hAnsi="Arial" w:cs="Arial"/>
            <w:color w:val="0000FF"/>
          </w:rPr>
          <w:t>Create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Database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8080"/>
          </w:rPr>
          <w:t>EmployeeDB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22" w:author="Unknown"/>
          <w:rFonts w:ascii="Arial" w:eastAsia="Times New Roman" w:hAnsi="Arial" w:cs="Arial"/>
          <w:color w:val="333333"/>
        </w:rPr>
      </w:pPr>
      <w:ins w:id="23" w:author="Unknown">
        <w:r w:rsidRPr="0061464D">
          <w:rPr>
            <w:rFonts w:ascii="Arial" w:eastAsia="Times New Roman" w:hAnsi="Arial" w:cs="Arial"/>
            <w:color w:val="0000FF"/>
          </w:rPr>
          <w:t>Go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24" w:author="Unknown"/>
          <w:rFonts w:ascii="Arial" w:eastAsia="Times New Roman" w:hAnsi="Arial" w:cs="Arial"/>
          <w:color w:val="333333"/>
        </w:rPr>
      </w:pPr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25" w:author="Unknown"/>
          <w:rFonts w:ascii="Arial" w:eastAsia="Times New Roman" w:hAnsi="Arial" w:cs="Arial"/>
          <w:color w:val="333333"/>
        </w:rPr>
      </w:pPr>
      <w:ins w:id="26" w:author="Unknown">
        <w:r w:rsidRPr="0061464D">
          <w:rPr>
            <w:rFonts w:ascii="Arial" w:eastAsia="Times New Roman" w:hAnsi="Arial" w:cs="Arial"/>
            <w:color w:val="0000FF"/>
          </w:rPr>
          <w:t>Use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8080"/>
          </w:rPr>
          <w:t>EmployeeDB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27" w:author="Unknown"/>
          <w:rFonts w:ascii="Arial" w:eastAsia="Times New Roman" w:hAnsi="Arial" w:cs="Arial"/>
          <w:color w:val="333333"/>
        </w:rPr>
      </w:pPr>
      <w:ins w:id="28" w:author="Unknown">
        <w:r w:rsidRPr="0061464D">
          <w:rPr>
            <w:rFonts w:ascii="Arial" w:eastAsia="Times New Roman" w:hAnsi="Arial" w:cs="Arial"/>
            <w:color w:val="0000FF"/>
          </w:rPr>
          <w:t>Go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29" w:author="Unknown"/>
          <w:rFonts w:ascii="Arial" w:eastAsia="Times New Roman" w:hAnsi="Arial" w:cs="Arial"/>
          <w:color w:val="333333"/>
        </w:rPr>
      </w:pPr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30" w:author="Unknown"/>
          <w:rFonts w:ascii="Arial" w:eastAsia="Times New Roman" w:hAnsi="Arial" w:cs="Arial"/>
          <w:color w:val="333333"/>
        </w:rPr>
      </w:pPr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31" w:author="Unknown"/>
          <w:rFonts w:ascii="Arial" w:eastAsia="Times New Roman" w:hAnsi="Arial" w:cs="Arial"/>
          <w:color w:val="333333"/>
        </w:rPr>
      </w:pPr>
      <w:ins w:id="32" w:author="Unknown">
        <w:r w:rsidRPr="0061464D">
          <w:rPr>
            <w:rFonts w:ascii="Arial" w:eastAsia="Times New Roman" w:hAnsi="Arial" w:cs="Arial"/>
            <w:color w:val="0000FF"/>
          </w:rPr>
          <w:t>Create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table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8080"/>
          </w:rPr>
          <w:t>Employees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33" w:author="Unknown"/>
          <w:rFonts w:ascii="Arial" w:eastAsia="Times New Roman" w:hAnsi="Arial" w:cs="Arial"/>
          <w:color w:val="333333"/>
        </w:rPr>
      </w:pPr>
      <w:ins w:id="34" w:author="Unknown">
        <w:r w:rsidRPr="0061464D">
          <w:rPr>
            <w:rFonts w:ascii="Arial" w:eastAsia="Times New Roman" w:hAnsi="Arial" w:cs="Arial"/>
            <w:color w:val="333333"/>
          </w:rPr>
          <w:t>(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35" w:author="Unknown"/>
          <w:rFonts w:ascii="Arial" w:eastAsia="Times New Roman" w:hAnsi="Arial" w:cs="Arial"/>
          <w:color w:val="333333"/>
        </w:rPr>
      </w:pPr>
      <w:ins w:id="36" w:author="Unknown">
        <w:r w:rsidRPr="0061464D">
          <w:rPr>
            <w:rFonts w:ascii="Arial" w:eastAsia="Times New Roman" w:hAnsi="Arial" w:cs="Arial"/>
            <w:color w:val="333333"/>
          </w:rPr>
          <w:t>     </w:t>
        </w:r>
        <w:r w:rsidRPr="0061464D">
          <w:rPr>
            <w:rFonts w:ascii="Arial" w:eastAsia="Times New Roman" w:hAnsi="Arial" w:cs="Arial"/>
            <w:color w:val="008080"/>
          </w:rPr>
          <w:t>ID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int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primary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key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identity</w:t>
        </w:r>
        <w:r w:rsidRPr="0061464D">
          <w:rPr>
            <w:rFonts w:ascii="Arial" w:eastAsia="Times New Roman" w:hAnsi="Arial" w:cs="Arial"/>
            <w:color w:val="333333"/>
          </w:rPr>
          <w:t>,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37" w:author="Unknown"/>
          <w:rFonts w:ascii="Arial" w:eastAsia="Times New Roman" w:hAnsi="Arial" w:cs="Arial"/>
          <w:color w:val="333333"/>
        </w:rPr>
      </w:pPr>
      <w:ins w:id="38" w:author="Unknown">
        <w:r w:rsidRPr="0061464D">
          <w:rPr>
            <w:rFonts w:ascii="Arial" w:eastAsia="Times New Roman" w:hAnsi="Arial" w:cs="Arial"/>
            <w:color w:val="333333"/>
          </w:rPr>
          <w:t>     </w:t>
        </w:r>
        <w:r w:rsidRPr="0061464D">
          <w:rPr>
            <w:rFonts w:ascii="Arial" w:eastAsia="Times New Roman" w:hAnsi="Arial" w:cs="Arial"/>
            <w:color w:val="008080"/>
          </w:rPr>
          <w:t>FirstName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nvarchar</w:t>
        </w:r>
        <w:r w:rsidRPr="0061464D">
          <w:rPr>
            <w:rFonts w:ascii="Arial" w:eastAsia="Times New Roman" w:hAnsi="Arial" w:cs="Arial"/>
            <w:color w:val="333333"/>
          </w:rPr>
          <w:t>(50),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39" w:author="Unknown"/>
          <w:rFonts w:ascii="Arial" w:eastAsia="Times New Roman" w:hAnsi="Arial" w:cs="Arial"/>
          <w:color w:val="333333"/>
        </w:rPr>
      </w:pPr>
      <w:ins w:id="40" w:author="Unknown">
        <w:r w:rsidRPr="0061464D">
          <w:rPr>
            <w:rFonts w:ascii="Arial" w:eastAsia="Times New Roman" w:hAnsi="Arial" w:cs="Arial"/>
            <w:color w:val="333333"/>
          </w:rPr>
          <w:t>     </w:t>
        </w:r>
        <w:r w:rsidRPr="0061464D">
          <w:rPr>
            <w:rFonts w:ascii="Arial" w:eastAsia="Times New Roman" w:hAnsi="Arial" w:cs="Arial"/>
            <w:color w:val="008080"/>
          </w:rPr>
          <w:t>LastName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nvarchar</w:t>
        </w:r>
        <w:r w:rsidRPr="0061464D">
          <w:rPr>
            <w:rFonts w:ascii="Arial" w:eastAsia="Times New Roman" w:hAnsi="Arial" w:cs="Arial"/>
            <w:color w:val="333333"/>
          </w:rPr>
          <w:t>(50),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41" w:author="Unknown"/>
          <w:rFonts w:ascii="Arial" w:eastAsia="Times New Roman" w:hAnsi="Arial" w:cs="Arial"/>
          <w:color w:val="333333"/>
        </w:rPr>
      </w:pPr>
      <w:ins w:id="42" w:author="Unknown">
        <w:r w:rsidRPr="0061464D">
          <w:rPr>
            <w:rFonts w:ascii="Arial" w:eastAsia="Times New Roman" w:hAnsi="Arial" w:cs="Arial"/>
            <w:color w:val="333333"/>
          </w:rPr>
          <w:t>     </w:t>
        </w:r>
        <w:r w:rsidRPr="0061464D">
          <w:rPr>
            <w:rFonts w:ascii="Arial" w:eastAsia="Times New Roman" w:hAnsi="Arial" w:cs="Arial"/>
            <w:color w:val="008080"/>
          </w:rPr>
          <w:t>Gender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nvarchar</w:t>
        </w:r>
        <w:r w:rsidRPr="0061464D">
          <w:rPr>
            <w:rFonts w:ascii="Arial" w:eastAsia="Times New Roman" w:hAnsi="Arial" w:cs="Arial"/>
            <w:color w:val="333333"/>
          </w:rPr>
          <w:t>(50),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43" w:author="Unknown"/>
          <w:rFonts w:ascii="Arial" w:eastAsia="Times New Roman" w:hAnsi="Arial" w:cs="Arial"/>
          <w:color w:val="333333"/>
        </w:rPr>
      </w:pPr>
      <w:ins w:id="44" w:author="Unknown">
        <w:r w:rsidRPr="0061464D">
          <w:rPr>
            <w:rFonts w:ascii="Arial" w:eastAsia="Times New Roman" w:hAnsi="Arial" w:cs="Arial"/>
            <w:color w:val="333333"/>
          </w:rPr>
          <w:t>     </w:t>
        </w:r>
        <w:r w:rsidRPr="0061464D">
          <w:rPr>
            <w:rFonts w:ascii="Arial" w:eastAsia="Times New Roman" w:hAnsi="Arial" w:cs="Arial"/>
            <w:color w:val="008080"/>
          </w:rPr>
          <w:t>Salary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int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45" w:author="Unknown"/>
          <w:rFonts w:ascii="Arial" w:eastAsia="Times New Roman" w:hAnsi="Arial" w:cs="Arial"/>
          <w:color w:val="333333"/>
        </w:rPr>
      </w:pPr>
      <w:ins w:id="46" w:author="Unknown">
        <w:r w:rsidRPr="0061464D">
          <w:rPr>
            <w:rFonts w:ascii="Arial" w:eastAsia="Times New Roman" w:hAnsi="Arial" w:cs="Arial"/>
            <w:color w:val="333333"/>
          </w:rPr>
          <w:t>)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47" w:author="Unknown"/>
          <w:rFonts w:ascii="Arial" w:eastAsia="Times New Roman" w:hAnsi="Arial" w:cs="Arial"/>
          <w:color w:val="333333"/>
        </w:rPr>
      </w:pPr>
      <w:ins w:id="48" w:author="Unknown">
        <w:r w:rsidRPr="0061464D">
          <w:rPr>
            <w:rFonts w:ascii="Arial" w:eastAsia="Times New Roman" w:hAnsi="Arial" w:cs="Arial"/>
            <w:color w:val="0000FF"/>
          </w:rPr>
          <w:t>Go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49" w:author="Unknown"/>
          <w:rFonts w:ascii="Arial" w:eastAsia="Times New Roman" w:hAnsi="Arial" w:cs="Arial"/>
          <w:color w:val="333333"/>
        </w:rPr>
      </w:pPr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50" w:author="Unknown"/>
          <w:rFonts w:ascii="Arial" w:eastAsia="Times New Roman" w:hAnsi="Arial" w:cs="Arial"/>
          <w:color w:val="333333"/>
        </w:rPr>
      </w:pPr>
      <w:ins w:id="51" w:author="Unknown">
        <w:r w:rsidRPr="0061464D">
          <w:rPr>
            <w:rFonts w:ascii="Arial" w:eastAsia="Times New Roman" w:hAnsi="Arial" w:cs="Arial"/>
            <w:color w:val="0000FF"/>
          </w:rPr>
          <w:t>Insert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into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8080"/>
          </w:rPr>
          <w:t>Employees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values </w:t>
        </w:r>
        <w:r w:rsidRPr="0061464D">
          <w:rPr>
            <w:rFonts w:ascii="Arial" w:eastAsia="Times New Roman" w:hAnsi="Arial" w:cs="Arial"/>
            <w:color w:val="333333"/>
          </w:rPr>
          <w:t>(</w:t>
        </w:r>
        <w:r w:rsidRPr="0061464D">
          <w:rPr>
            <w:rFonts w:ascii="Arial" w:eastAsia="Times New Roman" w:hAnsi="Arial" w:cs="Arial"/>
            <w:color w:val="FF0000"/>
          </w:rPr>
          <w:t>'Mark'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'Hastings'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'Male'</w:t>
        </w:r>
        <w:r w:rsidRPr="0061464D">
          <w:rPr>
            <w:rFonts w:ascii="Arial" w:eastAsia="Times New Roman" w:hAnsi="Arial" w:cs="Arial"/>
            <w:color w:val="333333"/>
          </w:rPr>
          <w:t>, 60000)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52" w:author="Unknown"/>
          <w:rFonts w:ascii="Arial" w:eastAsia="Times New Roman" w:hAnsi="Arial" w:cs="Arial"/>
          <w:color w:val="333333"/>
        </w:rPr>
      </w:pPr>
      <w:ins w:id="53" w:author="Unknown">
        <w:r w:rsidRPr="0061464D">
          <w:rPr>
            <w:rFonts w:ascii="Arial" w:eastAsia="Times New Roman" w:hAnsi="Arial" w:cs="Arial"/>
            <w:color w:val="0000FF"/>
          </w:rPr>
          <w:t>Insert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into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8080"/>
          </w:rPr>
          <w:t>Employees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values </w:t>
        </w:r>
        <w:r w:rsidRPr="0061464D">
          <w:rPr>
            <w:rFonts w:ascii="Arial" w:eastAsia="Times New Roman" w:hAnsi="Arial" w:cs="Arial"/>
            <w:color w:val="333333"/>
          </w:rPr>
          <w:t>(</w:t>
        </w:r>
        <w:r w:rsidRPr="0061464D">
          <w:rPr>
            <w:rFonts w:ascii="Arial" w:eastAsia="Times New Roman" w:hAnsi="Arial" w:cs="Arial"/>
            <w:color w:val="FF0000"/>
          </w:rPr>
          <w:t>'Steve'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'Pound'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'Male'</w:t>
        </w:r>
        <w:r w:rsidRPr="0061464D">
          <w:rPr>
            <w:rFonts w:ascii="Arial" w:eastAsia="Times New Roman" w:hAnsi="Arial" w:cs="Arial"/>
            <w:color w:val="333333"/>
          </w:rPr>
          <w:t>, 45000)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54" w:author="Unknown"/>
          <w:rFonts w:ascii="Arial" w:eastAsia="Times New Roman" w:hAnsi="Arial" w:cs="Arial"/>
          <w:color w:val="333333"/>
        </w:rPr>
      </w:pPr>
      <w:ins w:id="55" w:author="Unknown">
        <w:r w:rsidRPr="0061464D">
          <w:rPr>
            <w:rFonts w:ascii="Arial" w:eastAsia="Times New Roman" w:hAnsi="Arial" w:cs="Arial"/>
            <w:color w:val="0000FF"/>
          </w:rPr>
          <w:t>Insert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into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8080"/>
          </w:rPr>
          <w:t>Employees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values </w:t>
        </w:r>
        <w:r w:rsidRPr="0061464D">
          <w:rPr>
            <w:rFonts w:ascii="Arial" w:eastAsia="Times New Roman" w:hAnsi="Arial" w:cs="Arial"/>
            <w:color w:val="333333"/>
          </w:rPr>
          <w:t>(</w:t>
        </w:r>
        <w:r w:rsidRPr="0061464D">
          <w:rPr>
            <w:rFonts w:ascii="Arial" w:eastAsia="Times New Roman" w:hAnsi="Arial" w:cs="Arial"/>
            <w:color w:val="FF0000"/>
          </w:rPr>
          <w:t>'Ben'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'Hoskins'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'Male'</w:t>
        </w:r>
        <w:r w:rsidRPr="0061464D">
          <w:rPr>
            <w:rFonts w:ascii="Arial" w:eastAsia="Times New Roman" w:hAnsi="Arial" w:cs="Arial"/>
            <w:color w:val="333333"/>
          </w:rPr>
          <w:t>, 70000)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56" w:author="Unknown"/>
          <w:rFonts w:ascii="Arial" w:eastAsia="Times New Roman" w:hAnsi="Arial" w:cs="Arial"/>
          <w:color w:val="333333"/>
        </w:rPr>
      </w:pPr>
      <w:ins w:id="57" w:author="Unknown">
        <w:r w:rsidRPr="0061464D">
          <w:rPr>
            <w:rFonts w:ascii="Arial" w:eastAsia="Times New Roman" w:hAnsi="Arial" w:cs="Arial"/>
            <w:color w:val="0000FF"/>
          </w:rPr>
          <w:t>Insert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into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8080"/>
          </w:rPr>
          <w:t>Employees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values </w:t>
        </w:r>
        <w:r w:rsidRPr="0061464D">
          <w:rPr>
            <w:rFonts w:ascii="Arial" w:eastAsia="Times New Roman" w:hAnsi="Arial" w:cs="Arial"/>
            <w:color w:val="333333"/>
          </w:rPr>
          <w:t>(</w:t>
        </w:r>
        <w:r w:rsidRPr="0061464D">
          <w:rPr>
            <w:rFonts w:ascii="Arial" w:eastAsia="Times New Roman" w:hAnsi="Arial" w:cs="Arial"/>
            <w:color w:val="FF0000"/>
          </w:rPr>
          <w:t>'Philip'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'Hastings'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'Male'</w:t>
        </w:r>
        <w:r w:rsidRPr="0061464D">
          <w:rPr>
            <w:rFonts w:ascii="Arial" w:eastAsia="Times New Roman" w:hAnsi="Arial" w:cs="Arial"/>
            <w:color w:val="333333"/>
          </w:rPr>
          <w:t>, 45000)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58" w:author="Unknown"/>
          <w:rFonts w:ascii="Arial" w:eastAsia="Times New Roman" w:hAnsi="Arial" w:cs="Arial"/>
          <w:color w:val="333333"/>
        </w:rPr>
      </w:pPr>
      <w:ins w:id="59" w:author="Unknown">
        <w:r w:rsidRPr="0061464D">
          <w:rPr>
            <w:rFonts w:ascii="Arial" w:eastAsia="Times New Roman" w:hAnsi="Arial" w:cs="Arial"/>
            <w:color w:val="0000FF"/>
          </w:rPr>
          <w:lastRenderedPageBreak/>
          <w:t>Insert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into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8080"/>
          </w:rPr>
          <w:t>Employees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values </w:t>
        </w:r>
        <w:r w:rsidRPr="0061464D">
          <w:rPr>
            <w:rFonts w:ascii="Arial" w:eastAsia="Times New Roman" w:hAnsi="Arial" w:cs="Arial"/>
            <w:color w:val="333333"/>
          </w:rPr>
          <w:t>(</w:t>
        </w:r>
        <w:r w:rsidRPr="0061464D">
          <w:rPr>
            <w:rFonts w:ascii="Arial" w:eastAsia="Times New Roman" w:hAnsi="Arial" w:cs="Arial"/>
            <w:color w:val="FF0000"/>
          </w:rPr>
          <w:t>'Mary'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'Lambeth'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'Female'</w:t>
        </w:r>
        <w:r w:rsidRPr="0061464D">
          <w:rPr>
            <w:rFonts w:ascii="Arial" w:eastAsia="Times New Roman" w:hAnsi="Arial" w:cs="Arial"/>
            <w:color w:val="333333"/>
          </w:rPr>
          <w:t>, 30000)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60" w:author="Unknown"/>
          <w:rFonts w:ascii="Arial" w:eastAsia="Times New Roman" w:hAnsi="Arial" w:cs="Arial"/>
          <w:color w:val="333333"/>
        </w:rPr>
      </w:pPr>
      <w:ins w:id="61" w:author="Unknown">
        <w:r w:rsidRPr="0061464D">
          <w:rPr>
            <w:rFonts w:ascii="Arial" w:eastAsia="Times New Roman" w:hAnsi="Arial" w:cs="Arial"/>
            <w:color w:val="0000FF"/>
          </w:rPr>
          <w:t>Insert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into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8080"/>
          </w:rPr>
          <w:t>Employees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values </w:t>
        </w:r>
        <w:r w:rsidRPr="0061464D">
          <w:rPr>
            <w:rFonts w:ascii="Arial" w:eastAsia="Times New Roman" w:hAnsi="Arial" w:cs="Arial"/>
            <w:color w:val="333333"/>
          </w:rPr>
          <w:t>(</w:t>
        </w:r>
        <w:r w:rsidRPr="0061464D">
          <w:rPr>
            <w:rFonts w:ascii="Arial" w:eastAsia="Times New Roman" w:hAnsi="Arial" w:cs="Arial"/>
            <w:color w:val="FF0000"/>
          </w:rPr>
          <w:t>'Valarie'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'Vikings'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'Female'</w:t>
        </w:r>
        <w:r w:rsidRPr="0061464D">
          <w:rPr>
            <w:rFonts w:ascii="Arial" w:eastAsia="Times New Roman" w:hAnsi="Arial" w:cs="Arial"/>
            <w:color w:val="333333"/>
          </w:rPr>
          <w:t>, 35000)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62" w:author="Unknown"/>
          <w:rFonts w:ascii="Arial" w:eastAsia="Times New Roman" w:hAnsi="Arial" w:cs="Arial"/>
          <w:color w:val="333333"/>
        </w:rPr>
      </w:pPr>
      <w:ins w:id="63" w:author="Unknown">
        <w:r w:rsidRPr="0061464D">
          <w:rPr>
            <w:rFonts w:ascii="Arial" w:eastAsia="Times New Roman" w:hAnsi="Arial" w:cs="Arial"/>
            <w:color w:val="0000FF"/>
          </w:rPr>
          <w:t>Insert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into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8080"/>
          </w:rPr>
          <w:t>Employees</w:t>
        </w:r>
        <w:r w:rsidRPr="0061464D">
          <w:rPr>
            <w:rFonts w:ascii="Arial" w:eastAsia="Times New Roman" w:hAnsi="Arial" w:cs="Arial"/>
            <w:color w:val="333333"/>
          </w:rPr>
          <w:t> </w:t>
        </w:r>
        <w:r w:rsidRPr="0061464D">
          <w:rPr>
            <w:rFonts w:ascii="Arial" w:eastAsia="Times New Roman" w:hAnsi="Arial" w:cs="Arial"/>
            <w:color w:val="0000FF"/>
          </w:rPr>
          <w:t>values </w:t>
        </w:r>
        <w:r w:rsidRPr="0061464D">
          <w:rPr>
            <w:rFonts w:ascii="Arial" w:eastAsia="Times New Roman" w:hAnsi="Arial" w:cs="Arial"/>
            <w:color w:val="333333"/>
          </w:rPr>
          <w:t>(</w:t>
        </w:r>
        <w:r w:rsidRPr="0061464D">
          <w:rPr>
            <w:rFonts w:ascii="Arial" w:eastAsia="Times New Roman" w:hAnsi="Arial" w:cs="Arial"/>
            <w:color w:val="FF0000"/>
          </w:rPr>
          <w:t>'John'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'Stanmore'</w:t>
        </w:r>
        <w:r w:rsidRPr="0061464D">
          <w:rPr>
            <w:rFonts w:ascii="Arial" w:eastAsia="Times New Roman" w:hAnsi="Arial" w:cs="Arial"/>
            <w:color w:val="333333"/>
          </w:rPr>
          <w:t>, </w:t>
        </w:r>
        <w:r w:rsidRPr="0061464D">
          <w:rPr>
            <w:rFonts w:ascii="Arial" w:eastAsia="Times New Roman" w:hAnsi="Arial" w:cs="Arial"/>
            <w:color w:val="FF0000"/>
          </w:rPr>
          <w:t>'Male'</w:t>
        </w:r>
        <w:r w:rsidRPr="0061464D">
          <w:rPr>
            <w:rFonts w:ascii="Arial" w:eastAsia="Times New Roman" w:hAnsi="Arial" w:cs="Arial"/>
            <w:color w:val="333333"/>
          </w:rPr>
          <w:t>, 80000)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64" w:author="Unknown"/>
          <w:rFonts w:ascii="Arial" w:eastAsia="Times New Roman" w:hAnsi="Arial" w:cs="Arial"/>
          <w:color w:val="333333"/>
        </w:rPr>
      </w:pPr>
      <w:ins w:id="65" w:author="Unknown">
        <w:r w:rsidRPr="0061464D">
          <w:rPr>
            <w:rFonts w:ascii="Arial" w:eastAsia="Times New Roman" w:hAnsi="Arial" w:cs="Arial"/>
            <w:color w:val="0000FF"/>
          </w:rPr>
          <w:t>Go</w:t>
        </w:r>
      </w:ins>
    </w:p>
    <w:p w:rsidR="0061464D" w:rsidRPr="0061464D" w:rsidRDefault="0061464D" w:rsidP="0061464D">
      <w:pPr>
        <w:spacing w:after="0" w:line="240" w:lineRule="auto"/>
        <w:rPr>
          <w:ins w:id="66" w:author="Unknown"/>
          <w:rFonts w:ascii="Times New Roman" w:eastAsia="Times New Roman" w:hAnsi="Times New Roman" w:cs="Times New Roman"/>
          <w:sz w:val="24"/>
          <w:szCs w:val="24"/>
        </w:rPr>
      </w:pPr>
      <w:ins w:id="67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5 :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Right click on "EmployeeService" project and select Add - New Item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6 : 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In the "Add New Item" window, </w:t>
        </w:r>
        <w:r w:rsidRPr="0061464D">
          <w:rPr>
            <w:rFonts w:ascii="Arial" w:eastAsia="Times New Roman" w:hAnsi="Arial" w:cs="Arial"/>
            <w:color w:val="333333"/>
          </w:rPr>
          <w:br/>
        </w:r>
      </w:ins>
    </w:p>
    <w:p w:rsidR="0061464D" w:rsidRPr="0061464D" w:rsidRDefault="0061464D" w:rsidP="0061464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ins w:id="68" w:author="Unknown"/>
          <w:rFonts w:ascii="Arial" w:eastAsia="Times New Roman" w:hAnsi="Arial" w:cs="Arial"/>
          <w:color w:val="333333"/>
        </w:rPr>
      </w:pPr>
      <w:ins w:id="69" w:author="Unknown">
        <w:r w:rsidRPr="0061464D">
          <w:rPr>
            <w:rFonts w:ascii="Arial" w:eastAsia="Times New Roman" w:hAnsi="Arial" w:cs="Arial"/>
            <w:color w:val="333333"/>
          </w:rPr>
          <w:t>Select "Data" from the left pane</w:t>
        </w:r>
      </w:ins>
    </w:p>
    <w:p w:rsidR="0061464D" w:rsidRPr="0061464D" w:rsidRDefault="0061464D" w:rsidP="0061464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ins w:id="70" w:author="Unknown"/>
          <w:rFonts w:ascii="Arial" w:eastAsia="Times New Roman" w:hAnsi="Arial" w:cs="Arial"/>
          <w:color w:val="333333"/>
        </w:rPr>
      </w:pPr>
      <w:ins w:id="71" w:author="Unknown">
        <w:r w:rsidRPr="0061464D">
          <w:rPr>
            <w:rFonts w:ascii="Arial" w:eastAsia="Times New Roman" w:hAnsi="Arial" w:cs="Arial"/>
            <w:color w:val="333333"/>
          </w:rPr>
          <w:t>Select ADO.NET Entity Data Model from the middle pane</w:t>
        </w:r>
      </w:ins>
    </w:p>
    <w:p w:rsidR="0061464D" w:rsidRPr="0061464D" w:rsidRDefault="0061464D" w:rsidP="0061464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ins w:id="72" w:author="Unknown"/>
          <w:rFonts w:ascii="Arial" w:eastAsia="Times New Roman" w:hAnsi="Arial" w:cs="Arial"/>
          <w:color w:val="333333"/>
        </w:rPr>
      </w:pPr>
      <w:ins w:id="73" w:author="Unknown">
        <w:r w:rsidRPr="0061464D">
          <w:rPr>
            <w:rFonts w:ascii="Arial" w:eastAsia="Times New Roman" w:hAnsi="Arial" w:cs="Arial"/>
            <w:color w:val="333333"/>
          </w:rPr>
          <w:t>In the Name text box, type EmployeeDataModel and click Add</w:t>
        </w:r>
      </w:ins>
    </w:p>
    <w:p w:rsidR="0061464D" w:rsidRPr="0061464D" w:rsidRDefault="0061464D" w:rsidP="0061464D">
      <w:pPr>
        <w:spacing w:after="0" w:line="240" w:lineRule="auto"/>
        <w:rPr>
          <w:ins w:id="74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575" cy="3867150"/>
            <wp:effectExtent l="19050" t="0" r="9525" b="0"/>
            <wp:docPr id="7" name="Picture 7" descr="using entity framework with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ing entity framework with web ap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75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7 :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On the Entity Data Model Wizard, select </w:t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"EF Designer from database"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option and click next </w:t>
        </w:r>
        <w:r w:rsidRPr="0061464D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09900" cy="2352675"/>
            <wp:effectExtent l="19050" t="0" r="0" b="0"/>
            <wp:docPr id="8" name="Picture 8" descr="asp.net web api entity framework databas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p.net web api entity framework database firs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76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8 :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On the next screen, click "New Connection" button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9 :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On "Connection Properties" window, set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   Server Name = (local)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   Authentication = Windows Authentication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   Select or enter a database name = EmployeeDB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   Click OK and then click Next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10 :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On the nex screen, select "Employees" table and click Finish. </w:t>
        </w:r>
        <w:r w:rsidRPr="0061464D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33775" cy="4400550"/>
            <wp:effectExtent l="19050" t="0" r="9525" b="0"/>
            <wp:docPr id="9" name="Picture 9" descr="web api and entity framewor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b api and entity framework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77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11 :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Right click on the Controllers folder in EmployeeService project and select Add - Controller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12 : 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Select "Web API 2 Controller - Empty" and click "Add"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13 : 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On the next screen set the Controller Name = EmployeesController and click Add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14 :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Copy and paste the following code in EmployeesController.cs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78" w:author="Unknown"/>
          <w:rFonts w:ascii="Arial" w:eastAsia="Times New Roman" w:hAnsi="Arial" w:cs="Arial"/>
          <w:color w:val="333333"/>
        </w:rPr>
      </w:pPr>
      <w:ins w:id="79" w:author="Unknown"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System.Collections.Generic;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80" w:author="Unknown"/>
          <w:rFonts w:ascii="Arial" w:eastAsia="Times New Roman" w:hAnsi="Arial" w:cs="Arial"/>
          <w:color w:val="333333"/>
        </w:rPr>
      </w:pPr>
      <w:ins w:id="81" w:author="Unknown"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System.Linq;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82" w:author="Unknown"/>
          <w:rFonts w:ascii="Arial" w:eastAsia="Times New Roman" w:hAnsi="Arial" w:cs="Arial"/>
          <w:color w:val="333333"/>
        </w:rPr>
      </w:pPr>
      <w:ins w:id="83" w:author="Unknown"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System.Web.Http;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84" w:author="Unknown"/>
          <w:rFonts w:ascii="Arial" w:eastAsia="Times New Roman" w:hAnsi="Arial" w:cs="Arial"/>
          <w:color w:val="333333"/>
        </w:rPr>
      </w:pPr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85" w:author="Unknown"/>
          <w:rFonts w:ascii="Arial" w:eastAsia="Times New Roman" w:hAnsi="Arial" w:cs="Arial"/>
          <w:color w:val="333333"/>
        </w:rPr>
      </w:pPr>
      <w:ins w:id="86" w:author="Unknown"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namespace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EmployeeService.Controllers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87" w:author="Unknown"/>
          <w:rFonts w:ascii="Arial" w:eastAsia="Times New Roman" w:hAnsi="Arial" w:cs="Arial"/>
          <w:color w:val="333333"/>
        </w:rPr>
      </w:pPr>
      <w:ins w:id="88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89" w:author="Unknown"/>
          <w:rFonts w:ascii="Arial" w:eastAsia="Times New Roman" w:hAnsi="Arial" w:cs="Arial"/>
          <w:color w:val="333333"/>
        </w:rPr>
      </w:pPr>
      <w:ins w:id="90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   </w:t>
        </w:r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2B91AF"/>
            <w:shd w:val="clear" w:color="auto" w:fill="FFFFFF"/>
          </w:rPr>
          <w:t>EmployeesController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r w:rsidRPr="0061464D">
          <w:rPr>
            <w:rFonts w:ascii="Arial" w:eastAsia="Times New Roman" w:hAnsi="Arial" w:cs="Arial"/>
            <w:color w:val="2B91AF"/>
            <w:shd w:val="clear" w:color="auto" w:fill="FFFFFF"/>
          </w:rPr>
          <w:t>ApiController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91" w:author="Unknown"/>
          <w:rFonts w:ascii="Arial" w:eastAsia="Times New Roman" w:hAnsi="Arial" w:cs="Arial"/>
          <w:color w:val="333333"/>
        </w:rPr>
      </w:pPr>
      <w:ins w:id="92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93" w:author="Unknown"/>
          <w:rFonts w:ascii="Arial" w:eastAsia="Times New Roman" w:hAnsi="Arial" w:cs="Arial"/>
          <w:color w:val="333333"/>
        </w:rPr>
      </w:pPr>
      <w:ins w:id="94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464D">
          <w:rPr>
            <w:rFonts w:ascii="Arial" w:eastAsia="Times New Roman" w:hAnsi="Arial" w:cs="Arial"/>
            <w:color w:val="2B91AF"/>
            <w:shd w:val="clear" w:color="auto" w:fill="FFFFFF"/>
          </w:rPr>
          <w:t>Employee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&gt; Get()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95" w:author="Unknown"/>
          <w:rFonts w:ascii="Arial" w:eastAsia="Times New Roman" w:hAnsi="Arial" w:cs="Arial"/>
          <w:color w:val="333333"/>
        </w:rPr>
      </w:pPr>
      <w:ins w:id="96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97" w:author="Unknown"/>
          <w:rFonts w:ascii="Arial" w:eastAsia="Times New Roman" w:hAnsi="Arial" w:cs="Arial"/>
          <w:color w:val="333333"/>
        </w:rPr>
      </w:pPr>
      <w:ins w:id="98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464D">
          <w:rPr>
            <w:rFonts w:ascii="Arial" w:eastAsia="Times New Roman" w:hAnsi="Arial" w:cs="Arial"/>
            <w:color w:val="2B91AF"/>
            <w:shd w:val="clear" w:color="auto" w:fill="FFFFFF"/>
          </w:rPr>
          <w:t>EmployeeDBEntities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entities = </w:t>
        </w:r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2B91AF"/>
            <w:shd w:val="clear" w:color="auto" w:fill="FFFFFF"/>
          </w:rPr>
          <w:t>EmployeeDBEntities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())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99" w:author="Unknown"/>
          <w:rFonts w:ascii="Arial" w:eastAsia="Times New Roman" w:hAnsi="Arial" w:cs="Arial"/>
          <w:color w:val="333333"/>
        </w:rPr>
      </w:pPr>
      <w:ins w:id="100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101" w:author="Unknown"/>
          <w:rFonts w:ascii="Arial" w:eastAsia="Times New Roman" w:hAnsi="Arial" w:cs="Arial"/>
          <w:color w:val="333333"/>
        </w:rPr>
      </w:pPr>
      <w:ins w:id="102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entities.Employees.ToList();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103" w:author="Unknown"/>
          <w:rFonts w:ascii="Arial" w:eastAsia="Times New Roman" w:hAnsi="Arial" w:cs="Arial"/>
          <w:color w:val="333333"/>
        </w:rPr>
      </w:pPr>
      <w:ins w:id="104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105" w:author="Unknown"/>
          <w:rFonts w:ascii="Arial" w:eastAsia="Times New Roman" w:hAnsi="Arial" w:cs="Arial"/>
          <w:color w:val="333333"/>
        </w:rPr>
      </w:pPr>
      <w:ins w:id="106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        }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107" w:author="Unknown"/>
          <w:rFonts w:ascii="Arial" w:eastAsia="Times New Roman" w:hAnsi="Arial" w:cs="Arial"/>
          <w:color w:val="333333"/>
        </w:rPr>
      </w:pPr>
      <w:ins w:id="108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109" w:author="Unknown"/>
          <w:rFonts w:ascii="Arial" w:eastAsia="Times New Roman" w:hAnsi="Arial" w:cs="Arial"/>
          <w:color w:val="333333"/>
        </w:rPr>
      </w:pPr>
      <w:ins w:id="110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61464D" w:rsidRPr="0061464D" w:rsidRDefault="0061464D" w:rsidP="0061464D">
      <w:pPr>
        <w:spacing w:after="0" w:line="240" w:lineRule="auto"/>
        <w:rPr>
          <w:ins w:id="111" w:author="Unknown"/>
          <w:rFonts w:ascii="Times New Roman" w:eastAsia="Times New Roman" w:hAnsi="Times New Roman" w:cs="Times New Roman"/>
          <w:sz w:val="24"/>
          <w:szCs w:val="24"/>
        </w:rPr>
      </w:pPr>
      <w:ins w:id="112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br/>
          <w:t>At this point when you navigate to </w:t>
        </w:r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/api/employees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you should see all employees.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15 :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Decorate the EmployeesController with </w:t>
        </w:r>
        <w:r w:rsidRPr="0061464D">
          <w:rPr>
            <w:rFonts w:ascii="Arial" w:eastAsia="Times New Roman" w:hAnsi="Arial" w:cs="Arial"/>
            <w:color w:val="3D85C6"/>
            <w:shd w:val="clear" w:color="auto" w:fill="FFFFFF"/>
          </w:rPr>
          <w:t>[Authorize]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attribute. </w:t>
        </w:r>
        <w:r w:rsidRPr="0061464D">
          <w:rPr>
            <w:rFonts w:ascii="Arial" w:eastAsia="Times New Roman" w:hAnsi="Arial" w:cs="Arial"/>
            <w:color w:val="333333"/>
          </w:rPr>
          <w:br/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113" w:author="Unknown"/>
          <w:rFonts w:ascii="Arial" w:eastAsia="Times New Roman" w:hAnsi="Arial" w:cs="Arial"/>
          <w:color w:val="333333"/>
        </w:rPr>
      </w:pPr>
      <w:ins w:id="114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r w:rsidRPr="0061464D">
          <w:rPr>
            <w:rFonts w:ascii="Arial" w:eastAsia="Times New Roman" w:hAnsi="Arial" w:cs="Arial"/>
            <w:color w:val="2B91AF"/>
            <w:shd w:val="clear" w:color="auto" w:fill="FFFFFF"/>
          </w:rPr>
          <w:t>Authorize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]</w:t>
        </w:r>
      </w:ins>
    </w:p>
    <w:p w:rsidR="0061464D" w:rsidRPr="0061464D" w:rsidRDefault="0061464D" w:rsidP="0061464D">
      <w:pPr>
        <w:shd w:val="clear" w:color="auto" w:fill="FFFFFF"/>
        <w:spacing w:after="0" w:line="240" w:lineRule="auto"/>
        <w:rPr>
          <w:ins w:id="115" w:author="Unknown"/>
          <w:rFonts w:ascii="Arial" w:eastAsia="Times New Roman" w:hAnsi="Arial" w:cs="Arial"/>
          <w:color w:val="333333"/>
        </w:rPr>
      </w:pPr>
      <w:ins w:id="116" w:author="Unknown"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464D">
          <w:rPr>
            <w:rFonts w:ascii="Arial" w:eastAsia="Times New Roman" w:hAnsi="Arial" w:cs="Arial"/>
            <w:color w:val="2B91AF"/>
            <w:shd w:val="clear" w:color="auto" w:fill="FFFFFF"/>
          </w:rPr>
          <w:t>EmployeesController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r w:rsidRPr="0061464D">
          <w:rPr>
            <w:rFonts w:ascii="Arial" w:eastAsia="Times New Roman" w:hAnsi="Arial" w:cs="Arial"/>
            <w:color w:val="2B91AF"/>
            <w:shd w:val="clear" w:color="auto" w:fill="FFFFFF"/>
          </w:rPr>
          <w:t>ApiController</w:t>
        </w:r>
      </w:ins>
    </w:p>
    <w:p w:rsidR="003C3529" w:rsidRDefault="0061464D" w:rsidP="0061464D">
      <w:ins w:id="117" w:author="Unknown"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61464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16 :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Build the solution and when you navigate to </w:t>
        </w:r>
        <w:r w:rsidRPr="0061464D">
          <w:rPr>
            <w:rFonts w:ascii="Arial" w:eastAsia="Times New Roman" w:hAnsi="Arial" w:cs="Arial"/>
            <w:color w:val="0000FF"/>
            <w:shd w:val="clear" w:color="auto" w:fill="FFFFFF"/>
          </w:rPr>
          <w:t>/api/employees</w:t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 we get </w:t>
        </w:r>
        <w:r w:rsidRPr="0061464D">
          <w:rPr>
            <w:rFonts w:ascii="Arial" w:eastAsia="Times New Roman" w:hAnsi="Arial" w:cs="Arial"/>
            <w:color w:val="FF0000"/>
            <w:shd w:val="clear" w:color="auto" w:fill="FFFFFF"/>
          </w:rPr>
          <w:t>"Authorization has been denied for this request"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Since the EmployeesController is decorated with [Authorize] attribute, all the actions in the controller must be authenticated. Otherwise, we get 401 error - </w:t>
        </w:r>
        <w:r w:rsidRPr="0061464D">
          <w:rPr>
            <w:rFonts w:ascii="Arial" w:eastAsia="Times New Roman" w:hAnsi="Arial" w:cs="Arial"/>
            <w:color w:val="FF0000"/>
            <w:shd w:val="clear" w:color="auto" w:fill="FFFFFF"/>
          </w:rPr>
          <w:t>Authorization has been denied for this request.</w:t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</w:rPr>
          <w:br/>
        </w:r>
        <w:r w:rsidRPr="0061464D">
          <w:rPr>
            <w:rFonts w:ascii="Arial" w:eastAsia="Times New Roman" w:hAnsi="Arial" w:cs="Arial"/>
            <w:color w:val="333333"/>
            <w:shd w:val="clear" w:color="auto" w:fill="FFFFFF"/>
          </w:rPr>
          <w:t>In our next video we will discuss how to register new users and in a video after that we will explore where these users are stored. In the subsequent video we will discuss implementing the "Login" page. </w:t>
        </w:r>
      </w:ins>
    </w:p>
    <w:sectPr w:rsidR="003C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A29CC"/>
    <w:multiLevelType w:val="multilevel"/>
    <w:tmpl w:val="4AB6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F74099"/>
    <w:multiLevelType w:val="multilevel"/>
    <w:tmpl w:val="8A8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464D"/>
    <w:rsid w:val="003C3529"/>
    <w:rsid w:val="00614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46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2018-02-19T06:36:00Z</dcterms:created>
  <dcterms:modified xsi:type="dcterms:W3CDTF">2018-02-19T06:37:00Z</dcterms:modified>
</cp:coreProperties>
</file>