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DD" w:rsidRPr="00F931DD" w:rsidRDefault="00F931DD" w:rsidP="00F931D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F931DD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F931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Attribute Routing</w:t>
      </w:r>
      <w:r w:rsidRPr="00F931DD">
        <w:rPr>
          <w:rFonts w:ascii="Arial" w:eastAsia="Times New Roman" w:hAnsi="Arial" w:cs="Arial"/>
          <w:color w:val="333333"/>
          <w:shd w:val="clear" w:color="auto" w:fill="FFFFFF"/>
        </w:rPr>
        <w:t> introduced in ASP.NET Web API 2 </w:t>
      </w:r>
      <w:r w:rsidRPr="00F931DD">
        <w:rPr>
          <w:rFonts w:ascii="Arial" w:eastAsia="Times New Roman" w:hAnsi="Arial" w:cs="Arial"/>
          <w:color w:val="333333"/>
        </w:rPr>
        <w:br/>
      </w:r>
      <w:r w:rsidRPr="00F931DD">
        <w:rPr>
          <w:rFonts w:ascii="Arial" w:eastAsia="Times New Roman" w:hAnsi="Arial" w:cs="Arial"/>
          <w:color w:val="333333"/>
        </w:rPr>
        <w:br/>
      </w:r>
      <w:r w:rsidRPr="00F931DD">
        <w:rPr>
          <w:rFonts w:ascii="Arial" w:eastAsia="Times New Roman" w:hAnsi="Arial" w:cs="Arial"/>
          <w:color w:val="333333"/>
          <w:shd w:val="clear" w:color="auto" w:fill="FFFFFF"/>
        </w:rPr>
        <w:t>Let us understand attribute routing with an example </w:t>
      </w:r>
      <w:r w:rsidRPr="00F931DD">
        <w:rPr>
          <w:rFonts w:ascii="Arial" w:eastAsia="Times New Roman" w:hAnsi="Arial" w:cs="Arial"/>
          <w:color w:val="333333"/>
        </w:rPr>
        <w:br/>
      </w:r>
      <w:r w:rsidRPr="00F931DD">
        <w:rPr>
          <w:rFonts w:ascii="Arial" w:eastAsia="Times New Roman" w:hAnsi="Arial" w:cs="Arial"/>
          <w:color w:val="333333"/>
        </w:rPr>
        <w:br/>
      </w:r>
      <w:ins w:id="1" w:author="Unknown"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 :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Create a new ASP.NET Web API project. Name it WebAPI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2 : 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Right click on the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"Models" 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folder and add a class file. Name it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Student.cs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Copy and paste the following code.</w:t>
        </w:r>
        <w:r w:rsidRPr="00F931DD">
          <w:rPr>
            <w:rFonts w:ascii="Arial" w:eastAsia="Times New Roman" w:hAnsi="Arial" w:cs="Arial"/>
            <w:color w:val="333333"/>
          </w:rPr>
          <w:br/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WebAPI.Models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Id {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get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;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set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;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Name {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get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;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set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;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4" w:author="Unknown"/>
          <w:rFonts w:ascii="Arial" w:eastAsia="Times New Roman" w:hAnsi="Arial" w:cs="Arial"/>
          <w:color w:val="333333"/>
        </w:rPr>
      </w:pPr>
      <w:ins w:id="1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333333"/>
        </w:rPr>
      </w:pPr>
      <w:ins w:id="1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931DD" w:rsidRPr="00F931DD" w:rsidRDefault="00F931DD" w:rsidP="00F931DD">
      <w:pPr>
        <w:spacing w:after="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3 :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Let's now add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Students Controller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Right click on the Controllers folder and add a new Web API 2 Empty controller. Name it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StudentsController.cs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Copy and paste the following code.</w:t>
        </w:r>
        <w:r w:rsidRPr="00F931DD">
          <w:rPr>
            <w:rFonts w:ascii="Arial" w:eastAsia="Times New Roman" w:hAnsi="Arial" w:cs="Arial"/>
            <w:color w:val="333333"/>
          </w:rPr>
          <w:br/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0" w:author="Unknown"/>
          <w:rFonts w:ascii="Arial" w:eastAsia="Times New Roman" w:hAnsi="Arial" w:cs="Arial"/>
          <w:color w:val="333333"/>
        </w:rPr>
      </w:pPr>
      <w:ins w:id="21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System.Collections.Generic;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2" w:author="Unknown"/>
          <w:rFonts w:ascii="Arial" w:eastAsia="Times New Roman" w:hAnsi="Arial" w:cs="Arial"/>
          <w:color w:val="333333"/>
        </w:rPr>
      </w:pPr>
      <w:ins w:id="23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System.Linq;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System.Web.Http;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6" w:author="Unknown"/>
          <w:rFonts w:ascii="Arial" w:eastAsia="Times New Roman" w:hAnsi="Arial" w:cs="Arial"/>
          <w:color w:val="333333"/>
        </w:rPr>
      </w:pPr>
      <w:ins w:id="27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WebAPI.Models;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8" w:author="Unknown"/>
          <w:rFonts w:ascii="Arial" w:eastAsia="Times New Roman" w:hAnsi="Arial" w:cs="Arial"/>
          <w:color w:val="333333"/>
        </w:rPr>
      </w:pPr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WebAPI.Controllers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static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 students =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"Tom"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"Sam"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 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"John"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};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0" w:author="Unknown"/>
          <w:rFonts w:ascii="Arial" w:eastAsia="Times New Roman" w:hAnsi="Arial" w:cs="Arial"/>
          <w:color w:val="333333"/>
        </w:rPr>
      </w:pPr>
      <w:ins w:id="5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 Get()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2" w:author="Unknown"/>
          <w:rFonts w:ascii="Arial" w:eastAsia="Times New Roman" w:hAnsi="Arial" w:cs="Arial"/>
          <w:color w:val="333333"/>
        </w:rPr>
      </w:pPr>
      <w:ins w:id="5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4" w:author="Unknown"/>
          <w:rFonts w:ascii="Arial" w:eastAsia="Times New Roman" w:hAnsi="Arial" w:cs="Arial"/>
          <w:color w:val="333333"/>
        </w:rPr>
      </w:pPr>
      <w:ins w:id="5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students;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6" w:author="Unknown"/>
          <w:rFonts w:ascii="Arial" w:eastAsia="Times New Roman" w:hAnsi="Arial" w:cs="Arial"/>
          <w:color w:val="333333"/>
        </w:rPr>
      </w:pPr>
      <w:ins w:id="5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students.FirstOrDefault(s =&gt; s.Id == id);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68" w:author="Unknown"/>
          <w:rFonts w:ascii="Arial" w:eastAsia="Times New Roman" w:hAnsi="Arial" w:cs="Arial"/>
          <w:color w:val="333333"/>
        </w:rPr>
      </w:pPr>
      <w:ins w:id="69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 GetStudentCourses(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70" w:author="Unknown"/>
          <w:rFonts w:ascii="Arial" w:eastAsia="Times New Roman" w:hAnsi="Arial" w:cs="Arial"/>
          <w:color w:val="333333"/>
        </w:rPr>
      </w:pPr>
      <w:ins w:id="7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72" w:author="Unknown"/>
          <w:rFonts w:ascii="Arial" w:eastAsia="Times New Roman" w:hAnsi="Arial" w:cs="Arial"/>
          <w:color w:val="333333"/>
        </w:rPr>
      </w:pPr>
      <w:ins w:id="7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(id == 1)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74" w:author="Unknown"/>
          <w:rFonts w:ascii="Arial" w:eastAsia="Times New Roman" w:hAnsi="Arial" w:cs="Arial"/>
          <w:color w:val="333333"/>
        </w:rPr>
      </w:pPr>
      <w:ins w:id="7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"C#"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"ASP.NET"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"SQL Server"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76" w:author="Unknown"/>
          <w:rFonts w:ascii="Arial" w:eastAsia="Times New Roman" w:hAnsi="Arial" w:cs="Arial"/>
          <w:color w:val="333333"/>
        </w:rPr>
      </w:pPr>
      <w:ins w:id="7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(id == 2)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78" w:author="Unknown"/>
          <w:rFonts w:ascii="Arial" w:eastAsia="Times New Roman" w:hAnsi="Arial" w:cs="Arial"/>
          <w:color w:val="333333"/>
        </w:rPr>
      </w:pPr>
      <w:ins w:id="79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"ASP.NET Web API"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"C#"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"SQL Server"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0" w:author="Unknown"/>
          <w:rFonts w:ascii="Arial" w:eastAsia="Times New Roman" w:hAnsi="Arial" w:cs="Arial"/>
          <w:color w:val="333333"/>
        </w:rPr>
      </w:pPr>
      <w:ins w:id="8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2" w:author="Unknown"/>
          <w:rFonts w:ascii="Arial" w:eastAsia="Times New Roman" w:hAnsi="Arial" w:cs="Arial"/>
          <w:color w:val="333333"/>
        </w:rPr>
      </w:pPr>
      <w:ins w:id="8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"Bootstrap"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"jQuery"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"AngularJs"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4" w:author="Unknown"/>
          <w:rFonts w:ascii="Arial" w:eastAsia="Times New Roman" w:hAnsi="Arial" w:cs="Arial"/>
          <w:color w:val="333333"/>
        </w:rPr>
      </w:pPr>
      <w:ins w:id="8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6" w:author="Unknown"/>
          <w:rFonts w:ascii="Arial" w:eastAsia="Times New Roman" w:hAnsi="Arial" w:cs="Arial"/>
          <w:color w:val="333333"/>
        </w:rPr>
      </w:pPr>
      <w:ins w:id="8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88" w:author="Unknown"/>
          <w:rFonts w:ascii="Arial" w:eastAsia="Times New Roman" w:hAnsi="Arial" w:cs="Arial"/>
          <w:color w:val="333333"/>
        </w:rPr>
      </w:pPr>
      <w:ins w:id="89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931DD" w:rsidRPr="00F931DD" w:rsidRDefault="00F931DD" w:rsidP="00F931DD">
      <w:pPr>
        <w:spacing w:after="0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</w:rPr>
      </w:pPr>
      <w:ins w:id="9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br/>
          <w:t>In Web API 1, we had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convention-based routing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that define routes using route templates. When we create a new Web API project using Visual Studio, a default route is created in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WebApiConfig.cs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file. The default route is shown below</w:t>
        </w:r>
        <w:r w:rsidRPr="00F931DD">
          <w:rPr>
            <w:rFonts w:ascii="Arial" w:eastAsia="Times New Roman" w:hAnsi="Arial" w:cs="Arial"/>
            <w:color w:val="333333"/>
          </w:rPr>
          <w:br/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92" w:author="Unknown"/>
          <w:rFonts w:ascii="Arial" w:eastAsia="Times New Roman" w:hAnsi="Arial" w:cs="Arial"/>
          <w:color w:val="333333"/>
        </w:rPr>
      </w:pPr>
      <w:ins w:id="9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config.Routes.MapHttpRoute(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94" w:author="Unknown"/>
          <w:rFonts w:ascii="Arial" w:eastAsia="Times New Roman" w:hAnsi="Arial" w:cs="Arial"/>
          <w:color w:val="333333"/>
        </w:rPr>
      </w:pPr>
      <w:ins w:id="9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name: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"DefaultApi"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routeTemplate: 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"api/{controller}/{id}"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,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   defaults: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{ id = 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RouteParameter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.Optional }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F931DD" w:rsidRPr="00F931DD" w:rsidRDefault="00F931DD" w:rsidP="00F931DD">
      <w:pPr>
        <w:spacing w:after="0" w:line="240" w:lineRule="auto"/>
        <w:rPr>
          <w:ins w:id="102" w:author="Unknown"/>
          <w:rFonts w:ascii="Times New Roman" w:eastAsia="Times New Roman" w:hAnsi="Times New Roman" w:cs="Times New Roman"/>
          <w:sz w:val="24"/>
          <w:szCs w:val="24"/>
        </w:rPr>
      </w:pPr>
      <w:ins w:id="103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br/>
          <w:t>So with the above default route and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StudentsController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in place 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is mapped to Get() method in StudentsController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When we navigate to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we get the following exception message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FF0000"/>
            <w:shd w:val="clear" w:color="auto" w:fill="FFFFFF"/>
          </w:rPr>
          <w:t>Multiple actions were found that match the request: 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FF0000"/>
            <w:shd w:val="clear" w:color="auto" w:fill="FFFFFF"/>
          </w:rPr>
          <w:t>   Get on type WebAPI.Controllers.StudentsController 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FF0000"/>
            <w:shd w:val="clear" w:color="auto" w:fill="FFFFFF"/>
          </w:rPr>
          <w:t>   GetStudentCourses on type WebAPI.Controllers.StudentsController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This is because the framework does not know which of the 2 following action methods to map to the URI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Get(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GetStudentCourses(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This can be very easily resolved by using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Attribute Routing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Here is what we want the framework to do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1. URI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should be mapped to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Get(</w:t>
        </w:r>
        <w:r w:rsidRPr="00F931DD">
          <w:rPr>
            <w:rFonts w:ascii="Arial" w:eastAsia="Times New Roman" w:hAnsi="Arial" w:cs="Arial"/>
            <w:b/>
            <w:bCs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 id)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This method returns the student by id.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2. URI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/api/students/1/courses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should be mapped to 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GetStudentCourses(</w:t>
        </w:r>
        <w:r w:rsidRPr="00F931DD">
          <w:rPr>
            <w:rFonts w:ascii="Arial" w:eastAsia="Times New Roman" w:hAnsi="Arial" w:cs="Arial"/>
            <w:b/>
            <w:bCs/>
            <w:color w:val="0000FF"/>
            <w:shd w:val="clear" w:color="auto" w:fill="FFFFFF"/>
          </w:rPr>
          <w:t>int</w:t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 id)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This method returns the student courses by student id.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To achieve the above, simply decorate GetStudentCourses() action method with the below [Route] attribute</w:t>
        </w:r>
      </w:ins>
    </w:p>
    <w:p w:rsidR="00F931DD" w:rsidRPr="00F931DD" w:rsidRDefault="00F931DD" w:rsidP="00F931DD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"api/students/{id}/courses"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C9781D" w:rsidRDefault="00F931DD" w:rsidP="00F931DD">
      <w:ins w:id="106" w:author="Unknown"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br/>
          <w:t>At this point build the solution and navigate to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. Notice you now get student details whose id=1. When you navigate to </w:t>
        </w:r>
        <w:r w:rsidRPr="00F931DD">
          <w:rPr>
            <w:rFonts w:ascii="Arial" w:eastAsia="Times New Roman" w:hAnsi="Arial" w:cs="Arial"/>
            <w:color w:val="0000FF"/>
            <w:shd w:val="clear" w:color="auto" w:fill="FFFFFF"/>
          </w:rPr>
          <w:t>/api/students/1/courses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 you get all the courses into which student with id=1 is enrolled.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lastRenderedPageBreak/>
          <w:t>What is Attribute Routing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Using the [Route] attribute to define routes is called Attribute Routing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What are the advantages of using Attribute Routing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Attribute routing gives us more control over the URIs than convention-based routing. Creating URI patterns like hierarchies of resources (For example, students have courses, Departments have employees) is very difficult with convention-based routing. With attribute routing all you have to do is use the [Route] attribute as shown below.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F931DD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F931DD">
          <w:rPr>
            <w:rFonts w:ascii="Arial" w:eastAsia="Times New Roman" w:hAnsi="Arial" w:cs="Arial"/>
            <w:color w:val="A31515"/>
            <w:shd w:val="clear" w:color="auto" w:fill="FFFFFF"/>
          </w:rPr>
          <w:t>"api/students/{id}/courses"</w:t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How to enable Attribute Routing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In ASP.NET Web API 2, Attribute Routing is enabled by default. The following line of code in WebApiConfig.cs file enables Attribute Routing.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br/>
          <w:t>config.MapHttpAttributeRoutes();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Can we use both Attribute Routing and Convention-based routing in a single Web API project</w:t>
        </w:r>
        <w:r w:rsidRPr="00F931DD">
          <w:rPr>
            <w:rFonts w:ascii="Arial" w:eastAsia="Times New Roman" w:hAnsi="Arial" w:cs="Arial"/>
            <w:color w:val="333333"/>
          </w:rPr>
          <w:br/>
        </w:r>
        <w:r w:rsidRPr="00F931DD">
          <w:rPr>
            <w:rFonts w:ascii="Arial" w:eastAsia="Times New Roman" w:hAnsi="Arial" w:cs="Arial"/>
            <w:color w:val="333333"/>
            <w:shd w:val="clear" w:color="auto" w:fill="FFFFFF"/>
          </w:rPr>
          <w:t>Yes, both the routing mechanisms can be combined in a single Web API project. The controller action methods that have the [Route] attribute uses Attribute Routing, and the others without [Route] attribute uses Convention-based routing. </w:t>
        </w:r>
      </w:ins>
    </w:p>
    <w:sectPr w:rsidR="00C9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31DD"/>
    <w:rsid w:val="00C9781D"/>
    <w:rsid w:val="00F9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2018-02-19T07:03:00Z</dcterms:created>
  <dcterms:modified xsi:type="dcterms:W3CDTF">2018-02-19T07:03:00Z</dcterms:modified>
</cp:coreProperties>
</file>