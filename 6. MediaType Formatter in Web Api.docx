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EAD" w:rsidRPr="00640EAD" w:rsidRDefault="00640EAD" w:rsidP="00640EAD">
      <w:pPr>
        <w:spacing w:after="0" w:line="240" w:lineRule="auto"/>
        <w:rPr>
          <w:rFonts w:ascii="Times New Roman" w:eastAsia="Times New Roman" w:hAnsi="Times New Roman" w:cs="Times New Roman"/>
          <w:sz w:val="24"/>
          <w:szCs w:val="24"/>
        </w:rPr>
      </w:pPr>
      <w:r w:rsidRPr="00640EAD">
        <w:rPr>
          <w:rFonts w:ascii="Arial" w:eastAsia="Times New Roman" w:hAnsi="Arial" w:cs="Arial"/>
          <w:b/>
          <w:bCs/>
          <w:color w:val="333333"/>
          <w:shd w:val="clear" w:color="auto" w:fill="FFFFFF"/>
        </w:rPr>
        <w:t>In this video we will discuss</w:t>
      </w:r>
      <w:r w:rsidRPr="00640EAD">
        <w:rPr>
          <w:rFonts w:ascii="Arial" w:eastAsia="Times New Roman" w:hAnsi="Arial" w:cs="Arial"/>
          <w:color w:val="333333"/>
        </w:rPr>
        <w:br/>
      </w:r>
    </w:p>
    <w:p w:rsidR="00640EAD" w:rsidRPr="00640EAD" w:rsidRDefault="00640EAD" w:rsidP="00640EAD">
      <w:pPr>
        <w:numPr>
          <w:ilvl w:val="0"/>
          <w:numId w:val="1"/>
        </w:numPr>
        <w:shd w:val="clear" w:color="auto" w:fill="FFFFFF"/>
        <w:spacing w:after="60" w:line="240" w:lineRule="auto"/>
        <w:ind w:left="0" w:firstLine="0"/>
        <w:rPr>
          <w:rFonts w:ascii="Arial" w:eastAsia="Times New Roman" w:hAnsi="Arial" w:cs="Arial"/>
          <w:color w:val="333333"/>
        </w:rPr>
      </w:pPr>
      <w:r w:rsidRPr="00640EAD">
        <w:rPr>
          <w:rFonts w:ascii="Arial" w:eastAsia="Times New Roman" w:hAnsi="Arial" w:cs="Arial"/>
          <w:color w:val="333333"/>
        </w:rPr>
        <w:t xml:space="preserve">What is </w:t>
      </w:r>
      <w:proofErr w:type="spellStart"/>
      <w:r w:rsidRPr="00640EAD">
        <w:rPr>
          <w:rFonts w:ascii="Arial" w:eastAsia="Times New Roman" w:hAnsi="Arial" w:cs="Arial"/>
          <w:color w:val="333333"/>
        </w:rPr>
        <w:t>MediaTypeFormatter</w:t>
      </w:r>
      <w:proofErr w:type="spellEnd"/>
    </w:p>
    <w:p w:rsidR="00640EAD" w:rsidRPr="00640EAD" w:rsidRDefault="00640EAD" w:rsidP="00640EAD">
      <w:pPr>
        <w:numPr>
          <w:ilvl w:val="0"/>
          <w:numId w:val="1"/>
        </w:numPr>
        <w:shd w:val="clear" w:color="auto" w:fill="FFFFFF"/>
        <w:spacing w:after="60" w:line="240" w:lineRule="auto"/>
        <w:ind w:left="0" w:firstLine="0"/>
        <w:rPr>
          <w:rFonts w:ascii="Arial" w:eastAsia="Times New Roman" w:hAnsi="Arial" w:cs="Arial"/>
          <w:color w:val="333333"/>
        </w:rPr>
      </w:pPr>
      <w:r w:rsidRPr="00640EAD">
        <w:rPr>
          <w:rFonts w:ascii="Arial" w:eastAsia="Times New Roman" w:hAnsi="Arial" w:cs="Arial"/>
          <w:color w:val="333333"/>
        </w:rPr>
        <w:t>How to return only JSON from ASP.NET Web API Service irrespective of the Accept header value</w:t>
      </w:r>
    </w:p>
    <w:p w:rsidR="00640EAD" w:rsidRPr="00640EAD" w:rsidRDefault="00640EAD" w:rsidP="00640EAD">
      <w:pPr>
        <w:numPr>
          <w:ilvl w:val="0"/>
          <w:numId w:val="1"/>
        </w:numPr>
        <w:shd w:val="clear" w:color="auto" w:fill="FFFFFF"/>
        <w:spacing w:after="60" w:line="240" w:lineRule="auto"/>
        <w:ind w:left="0" w:firstLine="0"/>
        <w:rPr>
          <w:rFonts w:ascii="Arial" w:eastAsia="Times New Roman" w:hAnsi="Arial" w:cs="Arial"/>
          <w:color w:val="333333"/>
        </w:rPr>
      </w:pPr>
      <w:r w:rsidRPr="00640EAD">
        <w:rPr>
          <w:rFonts w:ascii="Arial" w:eastAsia="Times New Roman" w:hAnsi="Arial" w:cs="Arial"/>
          <w:color w:val="333333"/>
        </w:rPr>
        <w:t>How to return only XML from ASP.NET Web API Service irrespective of the Accept header value</w:t>
      </w:r>
    </w:p>
    <w:p w:rsidR="00640EAD" w:rsidRPr="00640EAD" w:rsidRDefault="00640EAD" w:rsidP="00640EAD">
      <w:pPr>
        <w:numPr>
          <w:ilvl w:val="0"/>
          <w:numId w:val="1"/>
        </w:numPr>
        <w:shd w:val="clear" w:color="auto" w:fill="FFFFFF"/>
        <w:spacing w:after="60" w:line="240" w:lineRule="auto"/>
        <w:ind w:left="0" w:firstLine="0"/>
        <w:rPr>
          <w:rFonts w:ascii="Arial" w:eastAsia="Times New Roman" w:hAnsi="Arial" w:cs="Arial"/>
          <w:color w:val="333333"/>
        </w:rPr>
      </w:pPr>
      <w:r w:rsidRPr="00640EAD">
        <w:rPr>
          <w:rFonts w:ascii="Arial" w:eastAsia="Times New Roman" w:hAnsi="Arial" w:cs="Arial"/>
          <w:color w:val="333333"/>
        </w:rPr>
        <w:t>How to return JSON instead of XML from ASP.NET Web API Service when a request is made from the browser</w:t>
      </w:r>
    </w:p>
    <w:p w:rsidR="00640EAD" w:rsidRPr="00640EAD" w:rsidRDefault="00640EAD" w:rsidP="00640EAD">
      <w:pPr>
        <w:numPr>
          <w:ilvl w:val="0"/>
          <w:numId w:val="1"/>
        </w:numPr>
        <w:shd w:val="clear" w:color="auto" w:fill="FFFFFF"/>
        <w:spacing w:after="60" w:line="240" w:lineRule="auto"/>
        <w:ind w:left="0" w:firstLine="0"/>
        <w:rPr>
          <w:rFonts w:ascii="Arial" w:eastAsia="Times New Roman" w:hAnsi="Arial" w:cs="Arial"/>
          <w:color w:val="333333"/>
        </w:rPr>
      </w:pPr>
      <w:r w:rsidRPr="00640EAD">
        <w:rPr>
          <w:rFonts w:ascii="Arial" w:eastAsia="Times New Roman" w:hAnsi="Arial" w:cs="Arial"/>
          <w:color w:val="333333"/>
        </w:rPr>
        <w:t>Point you to an article that describes how to return CSV formatted data from ASP.NET Web API</w:t>
      </w:r>
    </w:p>
    <w:p w:rsidR="00640EAD" w:rsidRPr="00640EAD" w:rsidRDefault="00640EAD" w:rsidP="00640EAD">
      <w:pPr>
        <w:spacing w:after="0" w:line="240" w:lineRule="auto"/>
        <w:rPr>
          <w:ins w:id="0" w:author="Unknown"/>
          <w:rFonts w:ascii="Times New Roman" w:eastAsia="Times New Roman" w:hAnsi="Times New Roman" w:cs="Times New Roman"/>
          <w:sz w:val="24"/>
          <w:szCs w:val="24"/>
        </w:rPr>
      </w:pPr>
      <w:ins w:id="1" w:author="Unknown">
        <w:r w:rsidRPr="00640EAD">
          <w:rPr>
            <w:rFonts w:ascii="Arial" w:eastAsia="Times New Roman" w:hAnsi="Arial" w:cs="Arial"/>
            <w:color w:val="333333"/>
          </w:rPr>
          <w:br/>
        </w:r>
        <w:r w:rsidRPr="00640EAD">
          <w:rPr>
            <w:rFonts w:ascii="Arial" w:eastAsia="Times New Roman" w:hAnsi="Arial" w:cs="Arial"/>
            <w:b/>
            <w:bCs/>
            <w:color w:val="333333"/>
            <w:shd w:val="clear" w:color="auto" w:fill="FFFFFF"/>
          </w:rPr>
          <w:t xml:space="preserve">What is </w:t>
        </w:r>
        <w:proofErr w:type="spellStart"/>
        <w:r w:rsidRPr="00640EAD">
          <w:rPr>
            <w:rFonts w:ascii="Arial" w:eastAsia="Times New Roman" w:hAnsi="Arial" w:cs="Arial"/>
            <w:b/>
            <w:bCs/>
            <w:color w:val="333333"/>
            <w:shd w:val="clear" w:color="auto" w:fill="FFFFFF"/>
          </w:rPr>
          <w:t>MediaTypeFormatter</w:t>
        </w:r>
        <w:proofErr w:type="spellEnd"/>
        <w:r w:rsidRPr="00640EAD">
          <w:rPr>
            <w:rFonts w:ascii="Arial" w:eastAsia="Times New Roman" w:hAnsi="Arial" w:cs="Arial"/>
            <w:color w:val="333333"/>
          </w:rPr>
          <w:br/>
        </w:r>
        <w:proofErr w:type="spellStart"/>
        <w:r w:rsidRPr="00640EAD">
          <w:rPr>
            <w:rFonts w:ascii="Arial" w:eastAsia="Times New Roman" w:hAnsi="Arial" w:cs="Arial"/>
            <w:color w:val="0000FF"/>
            <w:shd w:val="clear" w:color="auto" w:fill="FFFFFF"/>
          </w:rPr>
          <w:t>MediaTypeFormatter</w:t>
        </w:r>
        <w:proofErr w:type="spellEnd"/>
        <w:r w:rsidRPr="00640EAD">
          <w:rPr>
            <w:rFonts w:ascii="Arial" w:eastAsia="Times New Roman" w:hAnsi="Arial" w:cs="Arial"/>
            <w:color w:val="333333"/>
            <w:shd w:val="clear" w:color="auto" w:fill="FFFFFF"/>
          </w:rPr>
          <w:t> is an abstract class from which </w:t>
        </w:r>
        <w:proofErr w:type="spellStart"/>
        <w:r w:rsidRPr="00640EAD">
          <w:rPr>
            <w:rFonts w:ascii="Arial" w:eastAsia="Times New Roman" w:hAnsi="Arial" w:cs="Arial"/>
            <w:color w:val="0000FF"/>
            <w:shd w:val="clear" w:color="auto" w:fill="FFFFFF"/>
          </w:rPr>
          <w:t>JsonMediaTypeFormatter</w:t>
        </w:r>
        <w:proofErr w:type="spellEnd"/>
        <w:r w:rsidRPr="00640EAD">
          <w:rPr>
            <w:rFonts w:ascii="Arial" w:eastAsia="Times New Roman" w:hAnsi="Arial" w:cs="Arial"/>
            <w:color w:val="0000FF"/>
            <w:shd w:val="clear" w:color="auto" w:fill="FFFFFF"/>
          </w:rPr>
          <w:t> </w:t>
        </w:r>
        <w:r w:rsidRPr="00640EAD">
          <w:rPr>
            <w:rFonts w:ascii="Arial" w:eastAsia="Times New Roman" w:hAnsi="Arial" w:cs="Arial"/>
            <w:color w:val="333333"/>
            <w:shd w:val="clear" w:color="auto" w:fill="FFFFFF"/>
          </w:rPr>
          <w:t>and </w:t>
        </w:r>
        <w:proofErr w:type="spellStart"/>
        <w:r w:rsidRPr="00640EAD">
          <w:rPr>
            <w:rFonts w:ascii="Arial" w:eastAsia="Times New Roman" w:hAnsi="Arial" w:cs="Arial"/>
            <w:color w:val="0000FF"/>
            <w:shd w:val="clear" w:color="auto" w:fill="FFFFFF"/>
          </w:rPr>
          <w:t>XmlMediaTypeFormatter</w:t>
        </w:r>
        <w:proofErr w:type="spellEnd"/>
        <w:r w:rsidRPr="00640EAD">
          <w:rPr>
            <w:rFonts w:ascii="Arial" w:eastAsia="Times New Roman" w:hAnsi="Arial" w:cs="Arial"/>
            <w:color w:val="0000FF"/>
            <w:shd w:val="clear" w:color="auto" w:fill="FFFFFF"/>
          </w:rPr>
          <w:t> </w:t>
        </w:r>
        <w:r w:rsidRPr="00640EAD">
          <w:rPr>
            <w:rFonts w:ascii="Arial" w:eastAsia="Times New Roman" w:hAnsi="Arial" w:cs="Arial"/>
            <w:color w:val="333333"/>
            <w:shd w:val="clear" w:color="auto" w:fill="FFFFFF"/>
          </w:rPr>
          <w:t xml:space="preserve">classes inherit from. </w:t>
        </w:r>
        <w:proofErr w:type="spellStart"/>
        <w:r w:rsidRPr="00640EAD">
          <w:rPr>
            <w:rFonts w:ascii="Arial" w:eastAsia="Times New Roman" w:hAnsi="Arial" w:cs="Arial"/>
            <w:color w:val="333333"/>
            <w:shd w:val="clear" w:color="auto" w:fill="FFFFFF"/>
          </w:rPr>
          <w:t>JsonMediaTypeFormatter</w:t>
        </w:r>
        <w:proofErr w:type="spellEnd"/>
        <w:r w:rsidRPr="00640EAD">
          <w:rPr>
            <w:rFonts w:ascii="Arial" w:eastAsia="Times New Roman" w:hAnsi="Arial" w:cs="Arial"/>
            <w:color w:val="333333"/>
            <w:shd w:val="clear" w:color="auto" w:fill="FFFFFF"/>
          </w:rPr>
          <w:t xml:space="preserve"> handles JSON and </w:t>
        </w:r>
        <w:proofErr w:type="spellStart"/>
        <w:r w:rsidRPr="00640EAD">
          <w:rPr>
            <w:rFonts w:ascii="Arial" w:eastAsia="Times New Roman" w:hAnsi="Arial" w:cs="Arial"/>
            <w:color w:val="333333"/>
            <w:shd w:val="clear" w:color="auto" w:fill="FFFFFF"/>
          </w:rPr>
          <w:t>XmlMediaTypeFormatter</w:t>
        </w:r>
        <w:proofErr w:type="spellEnd"/>
        <w:r w:rsidRPr="00640EAD">
          <w:rPr>
            <w:rFonts w:ascii="Arial" w:eastAsia="Times New Roman" w:hAnsi="Arial" w:cs="Arial"/>
            <w:color w:val="333333"/>
            <w:shd w:val="clear" w:color="auto" w:fill="FFFFFF"/>
          </w:rPr>
          <w:t xml:space="preserve"> handles XML.</w:t>
        </w:r>
        <w:r w:rsidRPr="00640EAD">
          <w:rPr>
            <w:rFonts w:ascii="Arial" w:eastAsia="Times New Roman" w:hAnsi="Arial" w:cs="Arial"/>
            <w:color w:val="333333"/>
          </w:rPr>
          <w:br/>
        </w:r>
        <w:r w:rsidRPr="00640EAD">
          <w:rPr>
            <w:rFonts w:ascii="Arial" w:eastAsia="Times New Roman" w:hAnsi="Arial" w:cs="Arial"/>
            <w:color w:val="333333"/>
          </w:rPr>
          <w:br/>
        </w:r>
        <w:r w:rsidRPr="00640EAD">
          <w:rPr>
            <w:rFonts w:ascii="Arial" w:eastAsia="Times New Roman" w:hAnsi="Arial" w:cs="Arial"/>
            <w:b/>
            <w:bCs/>
            <w:color w:val="333333"/>
            <w:shd w:val="clear" w:color="auto" w:fill="FFFFFF"/>
          </w:rPr>
          <w:t>How to return only JSON from ASP.NET Web API Service irrespective of the Accept header value</w:t>
        </w:r>
        <w:r w:rsidRPr="00640EAD">
          <w:rPr>
            <w:rFonts w:ascii="Arial" w:eastAsia="Times New Roman" w:hAnsi="Arial" w:cs="Arial"/>
            <w:color w:val="333333"/>
          </w:rPr>
          <w:br/>
        </w:r>
        <w:r w:rsidRPr="00640EAD">
          <w:rPr>
            <w:rFonts w:ascii="Arial" w:eastAsia="Times New Roman" w:hAnsi="Arial" w:cs="Arial"/>
            <w:color w:val="333333"/>
            <w:shd w:val="clear" w:color="auto" w:fill="FFFFFF"/>
          </w:rPr>
          <w:t>Include the following line in </w:t>
        </w:r>
        <w:r w:rsidRPr="00640EAD">
          <w:rPr>
            <w:rFonts w:ascii="Arial" w:eastAsia="Times New Roman" w:hAnsi="Arial" w:cs="Arial"/>
            <w:b/>
            <w:bCs/>
            <w:color w:val="333333"/>
            <w:shd w:val="clear" w:color="auto" w:fill="FFFFFF"/>
          </w:rPr>
          <w:t>Register</w:t>
        </w:r>
        <w:r w:rsidRPr="00640EAD">
          <w:rPr>
            <w:rFonts w:ascii="Arial" w:eastAsia="Times New Roman" w:hAnsi="Arial" w:cs="Arial"/>
            <w:color w:val="333333"/>
            <w:shd w:val="clear" w:color="auto" w:fill="FFFFFF"/>
          </w:rPr>
          <w:t xml:space="preserve">() method of </w:t>
        </w:r>
        <w:proofErr w:type="spellStart"/>
        <w:r w:rsidRPr="00640EAD">
          <w:rPr>
            <w:rFonts w:ascii="Arial" w:eastAsia="Times New Roman" w:hAnsi="Arial" w:cs="Arial"/>
            <w:color w:val="333333"/>
            <w:shd w:val="clear" w:color="auto" w:fill="FFFFFF"/>
          </w:rPr>
          <w:t>WebApiConfig.cs</w:t>
        </w:r>
        <w:proofErr w:type="spellEnd"/>
        <w:r w:rsidRPr="00640EAD">
          <w:rPr>
            <w:rFonts w:ascii="Arial" w:eastAsia="Times New Roman" w:hAnsi="Arial" w:cs="Arial"/>
            <w:color w:val="333333"/>
            <w:shd w:val="clear" w:color="auto" w:fill="FFFFFF"/>
          </w:rPr>
          <w:t xml:space="preserve"> file in </w:t>
        </w:r>
        <w:proofErr w:type="spellStart"/>
        <w:r w:rsidRPr="00640EAD">
          <w:rPr>
            <w:rFonts w:ascii="Arial" w:eastAsia="Times New Roman" w:hAnsi="Arial" w:cs="Arial"/>
            <w:b/>
            <w:bCs/>
            <w:color w:val="333333"/>
            <w:shd w:val="clear" w:color="auto" w:fill="FFFFFF"/>
          </w:rPr>
          <w:t>App_Start</w:t>
        </w:r>
        <w:proofErr w:type="spellEnd"/>
        <w:r w:rsidRPr="00640EAD">
          <w:rPr>
            <w:rFonts w:ascii="Arial" w:eastAsia="Times New Roman" w:hAnsi="Arial" w:cs="Arial"/>
            <w:b/>
            <w:bCs/>
            <w:color w:val="333333"/>
            <w:shd w:val="clear" w:color="auto" w:fill="FFFFFF"/>
          </w:rPr>
          <w:t> </w:t>
        </w:r>
        <w:r w:rsidRPr="00640EAD">
          <w:rPr>
            <w:rFonts w:ascii="Arial" w:eastAsia="Times New Roman" w:hAnsi="Arial" w:cs="Arial"/>
            <w:color w:val="333333"/>
            <w:shd w:val="clear" w:color="auto" w:fill="FFFFFF"/>
          </w:rPr>
          <w:t xml:space="preserve">folder. This line of code completely removes </w:t>
        </w:r>
        <w:proofErr w:type="spellStart"/>
        <w:r w:rsidRPr="00640EAD">
          <w:rPr>
            <w:rFonts w:ascii="Arial" w:eastAsia="Times New Roman" w:hAnsi="Arial" w:cs="Arial"/>
            <w:color w:val="333333"/>
            <w:shd w:val="clear" w:color="auto" w:fill="FFFFFF"/>
          </w:rPr>
          <w:t>XmlFormatter</w:t>
        </w:r>
        <w:proofErr w:type="spellEnd"/>
        <w:r w:rsidRPr="00640EAD">
          <w:rPr>
            <w:rFonts w:ascii="Arial" w:eastAsia="Times New Roman" w:hAnsi="Arial" w:cs="Arial"/>
            <w:color w:val="333333"/>
            <w:shd w:val="clear" w:color="auto" w:fill="FFFFFF"/>
          </w:rPr>
          <w:t xml:space="preserve"> which forces ASP.NET Web API to always return JSON irrespective of the Accept header value in the client request. Use this technique when you want your service to support only JSON and not XML. </w:t>
        </w:r>
        <w:r w:rsidRPr="00640EAD">
          <w:rPr>
            <w:rFonts w:ascii="Arial" w:eastAsia="Times New Roman" w:hAnsi="Arial" w:cs="Arial"/>
            <w:color w:val="333333"/>
          </w:rPr>
          <w:br/>
        </w:r>
        <w:r w:rsidRPr="00640EAD">
          <w:rPr>
            <w:rFonts w:ascii="Arial" w:eastAsia="Times New Roman" w:hAnsi="Arial" w:cs="Arial"/>
            <w:color w:val="333333"/>
          </w:rPr>
          <w:br/>
        </w:r>
        <w:r w:rsidRPr="00640EAD">
          <w:rPr>
            <w:rFonts w:ascii="Arial" w:eastAsia="Times New Roman" w:hAnsi="Arial" w:cs="Arial"/>
            <w:color w:val="333333"/>
            <w:shd w:val="clear" w:color="auto" w:fill="FFFFFF"/>
          </w:rPr>
          <w:t>With this change, irrespective of the Accept header value (application/xml or application/</w:t>
        </w:r>
        <w:proofErr w:type="spellStart"/>
        <w:r w:rsidRPr="00640EAD">
          <w:rPr>
            <w:rFonts w:ascii="Arial" w:eastAsia="Times New Roman" w:hAnsi="Arial" w:cs="Arial"/>
            <w:color w:val="333333"/>
            <w:shd w:val="clear" w:color="auto" w:fill="FFFFFF"/>
          </w:rPr>
          <w:t>json</w:t>
        </w:r>
        <w:proofErr w:type="spellEnd"/>
        <w:r w:rsidRPr="00640EAD">
          <w:rPr>
            <w:rFonts w:ascii="Arial" w:eastAsia="Times New Roman" w:hAnsi="Arial" w:cs="Arial"/>
            <w:color w:val="333333"/>
            <w:shd w:val="clear" w:color="auto" w:fill="FFFFFF"/>
          </w:rPr>
          <w:t>), the Web API service is always going to return JSON.</w:t>
        </w:r>
        <w:r w:rsidRPr="00640EAD">
          <w:rPr>
            <w:rFonts w:ascii="Arial" w:eastAsia="Times New Roman" w:hAnsi="Arial" w:cs="Arial"/>
            <w:color w:val="333333"/>
          </w:rPr>
          <w:br/>
        </w:r>
      </w:ins>
    </w:p>
    <w:p w:rsidR="00640EAD" w:rsidRPr="00640EAD" w:rsidRDefault="00640EAD" w:rsidP="00640EAD">
      <w:pPr>
        <w:shd w:val="clear" w:color="auto" w:fill="FFFFFF"/>
        <w:spacing w:after="0" w:line="240" w:lineRule="auto"/>
        <w:rPr>
          <w:ins w:id="2" w:author="Unknown"/>
          <w:rFonts w:ascii="Arial" w:eastAsia="Times New Roman" w:hAnsi="Arial" w:cs="Arial"/>
          <w:color w:val="333333"/>
        </w:rPr>
      </w:pPr>
      <w:proofErr w:type="spellStart"/>
      <w:proofErr w:type="gramStart"/>
      <w:ins w:id="3" w:author="Unknown">
        <w:r w:rsidRPr="00640EAD">
          <w:rPr>
            <w:rFonts w:ascii="Arial" w:eastAsia="Times New Roman" w:hAnsi="Arial" w:cs="Arial"/>
            <w:color w:val="333333"/>
            <w:shd w:val="clear" w:color="auto" w:fill="FFFFFF"/>
          </w:rPr>
          <w:t>config.Formatters.Remove</w:t>
        </w:r>
        <w:proofErr w:type="spellEnd"/>
        <w:r w:rsidRPr="00640EAD">
          <w:rPr>
            <w:rFonts w:ascii="Arial" w:eastAsia="Times New Roman" w:hAnsi="Arial" w:cs="Arial"/>
            <w:color w:val="333333"/>
            <w:shd w:val="clear" w:color="auto" w:fill="FFFFFF"/>
          </w:rPr>
          <w:t>(</w:t>
        </w:r>
        <w:proofErr w:type="spellStart"/>
        <w:proofErr w:type="gramEnd"/>
        <w:r w:rsidRPr="00640EAD">
          <w:rPr>
            <w:rFonts w:ascii="Arial" w:eastAsia="Times New Roman" w:hAnsi="Arial" w:cs="Arial"/>
            <w:color w:val="333333"/>
            <w:shd w:val="clear" w:color="auto" w:fill="FFFFFF"/>
          </w:rPr>
          <w:t>config.Formatters.XmlFormatter</w:t>
        </w:r>
        <w:proofErr w:type="spellEnd"/>
        <w:r w:rsidRPr="00640EAD">
          <w:rPr>
            <w:rFonts w:ascii="Arial" w:eastAsia="Times New Roman" w:hAnsi="Arial" w:cs="Arial"/>
            <w:color w:val="333333"/>
            <w:shd w:val="clear" w:color="auto" w:fill="FFFFFF"/>
          </w:rPr>
          <w:t>);</w:t>
        </w:r>
      </w:ins>
    </w:p>
    <w:p w:rsidR="00640EAD" w:rsidRPr="00640EAD" w:rsidRDefault="00640EAD" w:rsidP="00640EAD">
      <w:pPr>
        <w:spacing w:after="0" w:line="240" w:lineRule="auto"/>
        <w:rPr>
          <w:ins w:id="4" w:author="Unknown"/>
          <w:rFonts w:ascii="Times New Roman" w:eastAsia="Times New Roman" w:hAnsi="Times New Roman" w:cs="Times New Roman"/>
          <w:sz w:val="24"/>
          <w:szCs w:val="24"/>
        </w:rPr>
      </w:pPr>
      <w:ins w:id="5" w:author="Unknown">
        <w:r w:rsidRPr="00640EAD">
          <w:rPr>
            <w:rFonts w:ascii="Arial" w:eastAsia="Times New Roman" w:hAnsi="Arial" w:cs="Arial"/>
            <w:color w:val="333333"/>
            <w:shd w:val="clear" w:color="auto" w:fill="FFFFFF"/>
          </w:rPr>
          <w:br/>
        </w:r>
        <w:r w:rsidRPr="00640EAD">
          <w:rPr>
            <w:rFonts w:ascii="Arial" w:eastAsia="Times New Roman" w:hAnsi="Arial" w:cs="Arial"/>
            <w:b/>
            <w:bCs/>
            <w:color w:val="333333"/>
            <w:shd w:val="clear" w:color="auto" w:fill="FFFFFF"/>
          </w:rPr>
          <w:t>How to return only XML from ASP.NET Web API Service irrespective of the Accept header value</w:t>
        </w:r>
        <w:r w:rsidRPr="00640EAD">
          <w:rPr>
            <w:rFonts w:ascii="Arial" w:eastAsia="Times New Roman" w:hAnsi="Arial" w:cs="Arial"/>
            <w:color w:val="333333"/>
          </w:rPr>
          <w:br/>
        </w:r>
        <w:r w:rsidRPr="00640EAD">
          <w:rPr>
            <w:rFonts w:ascii="Arial" w:eastAsia="Times New Roman" w:hAnsi="Arial" w:cs="Arial"/>
            <w:color w:val="333333"/>
            <w:shd w:val="clear" w:color="auto" w:fill="FFFFFF"/>
          </w:rPr>
          <w:t xml:space="preserve">Include the following line in Register() method of </w:t>
        </w:r>
        <w:proofErr w:type="spellStart"/>
        <w:r w:rsidRPr="00640EAD">
          <w:rPr>
            <w:rFonts w:ascii="Arial" w:eastAsia="Times New Roman" w:hAnsi="Arial" w:cs="Arial"/>
            <w:color w:val="333333"/>
            <w:shd w:val="clear" w:color="auto" w:fill="FFFFFF"/>
          </w:rPr>
          <w:t>WebApiConfig.cs</w:t>
        </w:r>
        <w:proofErr w:type="spellEnd"/>
        <w:r w:rsidRPr="00640EAD">
          <w:rPr>
            <w:rFonts w:ascii="Arial" w:eastAsia="Times New Roman" w:hAnsi="Arial" w:cs="Arial"/>
            <w:color w:val="333333"/>
            <w:shd w:val="clear" w:color="auto" w:fill="FFFFFF"/>
          </w:rPr>
          <w:t xml:space="preserve"> file in </w:t>
        </w:r>
        <w:proofErr w:type="spellStart"/>
        <w:r w:rsidRPr="00640EAD">
          <w:rPr>
            <w:rFonts w:ascii="Arial" w:eastAsia="Times New Roman" w:hAnsi="Arial" w:cs="Arial"/>
            <w:color w:val="333333"/>
            <w:shd w:val="clear" w:color="auto" w:fill="FFFFFF"/>
          </w:rPr>
          <w:t>App_Start</w:t>
        </w:r>
        <w:proofErr w:type="spellEnd"/>
        <w:r w:rsidRPr="00640EAD">
          <w:rPr>
            <w:rFonts w:ascii="Arial" w:eastAsia="Times New Roman" w:hAnsi="Arial" w:cs="Arial"/>
            <w:color w:val="333333"/>
            <w:shd w:val="clear" w:color="auto" w:fill="FFFFFF"/>
          </w:rPr>
          <w:t xml:space="preserve"> folder. This line of code completely removes </w:t>
        </w:r>
        <w:proofErr w:type="spellStart"/>
        <w:r w:rsidRPr="00640EAD">
          <w:rPr>
            <w:rFonts w:ascii="Arial" w:eastAsia="Times New Roman" w:hAnsi="Arial" w:cs="Arial"/>
            <w:color w:val="333333"/>
            <w:shd w:val="clear" w:color="auto" w:fill="FFFFFF"/>
          </w:rPr>
          <w:t>JsonFormatter</w:t>
        </w:r>
        <w:proofErr w:type="spellEnd"/>
        <w:r w:rsidRPr="00640EAD">
          <w:rPr>
            <w:rFonts w:ascii="Arial" w:eastAsia="Times New Roman" w:hAnsi="Arial" w:cs="Arial"/>
            <w:color w:val="333333"/>
            <w:shd w:val="clear" w:color="auto" w:fill="FFFFFF"/>
          </w:rPr>
          <w:t xml:space="preserve"> which forces ASP.NET Web API to always return XML irrespective of the Accept header value in the client request. Use this technique when you want your service to support only XML and not JSON.</w:t>
        </w:r>
        <w:r w:rsidRPr="00640EAD">
          <w:rPr>
            <w:rFonts w:ascii="Arial" w:eastAsia="Times New Roman" w:hAnsi="Arial" w:cs="Arial"/>
            <w:color w:val="333333"/>
          </w:rPr>
          <w:br/>
        </w:r>
        <w:r w:rsidRPr="00640EAD">
          <w:rPr>
            <w:rFonts w:ascii="Arial" w:eastAsia="Times New Roman" w:hAnsi="Arial" w:cs="Arial"/>
            <w:color w:val="333333"/>
          </w:rPr>
          <w:br/>
        </w:r>
        <w:proofErr w:type="spellStart"/>
        <w:proofErr w:type="gramStart"/>
        <w:r w:rsidRPr="00640EAD">
          <w:rPr>
            <w:rFonts w:ascii="Arial" w:eastAsia="Times New Roman" w:hAnsi="Arial" w:cs="Arial"/>
            <w:color w:val="333333"/>
            <w:shd w:val="clear" w:color="auto" w:fill="FFFFFF"/>
          </w:rPr>
          <w:t>config.Formatters.Remove</w:t>
        </w:r>
        <w:proofErr w:type="spellEnd"/>
        <w:r w:rsidRPr="00640EAD">
          <w:rPr>
            <w:rFonts w:ascii="Arial" w:eastAsia="Times New Roman" w:hAnsi="Arial" w:cs="Arial"/>
            <w:color w:val="333333"/>
            <w:shd w:val="clear" w:color="auto" w:fill="FFFFFF"/>
          </w:rPr>
          <w:t>(</w:t>
        </w:r>
        <w:proofErr w:type="spellStart"/>
        <w:proofErr w:type="gramEnd"/>
        <w:r w:rsidRPr="00640EAD">
          <w:rPr>
            <w:rFonts w:ascii="Arial" w:eastAsia="Times New Roman" w:hAnsi="Arial" w:cs="Arial"/>
            <w:color w:val="333333"/>
            <w:shd w:val="clear" w:color="auto" w:fill="FFFFFF"/>
          </w:rPr>
          <w:t>config.Formatters.JsonFormatter</w:t>
        </w:r>
        <w:proofErr w:type="spellEnd"/>
        <w:r w:rsidRPr="00640EAD">
          <w:rPr>
            <w:rFonts w:ascii="Arial" w:eastAsia="Times New Roman" w:hAnsi="Arial" w:cs="Arial"/>
            <w:color w:val="333333"/>
            <w:shd w:val="clear" w:color="auto" w:fill="FFFFFF"/>
          </w:rPr>
          <w:t>);</w:t>
        </w:r>
        <w:r w:rsidRPr="00640EAD">
          <w:rPr>
            <w:rFonts w:ascii="Arial" w:eastAsia="Times New Roman" w:hAnsi="Arial" w:cs="Arial"/>
            <w:color w:val="333333"/>
          </w:rPr>
          <w:br/>
        </w:r>
        <w:r w:rsidRPr="00640EAD">
          <w:rPr>
            <w:rFonts w:ascii="Arial" w:eastAsia="Times New Roman" w:hAnsi="Arial" w:cs="Arial"/>
            <w:color w:val="333333"/>
          </w:rPr>
          <w:br/>
        </w:r>
        <w:r w:rsidRPr="00640EAD">
          <w:rPr>
            <w:rFonts w:ascii="Arial" w:eastAsia="Times New Roman" w:hAnsi="Arial" w:cs="Arial"/>
            <w:color w:val="333333"/>
            <w:shd w:val="clear" w:color="auto" w:fill="FFFFFF"/>
          </w:rPr>
          <w:t>With this change, irrespective of the Accept header value (application/xml or application/</w:t>
        </w:r>
        <w:proofErr w:type="spellStart"/>
        <w:r w:rsidRPr="00640EAD">
          <w:rPr>
            <w:rFonts w:ascii="Arial" w:eastAsia="Times New Roman" w:hAnsi="Arial" w:cs="Arial"/>
            <w:color w:val="333333"/>
            <w:shd w:val="clear" w:color="auto" w:fill="FFFFFF"/>
          </w:rPr>
          <w:t>json</w:t>
        </w:r>
        <w:proofErr w:type="spellEnd"/>
        <w:r w:rsidRPr="00640EAD">
          <w:rPr>
            <w:rFonts w:ascii="Arial" w:eastAsia="Times New Roman" w:hAnsi="Arial" w:cs="Arial"/>
            <w:color w:val="333333"/>
            <w:shd w:val="clear" w:color="auto" w:fill="FFFFFF"/>
          </w:rPr>
          <w:t>), the Web API service is always going to return XML.</w:t>
        </w:r>
        <w:r w:rsidRPr="00640EAD">
          <w:rPr>
            <w:rFonts w:ascii="Arial" w:eastAsia="Times New Roman" w:hAnsi="Arial" w:cs="Arial"/>
            <w:color w:val="333333"/>
          </w:rPr>
          <w:br/>
        </w:r>
        <w:r w:rsidRPr="00640EAD">
          <w:rPr>
            <w:rFonts w:ascii="Arial" w:eastAsia="Times New Roman" w:hAnsi="Arial" w:cs="Arial"/>
            <w:color w:val="333333"/>
          </w:rPr>
          <w:br/>
        </w:r>
        <w:proofErr w:type="gramStart"/>
        <w:r w:rsidRPr="00640EAD">
          <w:rPr>
            <w:rFonts w:ascii="Arial" w:eastAsia="Times New Roman" w:hAnsi="Arial" w:cs="Arial"/>
            <w:b/>
            <w:bCs/>
            <w:color w:val="333333"/>
            <w:shd w:val="clear" w:color="auto" w:fill="FFFFFF"/>
          </w:rPr>
          <w:t>How to return JSON instead of XML from ASP.NET Web API Service when a request is made from the browser.</w:t>
        </w:r>
        <w:proofErr w:type="gramEnd"/>
        <w:r w:rsidRPr="00640EAD">
          <w:rPr>
            <w:rFonts w:ascii="Arial" w:eastAsia="Times New Roman" w:hAnsi="Arial" w:cs="Arial"/>
            <w:b/>
            <w:bCs/>
            <w:color w:val="333333"/>
            <w:shd w:val="clear" w:color="auto" w:fill="FFFFFF"/>
          </w:rPr>
          <w:t> </w:t>
        </w:r>
        <w:r w:rsidRPr="00640EAD">
          <w:rPr>
            <w:rFonts w:ascii="Arial" w:eastAsia="Times New Roman" w:hAnsi="Arial" w:cs="Arial"/>
            <w:color w:val="333333"/>
          </w:rPr>
          <w:br/>
        </w:r>
        <w:r w:rsidRPr="00640EAD">
          <w:rPr>
            <w:rFonts w:ascii="Arial" w:eastAsia="Times New Roman" w:hAnsi="Arial" w:cs="Arial"/>
            <w:color w:val="333333"/>
            <w:shd w:val="clear" w:color="auto" w:fill="FFFFFF"/>
          </w:rPr>
          <w:t>So here is what we want the service to do</w:t>
        </w:r>
        <w:r w:rsidRPr="00640EAD">
          <w:rPr>
            <w:rFonts w:ascii="Arial" w:eastAsia="Times New Roman" w:hAnsi="Arial" w:cs="Arial"/>
            <w:color w:val="333333"/>
          </w:rPr>
          <w:br/>
        </w:r>
        <w:r w:rsidRPr="00640EAD">
          <w:rPr>
            <w:rFonts w:ascii="Arial" w:eastAsia="Times New Roman" w:hAnsi="Arial" w:cs="Arial"/>
            <w:color w:val="333333"/>
            <w:shd w:val="clear" w:color="auto" w:fill="FFFFFF"/>
          </w:rPr>
          <w:t>1. When a request is issued from the browser, the web API service should return JSON instead of XML. </w:t>
        </w:r>
        <w:r w:rsidRPr="00640EAD">
          <w:rPr>
            <w:rFonts w:ascii="Arial" w:eastAsia="Times New Roman" w:hAnsi="Arial" w:cs="Arial"/>
            <w:color w:val="333333"/>
          </w:rPr>
          <w:br/>
        </w:r>
        <w:r w:rsidRPr="00640EAD">
          <w:rPr>
            <w:rFonts w:ascii="Arial" w:eastAsia="Times New Roman" w:hAnsi="Arial" w:cs="Arial"/>
            <w:color w:val="333333"/>
            <w:shd w:val="clear" w:color="auto" w:fill="FFFFFF"/>
          </w:rPr>
          <w:t xml:space="preserve">2. When a request is issued from a tool like fiddler the Accept header value should be respected. This means if </w:t>
        </w:r>
        <w:proofErr w:type="spellStart"/>
        <w:r w:rsidRPr="00640EAD">
          <w:rPr>
            <w:rFonts w:ascii="Arial" w:eastAsia="Times New Roman" w:hAnsi="Arial" w:cs="Arial"/>
            <w:color w:val="333333"/>
            <w:shd w:val="clear" w:color="auto" w:fill="FFFFFF"/>
          </w:rPr>
          <w:t>the</w:t>
        </w:r>
        <w:proofErr w:type="spellEnd"/>
        <w:r w:rsidRPr="00640EAD">
          <w:rPr>
            <w:rFonts w:ascii="Arial" w:eastAsia="Times New Roman" w:hAnsi="Arial" w:cs="Arial"/>
            <w:color w:val="333333"/>
            <w:shd w:val="clear" w:color="auto" w:fill="FFFFFF"/>
          </w:rPr>
          <w:t xml:space="preserve"> Accept header is set to application/xml the service should return XML and if it is set to application/</w:t>
        </w:r>
        <w:proofErr w:type="spellStart"/>
        <w:r w:rsidRPr="00640EAD">
          <w:rPr>
            <w:rFonts w:ascii="Arial" w:eastAsia="Times New Roman" w:hAnsi="Arial" w:cs="Arial"/>
            <w:color w:val="333333"/>
            <w:shd w:val="clear" w:color="auto" w:fill="FFFFFF"/>
          </w:rPr>
          <w:t>json</w:t>
        </w:r>
        <w:proofErr w:type="spellEnd"/>
        <w:r w:rsidRPr="00640EAD">
          <w:rPr>
            <w:rFonts w:ascii="Arial" w:eastAsia="Times New Roman" w:hAnsi="Arial" w:cs="Arial"/>
            <w:color w:val="333333"/>
            <w:shd w:val="clear" w:color="auto" w:fill="FFFFFF"/>
          </w:rPr>
          <w:t xml:space="preserve"> the service should return JSON.</w:t>
        </w:r>
        <w:r w:rsidRPr="00640EAD">
          <w:rPr>
            <w:rFonts w:ascii="Arial" w:eastAsia="Times New Roman" w:hAnsi="Arial" w:cs="Arial"/>
            <w:color w:val="333333"/>
          </w:rPr>
          <w:br/>
        </w:r>
        <w:r w:rsidRPr="00640EAD">
          <w:rPr>
            <w:rFonts w:ascii="Arial" w:eastAsia="Times New Roman" w:hAnsi="Arial" w:cs="Arial"/>
            <w:color w:val="333333"/>
          </w:rPr>
          <w:lastRenderedPageBreak/>
          <w:br/>
        </w:r>
        <w:r w:rsidRPr="00640EAD">
          <w:rPr>
            <w:rFonts w:ascii="Arial" w:eastAsia="Times New Roman" w:hAnsi="Arial" w:cs="Arial"/>
            <w:color w:val="333333"/>
            <w:shd w:val="clear" w:color="auto" w:fill="FFFFFF"/>
          </w:rPr>
          <w:t>There are 2 ways to achieve this</w:t>
        </w:r>
        <w:r w:rsidRPr="00640EAD">
          <w:rPr>
            <w:rFonts w:ascii="Arial" w:eastAsia="Times New Roman" w:hAnsi="Arial" w:cs="Arial"/>
            <w:color w:val="333333"/>
          </w:rPr>
          <w:br/>
        </w:r>
        <w:r w:rsidRPr="00640EAD">
          <w:rPr>
            <w:rFonts w:ascii="Arial" w:eastAsia="Times New Roman" w:hAnsi="Arial" w:cs="Arial"/>
            <w:color w:val="333333"/>
          </w:rPr>
          <w:br/>
        </w:r>
        <w:r w:rsidRPr="00640EAD">
          <w:rPr>
            <w:rFonts w:ascii="Arial" w:eastAsia="Times New Roman" w:hAnsi="Arial" w:cs="Arial"/>
            <w:b/>
            <w:bCs/>
            <w:color w:val="333333"/>
            <w:shd w:val="clear" w:color="auto" w:fill="FFFFFF"/>
          </w:rPr>
          <w:t xml:space="preserve">Approach </w:t>
        </w:r>
        <w:proofErr w:type="gramStart"/>
        <w:r w:rsidRPr="00640EAD">
          <w:rPr>
            <w:rFonts w:ascii="Arial" w:eastAsia="Times New Roman" w:hAnsi="Arial" w:cs="Arial"/>
            <w:b/>
            <w:bCs/>
            <w:color w:val="333333"/>
            <w:shd w:val="clear" w:color="auto" w:fill="FFFFFF"/>
          </w:rPr>
          <w:t>1 :</w:t>
        </w:r>
        <w:proofErr w:type="gramEnd"/>
        <w:r w:rsidRPr="00640EAD">
          <w:rPr>
            <w:rFonts w:ascii="Arial" w:eastAsia="Times New Roman" w:hAnsi="Arial" w:cs="Arial"/>
            <w:b/>
            <w:bCs/>
            <w:color w:val="333333"/>
            <w:shd w:val="clear" w:color="auto" w:fill="FFFFFF"/>
          </w:rPr>
          <w:t> </w:t>
        </w:r>
        <w:r w:rsidRPr="00640EAD">
          <w:rPr>
            <w:rFonts w:ascii="Arial" w:eastAsia="Times New Roman" w:hAnsi="Arial" w:cs="Arial"/>
            <w:color w:val="333333"/>
            <w:shd w:val="clear" w:color="auto" w:fill="FFFFFF"/>
          </w:rPr>
          <w:t xml:space="preserve">Include the following line in Register() method of </w:t>
        </w:r>
        <w:proofErr w:type="spellStart"/>
        <w:r w:rsidRPr="00640EAD">
          <w:rPr>
            <w:rFonts w:ascii="Arial" w:eastAsia="Times New Roman" w:hAnsi="Arial" w:cs="Arial"/>
            <w:color w:val="333333"/>
            <w:shd w:val="clear" w:color="auto" w:fill="FFFFFF"/>
          </w:rPr>
          <w:t>WebApiConfig.cs</w:t>
        </w:r>
        <w:proofErr w:type="spellEnd"/>
        <w:r w:rsidRPr="00640EAD">
          <w:rPr>
            <w:rFonts w:ascii="Arial" w:eastAsia="Times New Roman" w:hAnsi="Arial" w:cs="Arial"/>
            <w:color w:val="333333"/>
            <w:shd w:val="clear" w:color="auto" w:fill="FFFFFF"/>
          </w:rPr>
          <w:t xml:space="preserve"> file in </w:t>
        </w:r>
        <w:proofErr w:type="spellStart"/>
        <w:r w:rsidRPr="00640EAD">
          <w:rPr>
            <w:rFonts w:ascii="Arial" w:eastAsia="Times New Roman" w:hAnsi="Arial" w:cs="Arial"/>
            <w:color w:val="333333"/>
            <w:shd w:val="clear" w:color="auto" w:fill="FFFFFF"/>
          </w:rPr>
          <w:t>App_Start</w:t>
        </w:r>
        <w:proofErr w:type="spellEnd"/>
        <w:r w:rsidRPr="00640EAD">
          <w:rPr>
            <w:rFonts w:ascii="Arial" w:eastAsia="Times New Roman" w:hAnsi="Arial" w:cs="Arial"/>
            <w:color w:val="333333"/>
            <w:shd w:val="clear" w:color="auto" w:fill="FFFFFF"/>
          </w:rPr>
          <w:t xml:space="preserve"> folder. This tells ASP.NET Web API to use </w:t>
        </w:r>
        <w:proofErr w:type="spellStart"/>
        <w:r w:rsidRPr="00640EAD">
          <w:rPr>
            <w:rFonts w:ascii="Arial" w:eastAsia="Times New Roman" w:hAnsi="Arial" w:cs="Arial"/>
            <w:color w:val="333333"/>
            <w:shd w:val="clear" w:color="auto" w:fill="FFFFFF"/>
          </w:rPr>
          <w:t>JsonFormatter</w:t>
        </w:r>
        <w:proofErr w:type="spellEnd"/>
        <w:r w:rsidRPr="00640EAD">
          <w:rPr>
            <w:rFonts w:ascii="Arial" w:eastAsia="Times New Roman" w:hAnsi="Arial" w:cs="Arial"/>
            <w:color w:val="333333"/>
            <w:shd w:val="clear" w:color="auto" w:fill="FFFFFF"/>
          </w:rPr>
          <w:t xml:space="preserve"> when a request is made for text/html which is the default for most browsers. The problem with this approach is that Content-Type header of the response is set to text/html which is misleading.</w:t>
        </w:r>
      </w:ins>
    </w:p>
    <w:p w:rsidR="00640EAD" w:rsidRPr="00640EAD" w:rsidRDefault="00640EAD" w:rsidP="00640EAD">
      <w:pPr>
        <w:shd w:val="clear" w:color="auto" w:fill="FFFFFF"/>
        <w:spacing w:after="0" w:line="240" w:lineRule="auto"/>
        <w:rPr>
          <w:ins w:id="6" w:author="Unknown"/>
          <w:rFonts w:ascii="Arial" w:eastAsia="Times New Roman" w:hAnsi="Arial" w:cs="Arial"/>
          <w:color w:val="333333"/>
        </w:rPr>
      </w:pPr>
      <w:ins w:id="7" w:author="Unknown">
        <w:r w:rsidRPr="00640EAD">
          <w:rPr>
            <w:rFonts w:ascii="Arial" w:eastAsia="Times New Roman" w:hAnsi="Arial" w:cs="Arial"/>
            <w:color w:val="333333"/>
            <w:shd w:val="clear" w:color="auto" w:fill="FFFFFF"/>
          </w:rPr>
          <w:br/>
        </w:r>
        <w:proofErr w:type="spellStart"/>
        <w:r w:rsidRPr="00640EAD">
          <w:rPr>
            <w:rFonts w:ascii="Arial" w:eastAsia="Times New Roman" w:hAnsi="Arial" w:cs="Arial"/>
            <w:color w:val="333333"/>
            <w:shd w:val="clear" w:color="auto" w:fill="FFFFFF"/>
          </w:rPr>
          <w:t>config.Formatters.JsonFormatter.SupportedMediaTypes</w:t>
        </w:r>
        <w:proofErr w:type="spellEnd"/>
      </w:ins>
    </w:p>
    <w:p w:rsidR="00640EAD" w:rsidRPr="00640EAD" w:rsidRDefault="00640EAD" w:rsidP="00640EAD">
      <w:pPr>
        <w:shd w:val="clear" w:color="auto" w:fill="FFFFFF"/>
        <w:spacing w:after="0" w:line="240" w:lineRule="auto"/>
        <w:rPr>
          <w:ins w:id="8" w:author="Unknown"/>
          <w:rFonts w:ascii="Arial" w:eastAsia="Times New Roman" w:hAnsi="Arial" w:cs="Arial"/>
          <w:color w:val="333333"/>
        </w:rPr>
      </w:pPr>
      <w:ins w:id="9" w:author="Unknown">
        <w:r w:rsidRPr="00640EAD">
          <w:rPr>
            <w:rFonts w:ascii="Arial" w:eastAsia="Times New Roman" w:hAnsi="Arial" w:cs="Arial"/>
            <w:color w:val="333333"/>
            <w:shd w:val="clear" w:color="auto" w:fill="FFFFFF"/>
          </w:rPr>
          <w:t>    .</w:t>
        </w:r>
        <w:proofErr w:type="gramStart"/>
        <w:r w:rsidRPr="00640EAD">
          <w:rPr>
            <w:rFonts w:ascii="Arial" w:eastAsia="Times New Roman" w:hAnsi="Arial" w:cs="Arial"/>
            <w:color w:val="333333"/>
            <w:shd w:val="clear" w:color="auto" w:fill="FFFFFF"/>
          </w:rPr>
          <w:t>Add(</w:t>
        </w:r>
        <w:proofErr w:type="gramEnd"/>
        <w:r w:rsidRPr="00640EAD">
          <w:rPr>
            <w:rFonts w:ascii="Arial" w:eastAsia="Times New Roman" w:hAnsi="Arial" w:cs="Arial"/>
            <w:color w:val="0000FF"/>
            <w:shd w:val="clear" w:color="auto" w:fill="FFFFFF"/>
          </w:rPr>
          <w:t>new</w:t>
        </w:r>
        <w:r w:rsidRPr="00640EAD">
          <w:rPr>
            <w:rFonts w:ascii="Arial" w:eastAsia="Times New Roman" w:hAnsi="Arial" w:cs="Arial"/>
            <w:color w:val="333333"/>
            <w:shd w:val="clear" w:color="auto" w:fill="FFFFFF"/>
          </w:rPr>
          <w:t> </w:t>
        </w:r>
        <w:proofErr w:type="spellStart"/>
        <w:r w:rsidRPr="00640EAD">
          <w:rPr>
            <w:rFonts w:ascii="Arial" w:eastAsia="Times New Roman" w:hAnsi="Arial" w:cs="Arial"/>
            <w:color w:val="2B91AF"/>
            <w:shd w:val="clear" w:color="auto" w:fill="FFFFFF"/>
          </w:rPr>
          <w:t>MediaTypeHeaderValue</w:t>
        </w:r>
        <w:proofErr w:type="spellEnd"/>
        <w:r w:rsidRPr="00640EAD">
          <w:rPr>
            <w:rFonts w:ascii="Arial" w:eastAsia="Times New Roman" w:hAnsi="Arial" w:cs="Arial"/>
            <w:color w:val="333333"/>
            <w:shd w:val="clear" w:color="auto" w:fill="FFFFFF"/>
          </w:rPr>
          <w:t>(</w:t>
        </w:r>
        <w:r w:rsidRPr="00640EAD">
          <w:rPr>
            <w:rFonts w:ascii="Arial" w:eastAsia="Times New Roman" w:hAnsi="Arial" w:cs="Arial"/>
            <w:color w:val="A31515"/>
            <w:shd w:val="clear" w:color="auto" w:fill="FFFFFF"/>
          </w:rPr>
          <w:t>"text/html"</w:t>
        </w:r>
        <w:r w:rsidRPr="00640EAD">
          <w:rPr>
            <w:rFonts w:ascii="Arial" w:eastAsia="Times New Roman" w:hAnsi="Arial" w:cs="Arial"/>
            <w:color w:val="333333"/>
            <w:shd w:val="clear" w:color="auto" w:fill="FFFFFF"/>
          </w:rPr>
          <w:t>));</w:t>
        </w:r>
      </w:ins>
    </w:p>
    <w:p w:rsidR="00640EAD" w:rsidRPr="00640EAD" w:rsidRDefault="00640EAD" w:rsidP="00640EAD">
      <w:pPr>
        <w:spacing w:after="0" w:line="240" w:lineRule="auto"/>
        <w:rPr>
          <w:ins w:id="10" w:author="Unknown"/>
          <w:rFonts w:ascii="Times New Roman" w:eastAsia="Times New Roman" w:hAnsi="Times New Roman" w:cs="Times New Roman"/>
          <w:sz w:val="24"/>
          <w:szCs w:val="24"/>
        </w:rPr>
      </w:pPr>
      <w:ins w:id="11" w:author="Unknown">
        <w:r w:rsidRPr="00640EAD">
          <w:rPr>
            <w:rFonts w:ascii="Arial" w:eastAsia="Times New Roman" w:hAnsi="Arial" w:cs="Arial"/>
            <w:color w:val="333333"/>
            <w:shd w:val="clear" w:color="auto" w:fill="FFFFFF"/>
          </w:rPr>
          <w:br/>
        </w:r>
        <w:r w:rsidRPr="00640EAD">
          <w:rPr>
            <w:rFonts w:ascii="Arial" w:eastAsia="Times New Roman" w:hAnsi="Arial" w:cs="Arial"/>
            <w:b/>
            <w:bCs/>
            <w:color w:val="333333"/>
            <w:shd w:val="clear" w:color="auto" w:fill="FFFFFF"/>
          </w:rPr>
          <w:t xml:space="preserve">Approach </w:t>
        </w:r>
        <w:proofErr w:type="gramStart"/>
        <w:r w:rsidRPr="00640EAD">
          <w:rPr>
            <w:rFonts w:ascii="Arial" w:eastAsia="Times New Roman" w:hAnsi="Arial" w:cs="Arial"/>
            <w:b/>
            <w:bCs/>
            <w:color w:val="333333"/>
            <w:shd w:val="clear" w:color="auto" w:fill="FFFFFF"/>
          </w:rPr>
          <w:t>2 :</w:t>
        </w:r>
        <w:proofErr w:type="gramEnd"/>
        <w:r w:rsidRPr="00640EAD">
          <w:rPr>
            <w:rFonts w:ascii="Arial" w:eastAsia="Times New Roman" w:hAnsi="Arial" w:cs="Arial"/>
            <w:color w:val="333333"/>
            <w:shd w:val="clear" w:color="auto" w:fill="FFFFFF"/>
          </w:rPr>
          <w:t xml:space="preserve"> Include the following class in </w:t>
        </w:r>
        <w:proofErr w:type="spellStart"/>
        <w:r w:rsidRPr="00640EAD">
          <w:rPr>
            <w:rFonts w:ascii="Arial" w:eastAsia="Times New Roman" w:hAnsi="Arial" w:cs="Arial"/>
            <w:color w:val="333333"/>
            <w:shd w:val="clear" w:color="auto" w:fill="FFFFFF"/>
          </w:rPr>
          <w:t>WebApiConfig.cs</w:t>
        </w:r>
        <w:proofErr w:type="spellEnd"/>
        <w:r w:rsidRPr="00640EAD">
          <w:rPr>
            <w:rFonts w:ascii="Arial" w:eastAsia="Times New Roman" w:hAnsi="Arial" w:cs="Arial"/>
            <w:color w:val="333333"/>
            <w:shd w:val="clear" w:color="auto" w:fill="FFFFFF"/>
          </w:rPr>
          <w:t xml:space="preserve"> file in </w:t>
        </w:r>
        <w:proofErr w:type="spellStart"/>
        <w:r w:rsidRPr="00640EAD">
          <w:rPr>
            <w:rFonts w:ascii="Arial" w:eastAsia="Times New Roman" w:hAnsi="Arial" w:cs="Arial"/>
            <w:color w:val="333333"/>
            <w:shd w:val="clear" w:color="auto" w:fill="FFFFFF"/>
          </w:rPr>
          <w:t>App_Start</w:t>
        </w:r>
        <w:proofErr w:type="spellEnd"/>
        <w:r w:rsidRPr="00640EAD">
          <w:rPr>
            <w:rFonts w:ascii="Arial" w:eastAsia="Times New Roman" w:hAnsi="Arial" w:cs="Arial"/>
            <w:color w:val="333333"/>
            <w:shd w:val="clear" w:color="auto" w:fill="FFFFFF"/>
          </w:rPr>
          <w:t xml:space="preserve"> folder. </w:t>
        </w:r>
        <w:r w:rsidRPr="00640EAD">
          <w:rPr>
            <w:rFonts w:ascii="Arial" w:eastAsia="Times New Roman" w:hAnsi="Arial" w:cs="Arial"/>
            <w:color w:val="333333"/>
          </w:rPr>
          <w:br/>
        </w:r>
      </w:ins>
    </w:p>
    <w:p w:rsidR="00640EAD" w:rsidRPr="00640EAD" w:rsidRDefault="00640EAD" w:rsidP="00640EAD">
      <w:pPr>
        <w:shd w:val="clear" w:color="auto" w:fill="FFFFFF"/>
        <w:spacing w:after="0" w:line="240" w:lineRule="auto"/>
        <w:rPr>
          <w:ins w:id="12" w:author="Unknown"/>
          <w:rFonts w:ascii="Arial" w:eastAsia="Times New Roman" w:hAnsi="Arial" w:cs="Arial"/>
          <w:color w:val="333333"/>
        </w:rPr>
      </w:pPr>
      <w:proofErr w:type="gramStart"/>
      <w:ins w:id="13" w:author="Unknown">
        <w:r w:rsidRPr="00640EAD">
          <w:rPr>
            <w:rFonts w:ascii="Arial" w:eastAsia="Times New Roman" w:hAnsi="Arial" w:cs="Arial"/>
            <w:color w:val="0000FF"/>
            <w:shd w:val="clear" w:color="auto" w:fill="FFFFFF"/>
          </w:rPr>
          <w:t>public</w:t>
        </w:r>
        <w:proofErr w:type="gramEnd"/>
        <w:r w:rsidRPr="00640EAD">
          <w:rPr>
            <w:rFonts w:ascii="Arial" w:eastAsia="Times New Roman" w:hAnsi="Arial" w:cs="Arial"/>
            <w:color w:val="333333"/>
            <w:shd w:val="clear" w:color="auto" w:fill="FFFFFF"/>
          </w:rPr>
          <w:t> </w:t>
        </w:r>
        <w:r w:rsidRPr="00640EAD">
          <w:rPr>
            <w:rFonts w:ascii="Arial" w:eastAsia="Times New Roman" w:hAnsi="Arial" w:cs="Arial"/>
            <w:color w:val="0000FF"/>
            <w:shd w:val="clear" w:color="auto" w:fill="FFFFFF"/>
          </w:rPr>
          <w:t>class</w:t>
        </w:r>
        <w:r w:rsidRPr="00640EAD">
          <w:rPr>
            <w:rFonts w:ascii="Arial" w:eastAsia="Times New Roman" w:hAnsi="Arial" w:cs="Arial"/>
            <w:color w:val="333333"/>
            <w:shd w:val="clear" w:color="auto" w:fill="FFFFFF"/>
          </w:rPr>
          <w:t> </w:t>
        </w:r>
        <w:proofErr w:type="spellStart"/>
        <w:r w:rsidRPr="00640EAD">
          <w:rPr>
            <w:rFonts w:ascii="Arial" w:eastAsia="Times New Roman" w:hAnsi="Arial" w:cs="Arial"/>
            <w:color w:val="2B91AF"/>
            <w:shd w:val="clear" w:color="auto" w:fill="FFFFFF"/>
          </w:rPr>
          <w:t>CustomJsonFormatter</w:t>
        </w:r>
        <w:proofErr w:type="spellEnd"/>
        <w:r w:rsidRPr="00640EAD">
          <w:rPr>
            <w:rFonts w:ascii="Arial" w:eastAsia="Times New Roman" w:hAnsi="Arial" w:cs="Arial"/>
            <w:color w:val="333333"/>
            <w:shd w:val="clear" w:color="auto" w:fill="FFFFFF"/>
          </w:rPr>
          <w:t> : </w:t>
        </w:r>
        <w:proofErr w:type="spellStart"/>
        <w:r w:rsidRPr="00640EAD">
          <w:rPr>
            <w:rFonts w:ascii="Arial" w:eastAsia="Times New Roman" w:hAnsi="Arial" w:cs="Arial"/>
            <w:color w:val="2B91AF"/>
            <w:shd w:val="clear" w:color="auto" w:fill="FFFFFF"/>
          </w:rPr>
          <w:t>JsonMediaTypeFormatter</w:t>
        </w:r>
        <w:proofErr w:type="spellEnd"/>
      </w:ins>
    </w:p>
    <w:p w:rsidR="00640EAD" w:rsidRPr="00640EAD" w:rsidRDefault="00640EAD" w:rsidP="00640EAD">
      <w:pPr>
        <w:shd w:val="clear" w:color="auto" w:fill="FFFFFF"/>
        <w:spacing w:after="0" w:line="240" w:lineRule="auto"/>
        <w:rPr>
          <w:ins w:id="14" w:author="Unknown"/>
          <w:rFonts w:ascii="Arial" w:eastAsia="Times New Roman" w:hAnsi="Arial" w:cs="Arial"/>
          <w:color w:val="333333"/>
        </w:rPr>
      </w:pPr>
      <w:ins w:id="15" w:author="Unknown">
        <w:r w:rsidRPr="00640EAD">
          <w:rPr>
            <w:rFonts w:ascii="Arial" w:eastAsia="Times New Roman" w:hAnsi="Arial" w:cs="Arial"/>
            <w:color w:val="333333"/>
            <w:shd w:val="clear" w:color="auto" w:fill="FFFFFF"/>
          </w:rPr>
          <w:t>{</w:t>
        </w:r>
      </w:ins>
    </w:p>
    <w:p w:rsidR="00640EAD" w:rsidRPr="00640EAD" w:rsidRDefault="00640EAD" w:rsidP="00640EAD">
      <w:pPr>
        <w:shd w:val="clear" w:color="auto" w:fill="FFFFFF"/>
        <w:spacing w:after="0" w:line="240" w:lineRule="auto"/>
        <w:rPr>
          <w:ins w:id="16" w:author="Unknown"/>
          <w:rFonts w:ascii="Arial" w:eastAsia="Times New Roman" w:hAnsi="Arial" w:cs="Arial"/>
          <w:color w:val="333333"/>
        </w:rPr>
      </w:pPr>
      <w:ins w:id="17" w:author="Unknown">
        <w:r w:rsidRPr="00640EAD">
          <w:rPr>
            <w:rFonts w:ascii="Arial" w:eastAsia="Times New Roman" w:hAnsi="Arial" w:cs="Arial"/>
            <w:color w:val="333333"/>
            <w:shd w:val="clear" w:color="auto" w:fill="FFFFFF"/>
          </w:rPr>
          <w:t>    </w:t>
        </w:r>
        <w:proofErr w:type="gramStart"/>
        <w:r w:rsidRPr="00640EAD">
          <w:rPr>
            <w:rFonts w:ascii="Arial" w:eastAsia="Times New Roman" w:hAnsi="Arial" w:cs="Arial"/>
            <w:color w:val="0000FF"/>
            <w:shd w:val="clear" w:color="auto" w:fill="FFFFFF"/>
          </w:rPr>
          <w:t>public</w:t>
        </w:r>
        <w:proofErr w:type="gramEnd"/>
        <w:r w:rsidRPr="00640EAD">
          <w:rPr>
            <w:rFonts w:ascii="Arial" w:eastAsia="Times New Roman" w:hAnsi="Arial" w:cs="Arial"/>
            <w:color w:val="333333"/>
            <w:shd w:val="clear" w:color="auto" w:fill="FFFFFF"/>
          </w:rPr>
          <w:t> </w:t>
        </w:r>
        <w:proofErr w:type="spellStart"/>
        <w:r w:rsidRPr="00640EAD">
          <w:rPr>
            <w:rFonts w:ascii="Arial" w:eastAsia="Times New Roman" w:hAnsi="Arial" w:cs="Arial"/>
            <w:color w:val="333333"/>
            <w:shd w:val="clear" w:color="auto" w:fill="FFFFFF"/>
          </w:rPr>
          <w:t>CustomJsonFormatter</w:t>
        </w:r>
        <w:proofErr w:type="spellEnd"/>
        <w:r w:rsidRPr="00640EAD">
          <w:rPr>
            <w:rFonts w:ascii="Arial" w:eastAsia="Times New Roman" w:hAnsi="Arial" w:cs="Arial"/>
            <w:color w:val="333333"/>
            <w:shd w:val="clear" w:color="auto" w:fill="FFFFFF"/>
          </w:rPr>
          <w:t>()</w:t>
        </w:r>
      </w:ins>
    </w:p>
    <w:p w:rsidR="00640EAD" w:rsidRPr="00640EAD" w:rsidRDefault="00640EAD" w:rsidP="00640EAD">
      <w:pPr>
        <w:shd w:val="clear" w:color="auto" w:fill="FFFFFF"/>
        <w:spacing w:after="0" w:line="240" w:lineRule="auto"/>
        <w:rPr>
          <w:ins w:id="18" w:author="Unknown"/>
          <w:rFonts w:ascii="Arial" w:eastAsia="Times New Roman" w:hAnsi="Arial" w:cs="Arial"/>
          <w:color w:val="333333"/>
        </w:rPr>
      </w:pPr>
      <w:ins w:id="19" w:author="Unknown">
        <w:r w:rsidRPr="00640EAD">
          <w:rPr>
            <w:rFonts w:ascii="Arial" w:eastAsia="Times New Roman" w:hAnsi="Arial" w:cs="Arial"/>
            <w:color w:val="333333"/>
            <w:shd w:val="clear" w:color="auto" w:fill="FFFFFF"/>
          </w:rPr>
          <w:t>    {</w:t>
        </w:r>
      </w:ins>
    </w:p>
    <w:p w:rsidR="00640EAD" w:rsidRPr="00640EAD" w:rsidRDefault="00640EAD" w:rsidP="00640EAD">
      <w:pPr>
        <w:shd w:val="clear" w:color="auto" w:fill="FFFFFF"/>
        <w:spacing w:after="0" w:line="240" w:lineRule="auto"/>
        <w:rPr>
          <w:ins w:id="20" w:author="Unknown"/>
          <w:rFonts w:ascii="Arial" w:eastAsia="Times New Roman" w:hAnsi="Arial" w:cs="Arial"/>
          <w:color w:val="333333"/>
        </w:rPr>
      </w:pPr>
      <w:ins w:id="21" w:author="Unknown">
        <w:r w:rsidRPr="00640EAD">
          <w:rPr>
            <w:rFonts w:ascii="Arial" w:eastAsia="Times New Roman" w:hAnsi="Arial" w:cs="Arial"/>
            <w:color w:val="333333"/>
            <w:shd w:val="clear" w:color="auto" w:fill="FFFFFF"/>
          </w:rPr>
          <w:t>        </w:t>
        </w:r>
        <w:proofErr w:type="gramStart"/>
        <w:r w:rsidRPr="00640EAD">
          <w:rPr>
            <w:rFonts w:ascii="Arial" w:eastAsia="Times New Roman" w:hAnsi="Arial" w:cs="Arial"/>
            <w:color w:val="0000FF"/>
            <w:shd w:val="clear" w:color="auto" w:fill="FFFFFF"/>
          </w:rPr>
          <w:t>this</w:t>
        </w:r>
        <w:r w:rsidRPr="00640EAD">
          <w:rPr>
            <w:rFonts w:ascii="Arial" w:eastAsia="Times New Roman" w:hAnsi="Arial" w:cs="Arial"/>
            <w:color w:val="333333"/>
            <w:shd w:val="clear" w:color="auto" w:fill="FFFFFF"/>
          </w:rPr>
          <w:t>.SupportedMediaTypes.Add(</w:t>
        </w:r>
        <w:proofErr w:type="gramEnd"/>
        <w:r w:rsidRPr="00640EAD">
          <w:rPr>
            <w:rFonts w:ascii="Arial" w:eastAsia="Times New Roman" w:hAnsi="Arial" w:cs="Arial"/>
            <w:color w:val="0000FF"/>
            <w:shd w:val="clear" w:color="auto" w:fill="FFFFFF"/>
          </w:rPr>
          <w:t>new</w:t>
        </w:r>
        <w:r w:rsidRPr="00640EAD">
          <w:rPr>
            <w:rFonts w:ascii="Arial" w:eastAsia="Times New Roman" w:hAnsi="Arial" w:cs="Arial"/>
            <w:color w:val="333333"/>
            <w:shd w:val="clear" w:color="auto" w:fill="FFFFFF"/>
          </w:rPr>
          <w:t> </w:t>
        </w:r>
        <w:r w:rsidRPr="00640EAD">
          <w:rPr>
            <w:rFonts w:ascii="Arial" w:eastAsia="Times New Roman" w:hAnsi="Arial" w:cs="Arial"/>
            <w:color w:val="2B91AF"/>
            <w:shd w:val="clear" w:color="auto" w:fill="FFFFFF"/>
          </w:rPr>
          <w:t>MediaTypeHeaderValue</w:t>
        </w:r>
        <w:r w:rsidRPr="00640EAD">
          <w:rPr>
            <w:rFonts w:ascii="Arial" w:eastAsia="Times New Roman" w:hAnsi="Arial" w:cs="Arial"/>
            <w:color w:val="333333"/>
            <w:shd w:val="clear" w:color="auto" w:fill="FFFFFF"/>
          </w:rPr>
          <w:t>(</w:t>
        </w:r>
        <w:r w:rsidRPr="00640EAD">
          <w:rPr>
            <w:rFonts w:ascii="Arial" w:eastAsia="Times New Roman" w:hAnsi="Arial" w:cs="Arial"/>
            <w:color w:val="A31515"/>
            <w:shd w:val="clear" w:color="auto" w:fill="FFFFFF"/>
          </w:rPr>
          <w:t>"text/html"</w:t>
        </w:r>
        <w:r w:rsidRPr="00640EAD">
          <w:rPr>
            <w:rFonts w:ascii="Arial" w:eastAsia="Times New Roman" w:hAnsi="Arial" w:cs="Arial"/>
            <w:color w:val="333333"/>
            <w:shd w:val="clear" w:color="auto" w:fill="FFFFFF"/>
          </w:rPr>
          <w:t>));</w:t>
        </w:r>
      </w:ins>
    </w:p>
    <w:p w:rsidR="00640EAD" w:rsidRPr="00640EAD" w:rsidRDefault="00640EAD" w:rsidP="00640EAD">
      <w:pPr>
        <w:shd w:val="clear" w:color="auto" w:fill="FFFFFF"/>
        <w:spacing w:after="0" w:line="240" w:lineRule="auto"/>
        <w:rPr>
          <w:ins w:id="22" w:author="Unknown"/>
          <w:rFonts w:ascii="Arial" w:eastAsia="Times New Roman" w:hAnsi="Arial" w:cs="Arial"/>
          <w:color w:val="333333"/>
        </w:rPr>
      </w:pPr>
      <w:ins w:id="23" w:author="Unknown">
        <w:r w:rsidRPr="00640EAD">
          <w:rPr>
            <w:rFonts w:ascii="Arial" w:eastAsia="Times New Roman" w:hAnsi="Arial" w:cs="Arial"/>
            <w:color w:val="333333"/>
            <w:shd w:val="clear" w:color="auto" w:fill="FFFFFF"/>
          </w:rPr>
          <w:t>    }</w:t>
        </w:r>
      </w:ins>
    </w:p>
    <w:p w:rsidR="00640EAD" w:rsidRPr="00640EAD" w:rsidRDefault="00640EAD" w:rsidP="00640EAD">
      <w:pPr>
        <w:shd w:val="clear" w:color="auto" w:fill="FFFFFF"/>
        <w:spacing w:after="0" w:line="240" w:lineRule="auto"/>
        <w:rPr>
          <w:ins w:id="24" w:author="Unknown"/>
          <w:rFonts w:ascii="Arial" w:eastAsia="Times New Roman" w:hAnsi="Arial" w:cs="Arial"/>
          <w:color w:val="333333"/>
        </w:rPr>
      </w:pPr>
    </w:p>
    <w:p w:rsidR="00640EAD" w:rsidRPr="00640EAD" w:rsidRDefault="00640EAD" w:rsidP="00640EAD">
      <w:pPr>
        <w:shd w:val="clear" w:color="auto" w:fill="FFFFFF"/>
        <w:spacing w:after="0" w:line="240" w:lineRule="auto"/>
        <w:rPr>
          <w:ins w:id="25" w:author="Unknown"/>
          <w:rFonts w:ascii="Arial" w:eastAsia="Times New Roman" w:hAnsi="Arial" w:cs="Arial"/>
          <w:color w:val="333333"/>
        </w:rPr>
      </w:pPr>
      <w:ins w:id="26" w:author="Unknown">
        <w:r w:rsidRPr="00640EAD">
          <w:rPr>
            <w:rFonts w:ascii="Arial" w:eastAsia="Times New Roman" w:hAnsi="Arial" w:cs="Arial"/>
            <w:color w:val="333333"/>
            <w:shd w:val="clear" w:color="auto" w:fill="FFFFFF"/>
          </w:rPr>
          <w:t>    </w:t>
        </w:r>
        <w:proofErr w:type="gramStart"/>
        <w:r w:rsidRPr="00640EAD">
          <w:rPr>
            <w:rFonts w:ascii="Arial" w:eastAsia="Times New Roman" w:hAnsi="Arial" w:cs="Arial"/>
            <w:color w:val="0000FF"/>
            <w:shd w:val="clear" w:color="auto" w:fill="FFFFFF"/>
          </w:rPr>
          <w:t>public</w:t>
        </w:r>
        <w:proofErr w:type="gramEnd"/>
        <w:r w:rsidRPr="00640EAD">
          <w:rPr>
            <w:rFonts w:ascii="Arial" w:eastAsia="Times New Roman" w:hAnsi="Arial" w:cs="Arial"/>
            <w:color w:val="333333"/>
            <w:shd w:val="clear" w:color="auto" w:fill="FFFFFF"/>
          </w:rPr>
          <w:t> </w:t>
        </w:r>
        <w:r w:rsidRPr="00640EAD">
          <w:rPr>
            <w:rFonts w:ascii="Arial" w:eastAsia="Times New Roman" w:hAnsi="Arial" w:cs="Arial"/>
            <w:color w:val="0000FF"/>
            <w:shd w:val="clear" w:color="auto" w:fill="FFFFFF"/>
          </w:rPr>
          <w:t>override</w:t>
        </w:r>
        <w:r w:rsidRPr="00640EAD">
          <w:rPr>
            <w:rFonts w:ascii="Arial" w:eastAsia="Times New Roman" w:hAnsi="Arial" w:cs="Arial"/>
            <w:color w:val="333333"/>
            <w:shd w:val="clear" w:color="auto" w:fill="FFFFFF"/>
          </w:rPr>
          <w:t> </w:t>
        </w:r>
        <w:r w:rsidRPr="00640EAD">
          <w:rPr>
            <w:rFonts w:ascii="Arial" w:eastAsia="Times New Roman" w:hAnsi="Arial" w:cs="Arial"/>
            <w:color w:val="0000FF"/>
            <w:shd w:val="clear" w:color="auto" w:fill="FFFFFF"/>
          </w:rPr>
          <w:t>void</w:t>
        </w:r>
        <w:r w:rsidRPr="00640EAD">
          <w:rPr>
            <w:rFonts w:ascii="Arial" w:eastAsia="Times New Roman" w:hAnsi="Arial" w:cs="Arial"/>
            <w:color w:val="333333"/>
            <w:shd w:val="clear" w:color="auto" w:fill="FFFFFF"/>
          </w:rPr>
          <w:t> SetDefaultContentHeaders(</w:t>
        </w:r>
        <w:r w:rsidRPr="00640EAD">
          <w:rPr>
            <w:rFonts w:ascii="Arial" w:eastAsia="Times New Roman" w:hAnsi="Arial" w:cs="Arial"/>
            <w:color w:val="2B91AF"/>
            <w:shd w:val="clear" w:color="auto" w:fill="FFFFFF"/>
          </w:rPr>
          <w:t>Type</w:t>
        </w:r>
        <w:r w:rsidRPr="00640EAD">
          <w:rPr>
            <w:rFonts w:ascii="Arial" w:eastAsia="Times New Roman" w:hAnsi="Arial" w:cs="Arial"/>
            <w:color w:val="333333"/>
            <w:shd w:val="clear" w:color="auto" w:fill="FFFFFF"/>
          </w:rPr>
          <w:t> type, </w:t>
        </w:r>
        <w:r w:rsidRPr="00640EAD">
          <w:rPr>
            <w:rFonts w:ascii="Arial" w:eastAsia="Times New Roman" w:hAnsi="Arial" w:cs="Arial"/>
            <w:color w:val="2B91AF"/>
            <w:shd w:val="clear" w:color="auto" w:fill="FFFFFF"/>
          </w:rPr>
          <w:t>HttpContentHeaders</w:t>
        </w:r>
        <w:r w:rsidRPr="00640EAD">
          <w:rPr>
            <w:rFonts w:ascii="Arial" w:eastAsia="Times New Roman" w:hAnsi="Arial" w:cs="Arial"/>
            <w:color w:val="333333"/>
            <w:shd w:val="clear" w:color="auto" w:fill="FFFFFF"/>
          </w:rPr>
          <w:t>headers, </w:t>
        </w:r>
        <w:r w:rsidRPr="00640EAD">
          <w:rPr>
            <w:rFonts w:ascii="Arial" w:eastAsia="Times New Roman" w:hAnsi="Arial" w:cs="Arial"/>
            <w:color w:val="2B91AF"/>
            <w:shd w:val="clear" w:color="auto" w:fill="FFFFFF"/>
          </w:rPr>
          <w:t>MediaTypeHeaderValue</w:t>
        </w:r>
        <w:r w:rsidRPr="00640EAD">
          <w:rPr>
            <w:rFonts w:ascii="Arial" w:eastAsia="Times New Roman" w:hAnsi="Arial" w:cs="Arial"/>
            <w:color w:val="333333"/>
            <w:shd w:val="clear" w:color="auto" w:fill="FFFFFF"/>
          </w:rPr>
          <w:t> mediaType)</w:t>
        </w:r>
      </w:ins>
    </w:p>
    <w:p w:rsidR="00640EAD" w:rsidRPr="00640EAD" w:rsidRDefault="00640EAD" w:rsidP="00640EAD">
      <w:pPr>
        <w:shd w:val="clear" w:color="auto" w:fill="FFFFFF"/>
        <w:spacing w:after="0" w:line="240" w:lineRule="auto"/>
        <w:rPr>
          <w:ins w:id="27" w:author="Unknown"/>
          <w:rFonts w:ascii="Arial" w:eastAsia="Times New Roman" w:hAnsi="Arial" w:cs="Arial"/>
          <w:color w:val="333333"/>
        </w:rPr>
      </w:pPr>
      <w:ins w:id="28" w:author="Unknown">
        <w:r w:rsidRPr="00640EAD">
          <w:rPr>
            <w:rFonts w:ascii="Arial" w:eastAsia="Times New Roman" w:hAnsi="Arial" w:cs="Arial"/>
            <w:color w:val="333333"/>
            <w:shd w:val="clear" w:color="auto" w:fill="FFFFFF"/>
          </w:rPr>
          <w:t>    {</w:t>
        </w:r>
      </w:ins>
    </w:p>
    <w:p w:rsidR="00640EAD" w:rsidRPr="00640EAD" w:rsidRDefault="00640EAD" w:rsidP="00640EAD">
      <w:pPr>
        <w:shd w:val="clear" w:color="auto" w:fill="FFFFFF"/>
        <w:spacing w:after="0" w:line="240" w:lineRule="auto"/>
        <w:rPr>
          <w:ins w:id="29" w:author="Unknown"/>
          <w:rFonts w:ascii="Arial" w:eastAsia="Times New Roman" w:hAnsi="Arial" w:cs="Arial"/>
          <w:color w:val="333333"/>
        </w:rPr>
      </w:pPr>
      <w:ins w:id="30" w:author="Unknown">
        <w:r w:rsidRPr="00640EAD">
          <w:rPr>
            <w:rFonts w:ascii="Arial" w:eastAsia="Times New Roman" w:hAnsi="Arial" w:cs="Arial"/>
            <w:color w:val="333333"/>
            <w:shd w:val="clear" w:color="auto" w:fill="FFFFFF"/>
          </w:rPr>
          <w:t>        </w:t>
        </w:r>
        <w:proofErr w:type="spellStart"/>
        <w:proofErr w:type="gramStart"/>
        <w:r w:rsidRPr="00640EAD">
          <w:rPr>
            <w:rFonts w:ascii="Arial" w:eastAsia="Times New Roman" w:hAnsi="Arial" w:cs="Arial"/>
            <w:color w:val="0000FF"/>
            <w:shd w:val="clear" w:color="auto" w:fill="FFFFFF"/>
          </w:rPr>
          <w:t>base</w:t>
        </w:r>
        <w:r w:rsidRPr="00640EAD">
          <w:rPr>
            <w:rFonts w:ascii="Arial" w:eastAsia="Times New Roman" w:hAnsi="Arial" w:cs="Arial"/>
            <w:color w:val="333333"/>
            <w:shd w:val="clear" w:color="auto" w:fill="FFFFFF"/>
          </w:rPr>
          <w:t>.SetDefaultContentHeaders</w:t>
        </w:r>
        <w:proofErr w:type="spellEnd"/>
        <w:r w:rsidRPr="00640EAD">
          <w:rPr>
            <w:rFonts w:ascii="Arial" w:eastAsia="Times New Roman" w:hAnsi="Arial" w:cs="Arial"/>
            <w:color w:val="333333"/>
            <w:shd w:val="clear" w:color="auto" w:fill="FFFFFF"/>
          </w:rPr>
          <w:t>(</w:t>
        </w:r>
        <w:proofErr w:type="gramEnd"/>
        <w:r w:rsidRPr="00640EAD">
          <w:rPr>
            <w:rFonts w:ascii="Arial" w:eastAsia="Times New Roman" w:hAnsi="Arial" w:cs="Arial"/>
            <w:color w:val="333333"/>
            <w:shd w:val="clear" w:color="auto" w:fill="FFFFFF"/>
          </w:rPr>
          <w:t xml:space="preserve">type, headers, </w:t>
        </w:r>
        <w:proofErr w:type="spellStart"/>
        <w:r w:rsidRPr="00640EAD">
          <w:rPr>
            <w:rFonts w:ascii="Arial" w:eastAsia="Times New Roman" w:hAnsi="Arial" w:cs="Arial"/>
            <w:color w:val="333333"/>
            <w:shd w:val="clear" w:color="auto" w:fill="FFFFFF"/>
          </w:rPr>
          <w:t>mediaType</w:t>
        </w:r>
        <w:proofErr w:type="spellEnd"/>
        <w:r w:rsidRPr="00640EAD">
          <w:rPr>
            <w:rFonts w:ascii="Arial" w:eastAsia="Times New Roman" w:hAnsi="Arial" w:cs="Arial"/>
            <w:color w:val="333333"/>
            <w:shd w:val="clear" w:color="auto" w:fill="FFFFFF"/>
          </w:rPr>
          <w:t>);</w:t>
        </w:r>
      </w:ins>
    </w:p>
    <w:p w:rsidR="00640EAD" w:rsidRPr="00640EAD" w:rsidRDefault="00640EAD" w:rsidP="00640EAD">
      <w:pPr>
        <w:shd w:val="clear" w:color="auto" w:fill="FFFFFF"/>
        <w:spacing w:after="0" w:line="240" w:lineRule="auto"/>
        <w:rPr>
          <w:ins w:id="31" w:author="Unknown"/>
          <w:rFonts w:ascii="Arial" w:eastAsia="Times New Roman" w:hAnsi="Arial" w:cs="Arial"/>
          <w:color w:val="333333"/>
        </w:rPr>
      </w:pPr>
      <w:ins w:id="32" w:author="Unknown">
        <w:r w:rsidRPr="00640EAD">
          <w:rPr>
            <w:rFonts w:ascii="Arial" w:eastAsia="Times New Roman" w:hAnsi="Arial" w:cs="Arial"/>
            <w:color w:val="333333"/>
            <w:shd w:val="clear" w:color="auto" w:fill="FFFFFF"/>
          </w:rPr>
          <w:t xml:space="preserve">        </w:t>
        </w:r>
        <w:proofErr w:type="spellStart"/>
        <w:r w:rsidRPr="00640EAD">
          <w:rPr>
            <w:rFonts w:ascii="Arial" w:eastAsia="Times New Roman" w:hAnsi="Arial" w:cs="Arial"/>
            <w:color w:val="333333"/>
            <w:shd w:val="clear" w:color="auto" w:fill="FFFFFF"/>
          </w:rPr>
          <w:t>headers.ContentType</w:t>
        </w:r>
        <w:proofErr w:type="spellEnd"/>
        <w:r w:rsidRPr="00640EAD">
          <w:rPr>
            <w:rFonts w:ascii="Arial" w:eastAsia="Times New Roman" w:hAnsi="Arial" w:cs="Arial"/>
            <w:color w:val="333333"/>
            <w:shd w:val="clear" w:color="auto" w:fill="FFFFFF"/>
          </w:rPr>
          <w:t xml:space="preserve"> = </w:t>
        </w:r>
        <w:r w:rsidRPr="00640EAD">
          <w:rPr>
            <w:rFonts w:ascii="Arial" w:eastAsia="Times New Roman" w:hAnsi="Arial" w:cs="Arial"/>
            <w:color w:val="0000FF"/>
            <w:shd w:val="clear" w:color="auto" w:fill="FFFFFF"/>
          </w:rPr>
          <w:t>new</w:t>
        </w:r>
        <w:r w:rsidRPr="00640EAD">
          <w:rPr>
            <w:rFonts w:ascii="Arial" w:eastAsia="Times New Roman" w:hAnsi="Arial" w:cs="Arial"/>
            <w:color w:val="333333"/>
            <w:shd w:val="clear" w:color="auto" w:fill="FFFFFF"/>
          </w:rPr>
          <w:t> </w:t>
        </w:r>
        <w:proofErr w:type="spellStart"/>
        <w:proofErr w:type="gramStart"/>
        <w:r w:rsidRPr="00640EAD">
          <w:rPr>
            <w:rFonts w:ascii="Arial" w:eastAsia="Times New Roman" w:hAnsi="Arial" w:cs="Arial"/>
            <w:color w:val="2B91AF"/>
            <w:shd w:val="clear" w:color="auto" w:fill="FFFFFF"/>
          </w:rPr>
          <w:t>MediaTypeHeaderValue</w:t>
        </w:r>
        <w:proofErr w:type="spellEnd"/>
        <w:r w:rsidRPr="00640EAD">
          <w:rPr>
            <w:rFonts w:ascii="Arial" w:eastAsia="Times New Roman" w:hAnsi="Arial" w:cs="Arial"/>
            <w:color w:val="333333"/>
            <w:shd w:val="clear" w:color="auto" w:fill="FFFFFF"/>
          </w:rPr>
          <w:t>(</w:t>
        </w:r>
        <w:proofErr w:type="gramEnd"/>
        <w:r w:rsidRPr="00640EAD">
          <w:rPr>
            <w:rFonts w:ascii="Arial" w:eastAsia="Times New Roman" w:hAnsi="Arial" w:cs="Arial"/>
            <w:color w:val="A31515"/>
            <w:shd w:val="clear" w:color="auto" w:fill="FFFFFF"/>
          </w:rPr>
          <w:t>"application/</w:t>
        </w:r>
        <w:proofErr w:type="spellStart"/>
        <w:r w:rsidRPr="00640EAD">
          <w:rPr>
            <w:rFonts w:ascii="Arial" w:eastAsia="Times New Roman" w:hAnsi="Arial" w:cs="Arial"/>
            <w:color w:val="A31515"/>
            <w:shd w:val="clear" w:color="auto" w:fill="FFFFFF"/>
          </w:rPr>
          <w:t>json</w:t>
        </w:r>
        <w:proofErr w:type="spellEnd"/>
        <w:r w:rsidRPr="00640EAD">
          <w:rPr>
            <w:rFonts w:ascii="Arial" w:eastAsia="Times New Roman" w:hAnsi="Arial" w:cs="Arial"/>
            <w:color w:val="A31515"/>
            <w:shd w:val="clear" w:color="auto" w:fill="FFFFFF"/>
          </w:rPr>
          <w:t>"</w:t>
        </w:r>
        <w:r w:rsidRPr="00640EAD">
          <w:rPr>
            <w:rFonts w:ascii="Arial" w:eastAsia="Times New Roman" w:hAnsi="Arial" w:cs="Arial"/>
            <w:color w:val="333333"/>
            <w:shd w:val="clear" w:color="auto" w:fill="FFFFFF"/>
          </w:rPr>
          <w:t>);</w:t>
        </w:r>
      </w:ins>
    </w:p>
    <w:p w:rsidR="00640EAD" w:rsidRPr="00640EAD" w:rsidRDefault="00640EAD" w:rsidP="00640EAD">
      <w:pPr>
        <w:shd w:val="clear" w:color="auto" w:fill="FFFFFF"/>
        <w:spacing w:after="0" w:line="240" w:lineRule="auto"/>
        <w:rPr>
          <w:ins w:id="33" w:author="Unknown"/>
          <w:rFonts w:ascii="Arial" w:eastAsia="Times New Roman" w:hAnsi="Arial" w:cs="Arial"/>
          <w:color w:val="333333"/>
        </w:rPr>
      </w:pPr>
      <w:ins w:id="34" w:author="Unknown">
        <w:r w:rsidRPr="00640EAD">
          <w:rPr>
            <w:rFonts w:ascii="Arial" w:eastAsia="Times New Roman" w:hAnsi="Arial" w:cs="Arial"/>
            <w:color w:val="333333"/>
            <w:shd w:val="clear" w:color="auto" w:fill="FFFFFF"/>
          </w:rPr>
          <w:t>    }</w:t>
        </w:r>
      </w:ins>
    </w:p>
    <w:p w:rsidR="00640EAD" w:rsidRPr="00640EAD" w:rsidRDefault="00640EAD" w:rsidP="00640EAD">
      <w:pPr>
        <w:shd w:val="clear" w:color="auto" w:fill="FFFFFF"/>
        <w:spacing w:after="0" w:line="240" w:lineRule="auto"/>
        <w:rPr>
          <w:ins w:id="35" w:author="Unknown"/>
          <w:rFonts w:ascii="Arial" w:eastAsia="Times New Roman" w:hAnsi="Arial" w:cs="Arial"/>
          <w:color w:val="333333"/>
        </w:rPr>
      </w:pPr>
      <w:ins w:id="36" w:author="Unknown">
        <w:r w:rsidRPr="00640EAD">
          <w:rPr>
            <w:rFonts w:ascii="Arial" w:eastAsia="Times New Roman" w:hAnsi="Arial" w:cs="Arial"/>
            <w:color w:val="333333"/>
            <w:shd w:val="clear" w:color="auto" w:fill="FFFFFF"/>
          </w:rPr>
          <w:t>}</w:t>
        </w:r>
      </w:ins>
    </w:p>
    <w:p w:rsidR="00640EAD" w:rsidRPr="00640EAD" w:rsidRDefault="00640EAD" w:rsidP="00640EAD">
      <w:pPr>
        <w:shd w:val="clear" w:color="auto" w:fill="FFFFFF"/>
        <w:spacing w:after="0" w:line="240" w:lineRule="auto"/>
        <w:rPr>
          <w:ins w:id="37" w:author="Unknown"/>
          <w:rFonts w:ascii="Arial" w:eastAsia="Times New Roman" w:hAnsi="Arial" w:cs="Arial"/>
          <w:color w:val="333333"/>
        </w:rPr>
      </w:pPr>
    </w:p>
    <w:p w:rsidR="00500D42" w:rsidRDefault="00640EAD" w:rsidP="00640EAD">
      <w:pPr>
        <w:rPr>
          <w:rFonts w:ascii="Arial" w:eastAsia="Times New Roman" w:hAnsi="Arial" w:cs="Arial"/>
          <w:color w:val="333333"/>
          <w:shd w:val="clear" w:color="auto" w:fill="FFFFFF"/>
        </w:rPr>
      </w:pPr>
      <w:ins w:id="38" w:author="Unknown">
        <w:r w:rsidRPr="00640EAD">
          <w:rPr>
            <w:rFonts w:ascii="Arial" w:eastAsia="Times New Roman" w:hAnsi="Arial" w:cs="Arial"/>
            <w:b/>
            <w:bCs/>
            <w:color w:val="333333"/>
            <w:shd w:val="clear" w:color="auto" w:fill="FFFFFF"/>
          </w:rPr>
          <w:t>Register the formatter:</w:t>
        </w:r>
        <w:r w:rsidRPr="00640EAD">
          <w:rPr>
            <w:rFonts w:ascii="Arial" w:eastAsia="Times New Roman" w:hAnsi="Arial" w:cs="Arial"/>
            <w:color w:val="333333"/>
            <w:shd w:val="clear" w:color="auto" w:fill="FFFFFF"/>
          </w:rPr>
          <w:t xml:space="preserve"> Place the following line in </w:t>
        </w:r>
        <w:proofErr w:type="gramStart"/>
        <w:r w:rsidRPr="00640EAD">
          <w:rPr>
            <w:rFonts w:ascii="Arial" w:eastAsia="Times New Roman" w:hAnsi="Arial" w:cs="Arial"/>
            <w:color w:val="333333"/>
            <w:shd w:val="clear" w:color="auto" w:fill="FFFFFF"/>
          </w:rPr>
          <w:t>Register(</w:t>
        </w:r>
        <w:proofErr w:type="gramEnd"/>
        <w:r w:rsidRPr="00640EAD">
          <w:rPr>
            <w:rFonts w:ascii="Arial" w:eastAsia="Times New Roman" w:hAnsi="Arial" w:cs="Arial"/>
            <w:color w:val="333333"/>
            <w:shd w:val="clear" w:color="auto" w:fill="FFFFFF"/>
          </w:rPr>
          <w:t xml:space="preserve">) method of </w:t>
        </w:r>
        <w:proofErr w:type="spellStart"/>
        <w:r w:rsidRPr="00640EAD">
          <w:rPr>
            <w:rFonts w:ascii="Arial" w:eastAsia="Times New Roman" w:hAnsi="Arial" w:cs="Arial"/>
            <w:color w:val="333333"/>
            <w:shd w:val="clear" w:color="auto" w:fill="FFFFFF"/>
          </w:rPr>
          <w:t>WebApiConfig.cs</w:t>
        </w:r>
        <w:proofErr w:type="spellEnd"/>
        <w:r w:rsidRPr="00640EAD">
          <w:rPr>
            <w:rFonts w:ascii="Arial" w:eastAsia="Times New Roman" w:hAnsi="Arial" w:cs="Arial"/>
            <w:color w:val="333333"/>
            <w:shd w:val="clear" w:color="auto" w:fill="FFFFFF"/>
          </w:rPr>
          <w:t xml:space="preserve"> file in </w:t>
        </w:r>
        <w:proofErr w:type="spellStart"/>
        <w:r w:rsidRPr="00640EAD">
          <w:rPr>
            <w:rFonts w:ascii="Arial" w:eastAsia="Times New Roman" w:hAnsi="Arial" w:cs="Arial"/>
            <w:color w:val="333333"/>
            <w:shd w:val="clear" w:color="auto" w:fill="FFFFFF"/>
          </w:rPr>
          <w:t>App_Start</w:t>
        </w:r>
        <w:proofErr w:type="spellEnd"/>
        <w:r w:rsidRPr="00640EAD">
          <w:rPr>
            <w:rFonts w:ascii="Arial" w:eastAsia="Times New Roman" w:hAnsi="Arial" w:cs="Arial"/>
            <w:color w:val="333333"/>
            <w:shd w:val="clear" w:color="auto" w:fill="FFFFFF"/>
          </w:rPr>
          <w:t xml:space="preserve"> folder</w:t>
        </w:r>
        <w:r w:rsidRPr="00640EAD">
          <w:rPr>
            <w:rFonts w:ascii="Arial" w:eastAsia="Times New Roman" w:hAnsi="Arial" w:cs="Arial"/>
            <w:color w:val="333333"/>
          </w:rPr>
          <w:br/>
        </w:r>
        <w:proofErr w:type="spellStart"/>
        <w:r w:rsidRPr="00640EAD">
          <w:rPr>
            <w:rFonts w:ascii="Arial" w:eastAsia="Times New Roman" w:hAnsi="Arial" w:cs="Arial"/>
            <w:color w:val="333333"/>
            <w:shd w:val="clear" w:color="auto" w:fill="FFFFFF"/>
          </w:rPr>
          <w:t>config.Formatters.Add</w:t>
        </w:r>
        <w:proofErr w:type="spellEnd"/>
        <w:r w:rsidRPr="00640EAD">
          <w:rPr>
            <w:rFonts w:ascii="Arial" w:eastAsia="Times New Roman" w:hAnsi="Arial" w:cs="Arial"/>
            <w:color w:val="333333"/>
            <w:shd w:val="clear" w:color="auto" w:fill="FFFFFF"/>
          </w:rPr>
          <w:t>(</w:t>
        </w:r>
        <w:r w:rsidRPr="00640EAD">
          <w:rPr>
            <w:rFonts w:ascii="Arial" w:eastAsia="Times New Roman" w:hAnsi="Arial" w:cs="Arial"/>
            <w:color w:val="0000FF"/>
            <w:shd w:val="clear" w:color="auto" w:fill="FFFFFF"/>
          </w:rPr>
          <w:t>new </w:t>
        </w:r>
        <w:proofErr w:type="spellStart"/>
        <w:r w:rsidRPr="00640EAD">
          <w:rPr>
            <w:rFonts w:ascii="Arial" w:eastAsia="Times New Roman" w:hAnsi="Arial" w:cs="Arial"/>
            <w:color w:val="6FA8DC"/>
            <w:shd w:val="clear" w:color="auto" w:fill="FFFFFF"/>
          </w:rPr>
          <w:t>CustomJsonFormatter</w:t>
        </w:r>
        <w:proofErr w:type="spellEnd"/>
        <w:r w:rsidRPr="00640EAD">
          <w:rPr>
            <w:rFonts w:ascii="Arial" w:eastAsia="Times New Roman" w:hAnsi="Arial" w:cs="Arial"/>
            <w:color w:val="333333"/>
            <w:shd w:val="clear" w:color="auto" w:fill="FFFFFF"/>
          </w:rPr>
          <w:t>());</w:t>
        </w:r>
        <w:r w:rsidRPr="00640EAD">
          <w:rPr>
            <w:rFonts w:ascii="Arial" w:eastAsia="Times New Roman" w:hAnsi="Arial" w:cs="Arial"/>
            <w:color w:val="333333"/>
          </w:rPr>
          <w:br/>
        </w:r>
        <w:r w:rsidRPr="00640EAD">
          <w:rPr>
            <w:rFonts w:ascii="Arial" w:eastAsia="Times New Roman" w:hAnsi="Arial" w:cs="Arial"/>
            <w:color w:val="333333"/>
          </w:rPr>
          <w:br/>
        </w:r>
        <w:r w:rsidRPr="00640EAD">
          <w:rPr>
            <w:rFonts w:ascii="Arial" w:eastAsia="Times New Roman" w:hAnsi="Arial" w:cs="Arial"/>
            <w:color w:val="333333"/>
            <w:shd w:val="clear" w:color="auto" w:fill="FFFFFF"/>
          </w:rPr>
          <w:t>With these 2 changes, when a request is issued from the browser you will get JSON formatted data and the Content-Type header of the response is also set to application/</w:t>
        </w:r>
        <w:proofErr w:type="spellStart"/>
        <w:r w:rsidRPr="00640EAD">
          <w:rPr>
            <w:rFonts w:ascii="Arial" w:eastAsia="Times New Roman" w:hAnsi="Arial" w:cs="Arial"/>
            <w:color w:val="333333"/>
            <w:shd w:val="clear" w:color="auto" w:fill="FFFFFF"/>
          </w:rPr>
          <w:t>json</w:t>
        </w:r>
        <w:proofErr w:type="spellEnd"/>
        <w:r w:rsidRPr="00640EAD">
          <w:rPr>
            <w:rFonts w:ascii="Arial" w:eastAsia="Times New Roman" w:hAnsi="Arial" w:cs="Arial"/>
            <w:color w:val="333333"/>
            <w:shd w:val="clear" w:color="auto" w:fill="FFFFFF"/>
          </w:rPr>
          <w:t>. If you are using tools like fiddler and if you set Accept header to application/xml you will still get XML formatted data.</w:t>
        </w:r>
        <w:r w:rsidRPr="00640EAD">
          <w:rPr>
            <w:rFonts w:ascii="Arial" w:eastAsia="Times New Roman" w:hAnsi="Arial" w:cs="Arial"/>
            <w:color w:val="333333"/>
          </w:rPr>
          <w:br/>
        </w:r>
        <w:r w:rsidRPr="00640EAD">
          <w:rPr>
            <w:rFonts w:ascii="Arial" w:eastAsia="Times New Roman" w:hAnsi="Arial" w:cs="Arial"/>
            <w:color w:val="333333"/>
          </w:rPr>
          <w:br/>
        </w:r>
        <w:r w:rsidRPr="00640EAD">
          <w:rPr>
            <w:rFonts w:ascii="Arial" w:eastAsia="Times New Roman" w:hAnsi="Arial" w:cs="Arial"/>
            <w:color w:val="333333"/>
            <w:shd w:val="clear" w:color="auto" w:fill="FFFFFF"/>
          </w:rPr>
          <w:t xml:space="preserve">ASP.NET Web API is an </w:t>
        </w:r>
        <w:proofErr w:type="spellStart"/>
        <w:r w:rsidRPr="00640EAD">
          <w:rPr>
            <w:rFonts w:ascii="Arial" w:eastAsia="Times New Roman" w:hAnsi="Arial" w:cs="Arial"/>
            <w:color w:val="333333"/>
            <w:shd w:val="clear" w:color="auto" w:fill="FFFFFF"/>
          </w:rPr>
          <w:t>extinsible</w:t>
        </w:r>
        <w:proofErr w:type="spellEnd"/>
        <w:r w:rsidRPr="00640EAD">
          <w:rPr>
            <w:rFonts w:ascii="Arial" w:eastAsia="Times New Roman" w:hAnsi="Arial" w:cs="Arial"/>
            <w:color w:val="333333"/>
            <w:shd w:val="clear" w:color="auto" w:fill="FFFFFF"/>
          </w:rPr>
          <w:t xml:space="preserve"> framework. This means you can also </w:t>
        </w:r>
        <w:proofErr w:type="spellStart"/>
        <w:r w:rsidRPr="00640EAD">
          <w:rPr>
            <w:rFonts w:ascii="Arial" w:eastAsia="Times New Roman" w:hAnsi="Arial" w:cs="Arial"/>
            <w:color w:val="333333"/>
            <w:shd w:val="clear" w:color="auto" w:fill="FFFFFF"/>
          </w:rPr>
          <w:t>plugin</w:t>
        </w:r>
        <w:proofErr w:type="spellEnd"/>
        <w:r w:rsidRPr="00640EAD">
          <w:rPr>
            <w:rFonts w:ascii="Arial" w:eastAsia="Times New Roman" w:hAnsi="Arial" w:cs="Arial"/>
            <w:color w:val="333333"/>
            <w:shd w:val="clear" w:color="auto" w:fill="FFFFFF"/>
          </w:rPr>
          <w:t xml:space="preserve"> your own custom formatter. For example, if you want the response to be in CSV format, you can create custom </w:t>
        </w:r>
        <w:proofErr w:type="spellStart"/>
        <w:r w:rsidRPr="00640EAD">
          <w:rPr>
            <w:rFonts w:ascii="Arial" w:eastAsia="Times New Roman" w:hAnsi="Arial" w:cs="Arial"/>
            <w:color w:val="333333"/>
            <w:shd w:val="clear" w:color="auto" w:fill="FFFFFF"/>
          </w:rPr>
          <w:t>CSVMediaTypeFormatter</w:t>
        </w:r>
        <w:proofErr w:type="spellEnd"/>
        <w:r w:rsidRPr="00640EAD">
          <w:rPr>
            <w:rFonts w:ascii="Arial" w:eastAsia="Times New Roman" w:hAnsi="Arial" w:cs="Arial"/>
            <w:color w:val="333333"/>
            <w:shd w:val="clear" w:color="auto" w:fill="FFFFFF"/>
          </w:rPr>
          <w:t xml:space="preserve"> that inherits from the base abstract class </w:t>
        </w:r>
        <w:proofErr w:type="spellStart"/>
        <w:proofErr w:type="gramStart"/>
        <w:r w:rsidRPr="00640EAD">
          <w:rPr>
            <w:rFonts w:ascii="Arial" w:eastAsia="Times New Roman" w:hAnsi="Arial" w:cs="Arial"/>
            <w:color w:val="333333"/>
            <w:shd w:val="clear" w:color="auto" w:fill="FFFFFF"/>
          </w:rPr>
          <w:t>MediaTypeFormatter</w:t>
        </w:r>
        <w:proofErr w:type="spellEnd"/>
        <w:r w:rsidRPr="00640EAD">
          <w:rPr>
            <w:rFonts w:ascii="Arial" w:eastAsia="Times New Roman" w:hAnsi="Arial" w:cs="Arial"/>
            <w:color w:val="333333"/>
            <w:shd w:val="clear" w:color="auto" w:fill="FFFFFF"/>
          </w:rPr>
          <w:t xml:space="preserve"> .</w:t>
        </w:r>
        <w:proofErr w:type="gramEnd"/>
        <w:r w:rsidRPr="00640EAD">
          <w:rPr>
            <w:rFonts w:ascii="Arial" w:eastAsia="Times New Roman" w:hAnsi="Arial" w:cs="Arial"/>
            <w:color w:val="333333"/>
            <w:shd w:val="clear" w:color="auto" w:fill="FFFFFF"/>
          </w:rPr>
          <w:t xml:space="preserve"> The following article describes how to do this.</w:t>
        </w:r>
        <w:r w:rsidRPr="00640EAD">
          <w:rPr>
            <w:rFonts w:ascii="Arial" w:eastAsia="Times New Roman" w:hAnsi="Arial" w:cs="Arial"/>
            <w:color w:val="333333"/>
          </w:rPr>
          <w:br/>
        </w:r>
        <w:r w:rsidR="00500D42" w:rsidRPr="00640EAD">
          <w:rPr>
            <w:rFonts w:ascii="Arial" w:eastAsia="Times New Roman" w:hAnsi="Arial" w:cs="Arial"/>
            <w:color w:val="333333"/>
            <w:shd w:val="clear" w:color="auto" w:fill="FFFFFF"/>
          </w:rPr>
          <w:fldChar w:fldCharType="begin"/>
        </w:r>
        <w:r w:rsidRPr="00640EAD">
          <w:rPr>
            <w:rFonts w:ascii="Arial" w:eastAsia="Times New Roman" w:hAnsi="Arial" w:cs="Arial"/>
            <w:color w:val="333333"/>
            <w:shd w:val="clear" w:color="auto" w:fill="FFFFFF"/>
          </w:rPr>
          <w:instrText xml:space="preserve"> HYPERLINK "http://www.tugberkugurlu.com/archive/creating-custom-csvmediatypeformatter-in-asp-net-web-api-for-comma-separated-values-csv-format" </w:instrText>
        </w:r>
        <w:r w:rsidR="00500D42" w:rsidRPr="00640EAD">
          <w:rPr>
            <w:rFonts w:ascii="Arial" w:eastAsia="Times New Roman" w:hAnsi="Arial" w:cs="Arial"/>
            <w:color w:val="333333"/>
            <w:shd w:val="clear" w:color="auto" w:fill="FFFFFF"/>
          </w:rPr>
          <w:fldChar w:fldCharType="separate"/>
        </w:r>
        <w:r w:rsidRPr="00640EAD">
          <w:rPr>
            <w:rFonts w:ascii="Arial" w:eastAsia="Times New Roman" w:hAnsi="Arial" w:cs="Arial"/>
            <w:color w:val="771100"/>
          </w:rPr>
          <w:t>http://www.tugberkugurlu.com/archive/creating-custom-csvmediatypeformatter-in-asp-net-web-api-for-comma-separated-values-csv-format</w:t>
        </w:r>
        <w:r w:rsidR="00500D42" w:rsidRPr="00640EAD">
          <w:rPr>
            <w:rFonts w:ascii="Arial" w:eastAsia="Times New Roman" w:hAnsi="Arial" w:cs="Arial"/>
            <w:color w:val="333333"/>
            <w:shd w:val="clear" w:color="auto" w:fill="FFFFFF"/>
          </w:rPr>
          <w:fldChar w:fldCharType="end"/>
        </w:r>
        <w:r w:rsidRPr="00640EAD">
          <w:rPr>
            <w:rFonts w:ascii="Arial" w:eastAsia="Times New Roman" w:hAnsi="Arial" w:cs="Arial"/>
            <w:color w:val="333333"/>
            <w:shd w:val="clear" w:color="auto" w:fill="FFFFFF"/>
          </w:rPr>
          <w:t> </w:t>
        </w:r>
      </w:ins>
    </w:p>
    <w:p w:rsidR="00640EAD" w:rsidRDefault="00640EAD" w:rsidP="00640EAD">
      <w:pPr>
        <w:rPr>
          <w:rFonts w:ascii="Arial" w:eastAsia="Times New Roman" w:hAnsi="Arial" w:cs="Arial"/>
          <w:color w:val="333333"/>
          <w:shd w:val="clear" w:color="auto" w:fill="FFFFFF"/>
        </w:rPr>
      </w:pPr>
    </w:p>
    <w:p w:rsidR="00640EAD" w:rsidRDefault="00640EAD" w:rsidP="00640EAD">
      <w:pPr>
        <w:rPr>
          <w:rFonts w:ascii="Arial" w:eastAsia="Times New Roman" w:hAnsi="Arial" w:cs="Arial"/>
          <w:color w:val="333333"/>
          <w:shd w:val="clear" w:color="auto" w:fill="FFFFFF"/>
        </w:rPr>
      </w:pPr>
    </w:p>
    <w:p w:rsidR="00640EAD" w:rsidRDefault="00640EAD" w:rsidP="00640EAD">
      <w:pPr>
        <w:rPr>
          <w:rFonts w:ascii="Arial" w:eastAsia="Times New Roman" w:hAnsi="Arial" w:cs="Arial"/>
          <w:color w:val="333333"/>
          <w:shd w:val="clear" w:color="auto" w:fill="FFFFFF"/>
        </w:rPr>
      </w:pPr>
    </w:p>
    <w:p w:rsidR="00640EAD" w:rsidRPr="00640EAD" w:rsidRDefault="00640EAD" w:rsidP="00640EAD">
      <w:pPr>
        <w:shd w:val="clear" w:color="auto" w:fill="FFFFFF"/>
        <w:spacing w:after="158" w:line="240" w:lineRule="auto"/>
        <w:rPr>
          <w:rFonts w:ascii="Calibri" w:eastAsia="Times New Roman" w:hAnsi="Calibri" w:cs="Calibri"/>
          <w:color w:val="333333"/>
          <w:sz w:val="23"/>
          <w:szCs w:val="23"/>
        </w:rPr>
      </w:pPr>
      <w:proofErr w:type="gramStart"/>
      <w:r w:rsidRPr="00640EAD">
        <w:rPr>
          <w:rFonts w:ascii="Calibri" w:eastAsia="Times New Roman" w:hAnsi="Calibri" w:cs="Calibri"/>
          <w:color w:val="333333"/>
          <w:sz w:val="23"/>
          <w:szCs w:val="23"/>
        </w:rPr>
        <w:lastRenderedPageBreak/>
        <w:t>s</w:t>
      </w:r>
      <w:proofErr w:type="gramEnd"/>
      <w:r w:rsidRPr="00640EAD">
        <w:rPr>
          <w:rFonts w:ascii="Calibri" w:eastAsia="Times New Roman" w:hAnsi="Calibri" w:cs="Calibri"/>
          <w:color w:val="333333"/>
          <w:sz w:val="23"/>
          <w:szCs w:val="23"/>
        </w:rPr>
        <w:t xml:space="preserve"> I tried to explain on my previous </w:t>
      </w:r>
      <w:proofErr w:type="spellStart"/>
      <w:r w:rsidR="00500D42" w:rsidRPr="00640EAD">
        <w:rPr>
          <w:rFonts w:ascii="Calibri" w:eastAsia="Times New Roman" w:hAnsi="Calibri" w:cs="Calibri"/>
          <w:color w:val="333333"/>
          <w:sz w:val="23"/>
          <w:szCs w:val="23"/>
        </w:rPr>
        <w:fldChar w:fldCharType="begin"/>
      </w:r>
      <w:r w:rsidRPr="00640EAD">
        <w:rPr>
          <w:rFonts w:ascii="Calibri" w:eastAsia="Times New Roman" w:hAnsi="Calibri" w:cs="Calibri"/>
          <w:color w:val="333333"/>
          <w:sz w:val="23"/>
          <w:szCs w:val="23"/>
        </w:rPr>
        <w:instrText xml:space="preserve"> HYPERLINK "http://www.tugberkugurlu.com/archive/asp-net-web-api-mediatypeformatters-with-mediatypemappings" \o "http://www.tugberkugurlu.com/archive/asp-net-web-api-mediatypeformatters-with-mediatypemappings" \t "_blank" </w:instrText>
      </w:r>
      <w:r w:rsidR="00500D42" w:rsidRPr="00640EAD">
        <w:rPr>
          <w:rFonts w:ascii="Calibri" w:eastAsia="Times New Roman" w:hAnsi="Calibri" w:cs="Calibri"/>
          <w:color w:val="333333"/>
          <w:sz w:val="23"/>
          <w:szCs w:val="23"/>
        </w:rPr>
        <w:fldChar w:fldCharType="separate"/>
      </w:r>
      <w:r w:rsidRPr="00640EAD">
        <w:rPr>
          <w:rFonts w:ascii="Calibri" w:eastAsia="Times New Roman" w:hAnsi="Calibri" w:cs="Calibri"/>
          <w:color w:val="007FFF"/>
          <w:sz w:val="23"/>
        </w:rPr>
        <w:t>MediaTypeFormatters</w:t>
      </w:r>
      <w:proofErr w:type="spellEnd"/>
      <w:r w:rsidRPr="00640EAD">
        <w:rPr>
          <w:rFonts w:ascii="Calibri" w:eastAsia="Times New Roman" w:hAnsi="Calibri" w:cs="Calibri"/>
          <w:color w:val="007FFF"/>
          <w:sz w:val="23"/>
        </w:rPr>
        <w:t xml:space="preserve"> With </w:t>
      </w:r>
      <w:proofErr w:type="spellStart"/>
      <w:r w:rsidRPr="00640EAD">
        <w:rPr>
          <w:rFonts w:ascii="Calibri" w:eastAsia="Times New Roman" w:hAnsi="Calibri" w:cs="Calibri"/>
          <w:color w:val="007FFF"/>
          <w:sz w:val="23"/>
        </w:rPr>
        <w:t>MediaTypeMappings</w:t>
      </w:r>
      <w:proofErr w:type="spellEnd"/>
      <w:r w:rsidR="00500D42" w:rsidRPr="00640EAD">
        <w:rPr>
          <w:rFonts w:ascii="Calibri" w:eastAsia="Times New Roman" w:hAnsi="Calibri" w:cs="Calibri"/>
          <w:color w:val="333333"/>
          <w:sz w:val="23"/>
          <w:szCs w:val="23"/>
        </w:rPr>
        <w:fldChar w:fldCharType="end"/>
      </w:r>
      <w:r w:rsidRPr="00640EAD">
        <w:rPr>
          <w:rFonts w:ascii="Calibri" w:eastAsia="Times New Roman" w:hAnsi="Calibri" w:cs="Calibri"/>
          <w:color w:val="333333"/>
          <w:sz w:val="23"/>
          <w:szCs w:val="23"/>
        </w:rPr>
        <w:t xml:space="preserve"> post, formatters play a huge role inside the ASP.NET Web API processing pipeline. As Web API framework programming model is so similar to MVC framework, I kind of want to see formatters as views. </w:t>
      </w:r>
      <w:proofErr w:type="gramStart"/>
      <w:r w:rsidRPr="00640EAD">
        <w:rPr>
          <w:rFonts w:ascii="Calibri" w:eastAsia="Times New Roman" w:hAnsi="Calibri" w:cs="Calibri"/>
          <w:color w:val="333333"/>
          <w:sz w:val="23"/>
          <w:szCs w:val="23"/>
        </w:rPr>
        <w:t>Formatters handles</w:t>
      </w:r>
      <w:proofErr w:type="gramEnd"/>
      <w:r w:rsidRPr="00640EAD">
        <w:rPr>
          <w:rFonts w:ascii="Calibri" w:eastAsia="Times New Roman" w:hAnsi="Calibri" w:cs="Calibri"/>
          <w:color w:val="333333"/>
          <w:sz w:val="23"/>
          <w:szCs w:val="23"/>
        </w:rPr>
        <w:t xml:space="preserve"> serializing and </w:t>
      </w:r>
      <w:proofErr w:type="spellStart"/>
      <w:r w:rsidRPr="00640EAD">
        <w:rPr>
          <w:rFonts w:ascii="Calibri" w:eastAsia="Times New Roman" w:hAnsi="Calibri" w:cs="Calibri"/>
          <w:color w:val="333333"/>
          <w:sz w:val="23"/>
          <w:szCs w:val="23"/>
        </w:rPr>
        <w:t>deserializing</w:t>
      </w:r>
      <w:proofErr w:type="spellEnd"/>
      <w:r w:rsidRPr="00640EAD">
        <w:rPr>
          <w:rFonts w:ascii="Calibri" w:eastAsia="Times New Roman" w:hAnsi="Calibri" w:cs="Calibri"/>
          <w:color w:val="333333"/>
          <w:sz w:val="23"/>
          <w:szCs w:val="23"/>
        </w:rPr>
        <w:t xml:space="preserve"> strongly-typed objects into specific format.</w:t>
      </w:r>
    </w:p>
    <w:p w:rsidR="00640EAD" w:rsidRPr="00640EAD" w:rsidRDefault="00640EAD" w:rsidP="00640EAD">
      <w:pPr>
        <w:shd w:val="clear" w:color="auto" w:fill="FFFFFF"/>
        <w:spacing w:after="158" w:line="240" w:lineRule="auto"/>
        <w:rPr>
          <w:rFonts w:ascii="Calibri" w:eastAsia="Times New Roman" w:hAnsi="Calibri" w:cs="Calibri"/>
          <w:color w:val="333333"/>
          <w:sz w:val="23"/>
          <w:szCs w:val="23"/>
        </w:rPr>
      </w:pPr>
      <w:r w:rsidRPr="00640EAD">
        <w:rPr>
          <w:rFonts w:ascii="Calibri" w:eastAsia="Times New Roman" w:hAnsi="Calibri" w:cs="Calibri"/>
          <w:color w:val="333333"/>
          <w:sz w:val="23"/>
          <w:szCs w:val="23"/>
        </w:rPr>
        <w:t xml:space="preserve">I wanted to create </w:t>
      </w:r>
      <w:proofErr w:type="spellStart"/>
      <w:r w:rsidRPr="00640EAD">
        <w:rPr>
          <w:rFonts w:ascii="Calibri" w:eastAsia="Times New Roman" w:hAnsi="Calibri" w:cs="Calibri"/>
          <w:color w:val="333333"/>
          <w:sz w:val="23"/>
          <w:szCs w:val="23"/>
        </w:rPr>
        <w:t>CSVMediaTypeFormatter</w:t>
      </w:r>
      <w:proofErr w:type="spellEnd"/>
      <w:r w:rsidRPr="00640EAD">
        <w:rPr>
          <w:rFonts w:ascii="Calibri" w:eastAsia="Times New Roman" w:hAnsi="Calibri" w:cs="Calibri"/>
          <w:color w:val="333333"/>
          <w:sz w:val="23"/>
          <w:szCs w:val="23"/>
        </w:rPr>
        <w:t xml:space="preserve"> to hook it up for list of objects and I managed to get it working. After I created it, I saw the great </w:t>
      </w:r>
      <w:hyperlink r:id="rId5" w:tgtFrame="_blank" w:tooltip="http://www.asp.net/web-api/overview/formats-and-model-binding/media-formatters" w:history="1">
        <w:r w:rsidRPr="00640EAD">
          <w:rPr>
            <w:rFonts w:ascii="Calibri" w:eastAsia="Times New Roman" w:hAnsi="Calibri" w:cs="Calibri"/>
            <w:color w:val="007FFF"/>
            <w:sz w:val="23"/>
          </w:rPr>
          <w:t>Media Formatters</w:t>
        </w:r>
      </w:hyperlink>
      <w:r w:rsidRPr="00640EAD">
        <w:rPr>
          <w:rFonts w:ascii="Calibri" w:eastAsia="Times New Roman" w:hAnsi="Calibri" w:cs="Calibri"/>
          <w:color w:val="333333"/>
          <w:sz w:val="23"/>
          <w:szCs w:val="23"/>
        </w:rPr>
        <w:t xml:space="preserve"> post on ASP.NET web site which does the same thing. I was like "Man, come on!" and I noticed that formatter meant to be used with a specific object, so I figured there is still </w:t>
      </w:r>
      <w:proofErr w:type="gramStart"/>
      <w:r w:rsidRPr="00640EAD">
        <w:rPr>
          <w:rFonts w:ascii="Calibri" w:eastAsia="Times New Roman" w:hAnsi="Calibri" w:cs="Calibri"/>
          <w:color w:val="333333"/>
          <w:sz w:val="23"/>
          <w:szCs w:val="23"/>
        </w:rPr>
        <w:t>a validity</w:t>
      </w:r>
      <w:proofErr w:type="gramEnd"/>
      <w:r w:rsidRPr="00640EAD">
        <w:rPr>
          <w:rFonts w:ascii="Calibri" w:eastAsia="Times New Roman" w:hAnsi="Calibri" w:cs="Calibri"/>
          <w:color w:val="333333"/>
          <w:sz w:val="23"/>
          <w:szCs w:val="23"/>
        </w:rPr>
        <w:t xml:space="preserve"> in my implementation.</w:t>
      </w:r>
    </w:p>
    <w:p w:rsidR="00640EAD" w:rsidRPr="00640EAD" w:rsidRDefault="00640EAD" w:rsidP="00640EAD">
      <w:pPr>
        <w:shd w:val="clear" w:color="auto" w:fill="FFFFFF"/>
        <w:spacing w:after="158" w:line="240" w:lineRule="auto"/>
        <w:rPr>
          <w:rFonts w:ascii="Calibri" w:eastAsia="Times New Roman" w:hAnsi="Calibri" w:cs="Calibri"/>
          <w:color w:val="333333"/>
          <w:sz w:val="23"/>
          <w:szCs w:val="23"/>
        </w:rPr>
      </w:pPr>
      <w:r w:rsidRPr="00640EAD">
        <w:rPr>
          <w:rFonts w:ascii="Calibri" w:eastAsia="Times New Roman" w:hAnsi="Calibri" w:cs="Calibri"/>
          <w:color w:val="333333"/>
          <w:sz w:val="23"/>
          <w:szCs w:val="23"/>
        </w:rPr>
        <w:t>Here is the drill:</w:t>
      </w:r>
    </w:p>
    <w:p w:rsidR="00640EAD" w:rsidRPr="00640EAD" w:rsidRDefault="00640EAD" w:rsidP="00640EAD">
      <w:pPr>
        <w:shd w:val="clear" w:color="auto" w:fill="FFFFFF"/>
        <w:spacing w:after="158" w:line="240" w:lineRule="auto"/>
        <w:rPr>
          <w:rFonts w:ascii="Calibri" w:eastAsia="Times New Roman" w:hAnsi="Calibri" w:cs="Calibri"/>
          <w:color w:val="333333"/>
          <w:sz w:val="23"/>
          <w:szCs w:val="23"/>
        </w:rPr>
      </w:pPr>
      <w:r w:rsidRPr="00640EAD">
        <w:rPr>
          <w:rFonts w:ascii="Calibri" w:eastAsia="Times New Roman" w:hAnsi="Calibri" w:cs="Calibri"/>
          <w:color w:val="333333"/>
          <w:sz w:val="23"/>
          <w:szCs w:val="23"/>
        </w:rPr>
        <w:t>First of all we need to create a class which will be derived from </w:t>
      </w:r>
      <w:proofErr w:type="spellStart"/>
      <w:r w:rsidR="00500D42" w:rsidRPr="00640EAD">
        <w:rPr>
          <w:rFonts w:ascii="Calibri" w:eastAsia="Times New Roman" w:hAnsi="Calibri" w:cs="Calibri"/>
          <w:color w:val="333333"/>
          <w:sz w:val="23"/>
          <w:szCs w:val="23"/>
        </w:rPr>
        <w:fldChar w:fldCharType="begin"/>
      </w:r>
      <w:r w:rsidRPr="00640EAD">
        <w:rPr>
          <w:rFonts w:ascii="Calibri" w:eastAsia="Times New Roman" w:hAnsi="Calibri" w:cs="Calibri"/>
          <w:color w:val="333333"/>
          <w:sz w:val="23"/>
          <w:szCs w:val="23"/>
        </w:rPr>
        <w:instrText xml:space="preserve"> HYPERLINK "http://msdn.microsoft.com/en-us/library/system.net.http.formatting.mediatypeformatter(v=vs.108).aspx" \o "http://msdn.microsoft.com/en-us/library/system.net.http.formatting.mediatypeformatter(v=vs.108).aspx" \t "_blank" </w:instrText>
      </w:r>
      <w:r w:rsidR="00500D42" w:rsidRPr="00640EAD">
        <w:rPr>
          <w:rFonts w:ascii="Calibri" w:eastAsia="Times New Roman" w:hAnsi="Calibri" w:cs="Calibri"/>
          <w:color w:val="333333"/>
          <w:sz w:val="23"/>
          <w:szCs w:val="23"/>
        </w:rPr>
        <w:fldChar w:fldCharType="separate"/>
      </w:r>
      <w:r w:rsidRPr="00640EAD">
        <w:rPr>
          <w:rFonts w:ascii="Calibri" w:eastAsia="Times New Roman" w:hAnsi="Calibri" w:cs="Calibri"/>
          <w:color w:val="007FFF"/>
          <w:sz w:val="23"/>
        </w:rPr>
        <w:t>MediaTypeFormatter</w:t>
      </w:r>
      <w:proofErr w:type="spellEnd"/>
      <w:r w:rsidR="00500D42" w:rsidRPr="00640EAD">
        <w:rPr>
          <w:rFonts w:ascii="Calibri" w:eastAsia="Times New Roman" w:hAnsi="Calibri" w:cs="Calibri"/>
          <w:color w:val="333333"/>
          <w:sz w:val="23"/>
          <w:szCs w:val="23"/>
        </w:rPr>
        <w:fldChar w:fldCharType="end"/>
      </w:r>
      <w:r w:rsidRPr="00640EAD">
        <w:rPr>
          <w:rFonts w:ascii="Calibri" w:eastAsia="Times New Roman" w:hAnsi="Calibri" w:cs="Calibri"/>
          <w:color w:val="333333"/>
          <w:sz w:val="23"/>
          <w:szCs w:val="23"/>
        </w:rPr>
        <w:t> abstract class. Here is the class with its constructors:</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roofErr w:type="gramStart"/>
      <w:r w:rsidRPr="00640EAD">
        <w:rPr>
          <w:rFonts w:ascii="Consolas" w:eastAsia="Times New Roman" w:hAnsi="Consolas" w:cs="Courier New"/>
          <w:color w:val="0000FF"/>
          <w:sz w:val="21"/>
          <w:szCs w:val="21"/>
        </w:rPr>
        <w:t>public</w:t>
      </w:r>
      <w:proofErr w:type="gramEnd"/>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0000FF"/>
          <w:sz w:val="21"/>
          <w:szCs w:val="21"/>
        </w:rPr>
        <w:t>class</w:t>
      </w:r>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CSVMediaTypeFormatter</w:t>
      </w:r>
      <w:proofErr w:type="spellEnd"/>
      <w:r w:rsidRPr="00640EAD">
        <w:rPr>
          <w:rFonts w:ascii="Consolas" w:eastAsia="Times New Roman" w:hAnsi="Consolas" w:cs="Courier New"/>
          <w:color w:val="333333"/>
          <w:sz w:val="21"/>
          <w:szCs w:val="21"/>
        </w:rPr>
        <w:t xml:space="preserve"> : </w:t>
      </w:r>
      <w:proofErr w:type="spellStart"/>
      <w:r w:rsidRPr="00640EAD">
        <w:rPr>
          <w:rFonts w:ascii="Consolas" w:eastAsia="Times New Roman" w:hAnsi="Consolas" w:cs="Courier New"/>
          <w:color w:val="333333"/>
          <w:sz w:val="21"/>
          <w:szCs w:val="21"/>
        </w:rPr>
        <w:t>MediaTypeFormatter</w:t>
      </w:r>
      <w:proofErr w:type="spellEnd"/>
      <w:r w:rsidRPr="00640EAD">
        <w:rPr>
          <w:rFonts w:ascii="Consolas" w:eastAsia="Times New Roman" w:hAnsi="Consolas" w:cs="Courier New"/>
          <w:color w:val="333333"/>
          <w:sz w:val="21"/>
          <w:szCs w:val="21"/>
        </w:rPr>
        <w:t xml:space="preserve">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gramStart"/>
      <w:r w:rsidRPr="00640EAD">
        <w:rPr>
          <w:rFonts w:ascii="Consolas" w:eastAsia="Times New Roman" w:hAnsi="Consolas" w:cs="Courier New"/>
          <w:color w:val="0000FF"/>
          <w:sz w:val="21"/>
          <w:szCs w:val="21"/>
        </w:rPr>
        <w:t>public</w:t>
      </w:r>
      <w:proofErr w:type="gram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CSVMediaTypeFormatter</w:t>
      </w:r>
      <w:proofErr w:type="spellEnd"/>
      <w:r w:rsidRPr="00640EAD">
        <w:rPr>
          <w:rFonts w:ascii="Consolas" w:eastAsia="Times New Roman" w:hAnsi="Consolas" w:cs="Courier New"/>
          <w:color w:val="333333"/>
          <w:sz w:val="21"/>
          <w:szCs w:val="21"/>
        </w:rPr>
        <w:t>()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spellStart"/>
      <w:proofErr w:type="gramStart"/>
      <w:r w:rsidRPr="00640EAD">
        <w:rPr>
          <w:rFonts w:ascii="Consolas" w:eastAsia="Times New Roman" w:hAnsi="Consolas" w:cs="Courier New"/>
          <w:color w:val="333333"/>
          <w:sz w:val="21"/>
          <w:szCs w:val="21"/>
        </w:rPr>
        <w:t>SupportedMediaTypes.Add</w:t>
      </w:r>
      <w:proofErr w:type="spellEnd"/>
      <w:r w:rsidRPr="00640EAD">
        <w:rPr>
          <w:rFonts w:ascii="Consolas" w:eastAsia="Times New Roman" w:hAnsi="Consolas" w:cs="Courier New"/>
          <w:color w:val="333333"/>
          <w:sz w:val="21"/>
          <w:szCs w:val="21"/>
        </w:rPr>
        <w:t>(</w:t>
      </w:r>
      <w:proofErr w:type="gramEnd"/>
      <w:r w:rsidRPr="00640EAD">
        <w:rPr>
          <w:rFonts w:ascii="Consolas" w:eastAsia="Times New Roman" w:hAnsi="Consolas" w:cs="Courier New"/>
          <w:color w:val="0000FF"/>
          <w:sz w:val="21"/>
          <w:szCs w:val="21"/>
        </w:rPr>
        <w:t>new</w:t>
      </w:r>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MediaTypeHeaderValue</w:t>
      </w:r>
      <w:proofErr w:type="spellEnd"/>
      <w:r w:rsidRPr="00640EAD">
        <w:rPr>
          <w:rFonts w:ascii="Consolas" w:eastAsia="Times New Roman" w:hAnsi="Consolas" w:cs="Courier New"/>
          <w:color w:val="333333"/>
          <w:sz w:val="21"/>
          <w:szCs w:val="21"/>
        </w:rPr>
        <w:t>(</w:t>
      </w:r>
      <w:r w:rsidRPr="00640EAD">
        <w:rPr>
          <w:rFonts w:ascii="Consolas" w:eastAsia="Times New Roman" w:hAnsi="Consolas" w:cs="Courier New"/>
          <w:color w:val="A31515"/>
          <w:sz w:val="21"/>
          <w:szCs w:val="21"/>
        </w:rPr>
        <w:t>"text/</w:t>
      </w:r>
      <w:proofErr w:type="spellStart"/>
      <w:r w:rsidRPr="00640EAD">
        <w:rPr>
          <w:rFonts w:ascii="Consolas" w:eastAsia="Times New Roman" w:hAnsi="Consolas" w:cs="Courier New"/>
          <w:color w:val="A31515"/>
          <w:sz w:val="21"/>
          <w:szCs w:val="21"/>
        </w:rPr>
        <w:t>csv</w:t>
      </w:r>
      <w:proofErr w:type="spellEnd"/>
      <w:r w:rsidRPr="00640EAD">
        <w:rPr>
          <w:rFonts w:ascii="Consolas" w:eastAsia="Times New Roman" w:hAnsi="Consolas" w:cs="Courier New"/>
          <w:color w:val="A31515"/>
          <w:sz w:val="21"/>
          <w:szCs w:val="21"/>
        </w:rPr>
        <w:t>"</w:t>
      </w:r>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gramStart"/>
      <w:r w:rsidRPr="00640EAD">
        <w:rPr>
          <w:rFonts w:ascii="Consolas" w:eastAsia="Times New Roman" w:hAnsi="Consolas" w:cs="Courier New"/>
          <w:color w:val="0000FF"/>
          <w:sz w:val="21"/>
          <w:szCs w:val="21"/>
        </w:rPr>
        <w:t>public</w:t>
      </w:r>
      <w:proofErr w:type="gram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CSVMediaTypeFormatter</w:t>
      </w:r>
      <w:proofErr w:type="spellEnd"/>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MediaTypeMapping</w:t>
      </w:r>
      <w:proofErr w:type="spell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mediaTypeMapping</w:t>
      </w:r>
      <w:proofErr w:type="spellEnd"/>
      <w:proofErr w:type="gramStart"/>
      <w:r w:rsidRPr="00640EAD">
        <w:rPr>
          <w:rFonts w:ascii="Consolas" w:eastAsia="Times New Roman" w:hAnsi="Consolas" w:cs="Courier New"/>
          <w:color w:val="333333"/>
          <w:sz w:val="21"/>
          <w:szCs w:val="21"/>
        </w:rPr>
        <w:t>) :</w:t>
      </w:r>
      <w:proofErr w:type="gramEnd"/>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0000FF"/>
          <w:sz w:val="21"/>
          <w:szCs w:val="21"/>
        </w:rPr>
        <w:t>this</w:t>
      </w:r>
      <w:r w:rsidRPr="00640EAD">
        <w:rPr>
          <w:rFonts w:ascii="Consolas" w:eastAsia="Times New Roman" w:hAnsi="Consolas" w:cs="Courier New"/>
          <w:color w:val="333333"/>
          <w:sz w:val="21"/>
          <w:szCs w:val="21"/>
        </w:rPr>
        <w:t>()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spellStart"/>
      <w:proofErr w:type="gramStart"/>
      <w:r w:rsidRPr="00640EAD">
        <w:rPr>
          <w:rFonts w:ascii="Consolas" w:eastAsia="Times New Roman" w:hAnsi="Consolas" w:cs="Courier New"/>
          <w:color w:val="333333"/>
          <w:sz w:val="21"/>
          <w:szCs w:val="21"/>
        </w:rPr>
        <w:t>MediaTypeMappings.Add</w:t>
      </w:r>
      <w:proofErr w:type="spellEnd"/>
      <w:r w:rsidRPr="00640EAD">
        <w:rPr>
          <w:rFonts w:ascii="Consolas" w:eastAsia="Times New Roman" w:hAnsi="Consolas" w:cs="Courier New"/>
          <w:color w:val="333333"/>
          <w:sz w:val="21"/>
          <w:szCs w:val="21"/>
        </w:rPr>
        <w:t>(</w:t>
      </w:r>
      <w:proofErr w:type="spellStart"/>
      <w:proofErr w:type="gramEnd"/>
      <w:r w:rsidRPr="00640EAD">
        <w:rPr>
          <w:rFonts w:ascii="Consolas" w:eastAsia="Times New Roman" w:hAnsi="Consolas" w:cs="Courier New"/>
          <w:color w:val="333333"/>
          <w:sz w:val="21"/>
          <w:szCs w:val="21"/>
        </w:rPr>
        <w:t>mediaTypeMapping</w:t>
      </w:r>
      <w:proofErr w:type="spellEnd"/>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gramStart"/>
      <w:r w:rsidRPr="00640EAD">
        <w:rPr>
          <w:rFonts w:ascii="Consolas" w:eastAsia="Times New Roman" w:hAnsi="Consolas" w:cs="Courier New"/>
          <w:color w:val="0000FF"/>
          <w:sz w:val="21"/>
          <w:szCs w:val="21"/>
        </w:rPr>
        <w:t>public</w:t>
      </w:r>
      <w:proofErr w:type="gram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CSVMediaTypeFormatter</w:t>
      </w:r>
      <w:proofErr w:type="spellEnd"/>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IEnumerable</w:t>
      </w:r>
      <w:proofErr w:type="spellEnd"/>
      <w:r w:rsidRPr="00640EAD">
        <w:rPr>
          <w:rFonts w:ascii="Consolas" w:eastAsia="Times New Roman" w:hAnsi="Consolas" w:cs="Courier New"/>
          <w:color w:val="333333"/>
          <w:sz w:val="21"/>
          <w:szCs w:val="21"/>
        </w:rPr>
        <w:t>&lt;</w:t>
      </w:r>
      <w:proofErr w:type="spellStart"/>
      <w:r w:rsidRPr="00640EAD">
        <w:rPr>
          <w:rFonts w:ascii="Consolas" w:eastAsia="Times New Roman" w:hAnsi="Consolas" w:cs="Courier New"/>
          <w:color w:val="333333"/>
          <w:sz w:val="21"/>
          <w:szCs w:val="21"/>
        </w:rPr>
        <w:t>MediaTypeMapping</w:t>
      </w:r>
      <w:proofErr w:type="spellEnd"/>
      <w:r w:rsidRPr="00640EAD">
        <w:rPr>
          <w:rFonts w:ascii="Consolas" w:eastAsia="Times New Roman" w:hAnsi="Consolas" w:cs="Courier New"/>
          <w:color w:val="333333"/>
          <w:sz w:val="21"/>
          <w:szCs w:val="21"/>
        </w:rPr>
        <w:t xml:space="preserve">&gt; </w:t>
      </w:r>
      <w:proofErr w:type="spellStart"/>
      <w:r w:rsidRPr="00640EAD">
        <w:rPr>
          <w:rFonts w:ascii="Consolas" w:eastAsia="Times New Roman" w:hAnsi="Consolas" w:cs="Courier New"/>
          <w:color w:val="333333"/>
          <w:sz w:val="21"/>
          <w:szCs w:val="21"/>
        </w:rPr>
        <w:t>mediaTypeMappings</w:t>
      </w:r>
      <w:proofErr w:type="spellEnd"/>
      <w:proofErr w:type="gramStart"/>
      <w:r w:rsidRPr="00640EAD">
        <w:rPr>
          <w:rFonts w:ascii="Consolas" w:eastAsia="Times New Roman" w:hAnsi="Consolas" w:cs="Courier New"/>
          <w:color w:val="333333"/>
          <w:sz w:val="21"/>
          <w:szCs w:val="21"/>
        </w:rPr>
        <w:t>) :</w:t>
      </w:r>
      <w:proofErr w:type="gramEnd"/>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0000FF"/>
          <w:sz w:val="21"/>
          <w:szCs w:val="21"/>
        </w:rPr>
        <w:t>this</w:t>
      </w:r>
      <w:r w:rsidRPr="00640EAD">
        <w:rPr>
          <w:rFonts w:ascii="Consolas" w:eastAsia="Times New Roman" w:hAnsi="Consolas" w:cs="Courier New"/>
          <w:color w:val="333333"/>
          <w:sz w:val="21"/>
          <w:szCs w:val="21"/>
        </w:rPr>
        <w:t>()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spellStart"/>
      <w:proofErr w:type="gramStart"/>
      <w:r w:rsidRPr="00640EAD">
        <w:rPr>
          <w:rFonts w:ascii="Consolas" w:eastAsia="Times New Roman" w:hAnsi="Consolas" w:cs="Courier New"/>
          <w:color w:val="0000FF"/>
          <w:sz w:val="21"/>
          <w:szCs w:val="21"/>
        </w:rPr>
        <w:t>foreach</w:t>
      </w:r>
      <w:proofErr w:type="spellEnd"/>
      <w:proofErr w:type="gram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0000FF"/>
          <w:sz w:val="21"/>
          <w:szCs w:val="21"/>
        </w:rPr>
        <w:t>var</w:t>
      </w:r>
      <w:proofErr w:type="spell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mediaTypeMapping</w:t>
      </w:r>
      <w:proofErr w:type="spellEnd"/>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0000FF"/>
          <w:sz w:val="21"/>
          <w:szCs w:val="21"/>
        </w:rPr>
        <w:t>in</w:t>
      </w:r>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mediaTypeMappings</w:t>
      </w:r>
      <w:proofErr w:type="spellEnd"/>
      <w:r w:rsidRPr="00640EAD">
        <w:rPr>
          <w:rFonts w:ascii="Consolas" w:eastAsia="Times New Roman" w:hAnsi="Consolas" w:cs="Courier New"/>
          <w:color w:val="333333"/>
          <w:sz w:val="21"/>
          <w:szCs w:val="21"/>
        </w:rPr>
        <w:t>)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spellStart"/>
      <w:proofErr w:type="gramStart"/>
      <w:r w:rsidRPr="00640EAD">
        <w:rPr>
          <w:rFonts w:ascii="Consolas" w:eastAsia="Times New Roman" w:hAnsi="Consolas" w:cs="Courier New"/>
          <w:color w:val="333333"/>
          <w:sz w:val="21"/>
          <w:szCs w:val="21"/>
        </w:rPr>
        <w:t>MediaTypeMappings.Add</w:t>
      </w:r>
      <w:proofErr w:type="spellEnd"/>
      <w:r w:rsidRPr="00640EAD">
        <w:rPr>
          <w:rFonts w:ascii="Consolas" w:eastAsia="Times New Roman" w:hAnsi="Consolas" w:cs="Courier New"/>
          <w:color w:val="333333"/>
          <w:sz w:val="21"/>
          <w:szCs w:val="21"/>
        </w:rPr>
        <w:t>(</w:t>
      </w:r>
      <w:proofErr w:type="spellStart"/>
      <w:proofErr w:type="gramEnd"/>
      <w:r w:rsidRPr="00640EAD">
        <w:rPr>
          <w:rFonts w:ascii="Consolas" w:eastAsia="Times New Roman" w:hAnsi="Consolas" w:cs="Courier New"/>
          <w:color w:val="333333"/>
          <w:sz w:val="21"/>
          <w:szCs w:val="21"/>
        </w:rPr>
        <w:t>mediaTypeMapping</w:t>
      </w:r>
      <w:proofErr w:type="spellEnd"/>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w:t>
      </w:r>
    </w:p>
    <w:p w:rsidR="00640EAD" w:rsidRPr="00640EAD" w:rsidRDefault="00640EAD" w:rsidP="00640EAD">
      <w:pPr>
        <w:shd w:val="clear" w:color="auto" w:fill="FFFFFF"/>
        <w:spacing w:after="158" w:line="240" w:lineRule="auto"/>
        <w:rPr>
          <w:rFonts w:ascii="Calibri" w:eastAsia="Times New Roman" w:hAnsi="Calibri" w:cs="Calibri"/>
          <w:color w:val="333333"/>
          <w:sz w:val="23"/>
          <w:szCs w:val="23"/>
        </w:rPr>
      </w:pPr>
      <w:r w:rsidRPr="00640EAD">
        <w:rPr>
          <w:rFonts w:ascii="Calibri" w:eastAsia="Times New Roman" w:hAnsi="Calibri" w:cs="Calibri"/>
          <w:color w:val="333333"/>
          <w:sz w:val="23"/>
          <w:szCs w:val="23"/>
        </w:rPr>
        <w:lastRenderedPageBreak/>
        <w:t>Above, no matter which constructor you use, we always add </w:t>
      </w:r>
      <w:r w:rsidRPr="00640EAD">
        <w:rPr>
          <w:rFonts w:ascii="Calibri" w:eastAsia="Times New Roman" w:hAnsi="Calibri" w:cs="Calibri"/>
          <w:b/>
          <w:bCs/>
          <w:color w:val="333333"/>
          <w:sz w:val="23"/>
        </w:rPr>
        <w:t>text/</w:t>
      </w:r>
      <w:proofErr w:type="spellStart"/>
      <w:r w:rsidRPr="00640EAD">
        <w:rPr>
          <w:rFonts w:ascii="Calibri" w:eastAsia="Times New Roman" w:hAnsi="Calibri" w:cs="Calibri"/>
          <w:b/>
          <w:bCs/>
          <w:color w:val="333333"/>
          <w:sz w:val="23"/>
        </w:rPr>
        <w:t>csv</w:t>
      </w:r>
      <w:proofErr w:type="spellEnd"/>
      <w:r w:rsidRPr="00640EAD">
        <w:rPr>
          <w:rFonts w:ascii="Calibri" w:eastAsia="Times New Roman" w:hAnsi="Calibri" w:cs="Calibri"/>
          <w:color w:val="333333"/>
          <w:sz w:val="23"/>
          <w:szCs w:val="23"/>
        </w:rPr>
        <w:t> media type to be supported for this formatter. We also allow custom </w:t>
      </w:r>
      <w:proofErr w:type="spellStart"/>
      <w:r w:rsidRPr="00640EAD">
        <w:rPr>
          <w:rFonts w:ascii="Calibri" w:eastAsia="Times New Roman" w:hAnsi="Calibri" w:cs="Calibri"/>
          <w:b/>
          <w:bCs/>
          <w:color w:val="333333"/>
          <w:sz w:val="23"/>
        </w:rPr>
        <w:t>MediaTypeMappings</w:t>
      </w:r>
      <w:proofErr w:type="spellEnd"/>
      <w:r w:rsidRPr="00640EAD">
        <w:rPr>
          <w:rFonts w:ascii="Calibri" w:eastAsia="Times New Roman" w:hAnsi="Calibri" w:cs="Calibri"/>
          <w:b/>
          <w:bCs/>
          <w:color w:val="333333"/>
          <w:sz w:val="23"/>
        </w:rPr>
        <w:t> </w:t>
      </w:r>
      <w:r w:rsidRPr="00640EAD">
        <w:rPr>
          <w:rFonts w:ascii="Calibri" w:eastAsia="Times New Roman" w:hAnsi="Calibri" w:cs="Calibri"/>
          <w:color w:val="333333"/>
          <w:sz w:val="23"/>
          <w:szCs w:val="23"/>
        </w:rPr>
        <w:t>to be injected.</w:t>
      </w:r>
    </w:p>
    <w:p w:rsidR="00640EAD" w:rsidRPr="00640EAD" w:rsidRDefault="00640EAD" w:rsidP="00640EAD">
      <w:pPr>
        <w:shd w:val="clear" w:color="auto" w:fill="FFFFFF"/>
        <w:spacing w:after="158" w:line="240" w:lineRule="auto"/>
        <w:rPr>
          <w:rFonts w:ascii="Calibri" w:eastAsia="Times New Roman" w:hAnsi="Calibri" w:cs="Calibri"/>
          <w:color w:val="333333"/>
          <w:sz w:val="23"/>
          <w:szCs w:val="23"/>
        </w:rPr>
      </w:pPr>
      <w:r w:rsidRPr="00640EAD">
        <w:rPr>
          <w:rFonts w:ascii="Calibri" w:eastAsia="Times New Roman" w:hAnsi="Calibri" w:cs="Calibri"/>
          <w:color w:val="333333"/>
          <w:sz w:val="23"/>
          <w:szCs w:val="23"/>
        </w:rPr>
        <w:t>Now, we need to override two methods: </w:t>
      </w:r>
      <w:hyperlink r:id="rId6" w:tgtFrame="_blank" w:tooltip="http://msdn.microsoft.com/en-us/library/system.net.http.formatting.mediatypeformatter.canwritetype(v=vs.108).aspx" w:history="1">
        <w:r w:rsidRPr="00640EAD">
          <w:rPr>
            <w:rFonts w:ascii="Calibri" w:eastAsia="Times New Roman" w:hAnsi="Calibri" w:cs="Calibri"/>
            <w:color w:val="007FFF"/>
            <w:sz w:val="23"/>
          </w:rPr>
          <w:t>MediaTypeFormatter.CanWriteType</w:t>
        </w:r>
      </w:hyperlink>
      <w:r w:rsidRPr="00640EAD">
        <w:rPr>
          <w:rFonts w:ascii="Calibri" w:eastAsia="Times New Roman" w:hAnsi="Calibri" w:cs="Calibri"/>
          <w:color w:val="333333"/>
          <w:sz w:val="23"/>
          <w:szCs w:val="23"/>
        </w:rPr>
        <w:t> and </w:t>
      </w:r>
      <w:hyperlink r:id="rId7" w:tgtFrame="_blank" w:tooltip="http://msdn.microsoft.com/en-us/library/system.net.http.formatting.mediatypeformatter.onwritetostreamasync(v=vs.108).aspx" w:history="1">
        <w:r w:rsidRPr="00640EAD">
          <w:rPr>
            <w:rFonts w:ascii="Calibri" w:eastAsia="Times New Roman" w:hAnsi="Calibri" w:cs="Calibri"/>
            <w:color w:val="007FFF"/>
            <w:sz w:val="23"/>
          </w:rPr>
          <w:t>MediaTypeFormatter.OnWriteToStreamAsync</w:t>
        </w:r>
      </w:hyperlink>
      <w:r w:rsidRPr="00640EAD">
        <w:rPr>
          <w:rFonts w:ascii="Calibri" w:eastAsia="Times New Roman" w:hAnsi="Calibri" w:cs="Calibri"/>
          <w:color w:val="333333"/>
          <w:sz w:val="23"/>
          <w:szCs w:val="23"/>
        </w:rPr>
        <w:t>.</w:t>
      </w:r>
    </w:p>
    <w:p w:rsidR="00640EAD" w:rsidRPr="00640EAD" w:rsidRDefault="00640EAD" w:rsidP="00640EAD">
      <w:pPr>
        <w:shd w:val="clear" w:color="auto" w:fill="FFFFFF"/>
        <w:spacing w:after="158" w:line="240" w:lineRule="auto"/>
        <w:rPr>
          <w:rFonts w:ascii="Calibri" w:eastAsia="Times New Roman" w:hAnsi="Calibri" w:cs="Calibri"/>
          <w:color w:val="333333"/>
          <w:sz w:val="23"/>
          <w:szCs w:val="23"/>
        </w:rPr>
      </w:pPr>
      <w:r w:rsidRPr="00640EAD">
        <w:rPr>
          <w:rFonts w:ascii="Calibri" w:eastAsia="Times New Roman" w:hAnsi="Calibri" w:cs="Calibri"/>
          <w:color w:val="333333"/>
          <w:sz w:val="23"/>
          <w:szCs w:val="23"/>
        </w:rPr>
        <w:t xml:space="preserve">First of all, here is the </w:t>
      </w:r>
      <w:proofErr w:type="spellStart"/>
      <w:r w:rsidRPr="00640EAD">
        <w:rPr>
          <w:rFonts w:ascii="Calibri" w:eastAsia="Times New Roman" w:hAnsi="Calibri" w:cs="Calibri"/>
          <w:color w:val="333333"/>
          <w:sz w:val="23"/>
          <w:szCs w:val="23"/>
        </w:rPr>
        <w:t>CanWriteType</w:t>
      </w:r>
      <w:proofErr w:type="spellEnd"/>
      <w:r w:rsidRPr="00640EAD">
        <w:rPr>
          <w:rFonts w:ascii="Calibri" w:eastAsia="Times New Roman" w:hAnsi="Calibri" w:cs="Calibri"/>
          <w:color w:val="333333"/>
          <w:sz w:val="23"/>
          <w:szCs w:val="23"/>
        </w:rPr>
        <w:t xml:space="preserve"> method implementation. What this method needs to do is to determine if the type of the object is supported with this formatter or not in order to write it.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roofErr w:type="gramStart"/>
      <w:r w:rsidRPr="00640EAD">
        <w:rPr>
          <w:rFonts w:ascii="Consolas" w:eastAsia="Times New Roman" w:hAnsi="Consolas" w:cs="Courier New"/>
          <w:color w:val="0000FF"/>
          <w:sz w:val="21"/>
          <w:szCs w:val="21"/>
        </w:rPr>
        <w:t>protected</w:t>
      </w:r>
      <w:proofErr w:type="gramEnd"/>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0000FF"/>
          <w:sz w:val="21"/>
          <w:szCs w:val="21"/>
        </w:rPr>
        <w:t>override</w:t>
      </w:r>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0000FF"/>
          <w:sz w:val="21"/>
          <w:szCs w:val="21"/>
        </w:rPr>
        <w:t>bool</w:t>
      </w:r>
      <w:proofErr w:type="spell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CanWriteType</w:t>
      </w:r>
      <w:proofErr w:type="spellEnd"/>
      <w:r w:rsidRPr="00640EAD">
        <w:rPr>
          <w:rFonts w:ascii="Consolas" w:eastAsia="Times New Roman" w:hAnsi="Consolas" w:cs="Courier New"/>
          <w:color w:val="333333"/>
          <w:sz w:val="21"/>
          <w:szCs w:val="21"/>
        </w:rPr>
        <w:t>(Type type)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gramStart"/>
      <w:r w:rsidRPr="00640EAD">
        <w:rPr>
          <w:rFonts w:ascii="Consolas" w:eastAsia="Times New Roman" w:hAnsi="Consolas" w:cs="Courier New"/>
          <w:color w:val="0000FF"/>
          <w:sz w:val="21"/>
          <w:szCs w:val="21"/>
        </w:rPr>
        <w:t>if</w:t>
      </w:r>
      <w:proofErr w:type="gramEnd"/>
      <w:r w:rsidRPr="00640EAD">
        <w:rPr>
          <w:rFonts w:ascii="Consolas" w:eastAsia="Times New Roman" w:hAnsi="Consolas" w:cs="Courier New"/>
          <w:color w:val="333333"/>
          <w:sz w:val="21"/>
          <w:szCs w:val="21"/>
        </w:rPr>
        <w:t xml:space="preserve"> (type == </w:t>
      </w:r>
      <w:r w:rsidRPr="00640EAD">
        <w:rPr>
          <w:rFonts w:ascii="Consolas" w:eastAsia="Times New Roman" w:hAnsi="Consolas" w:cs="Courier New"/>
          <w:color w:val="0000FF"/>
          <w:sz w:val="21"/>
          <w:szCs w:val="21"/>
        </w:rPr>
        <w:t>null</w:t>
      </w:r>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gramStart"/>
      <w:r w:rsidRPr="00640EAD">
        <w:rPr>
          <w:rFonts w:ascii="Consolas" w:eastAsia="Times New Roman" w:hAnsi="Consolas" w:cs="Courier New"/>
          <w:color w:val="0000FF"/>
          <w:sz w:val="21"/>
          <w:szCs w:val="21"/>
        </w:rPr>
        <w:t>throw</w:t>
      </w:r>
      <w:proofErr w:type="gramEnd"/>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0000FF"/>
          <w:sz w:val="21"/>
          <w:szCs w:val="21"/>
        </w:rPr>
        <w:t>new</w:t>
      </w:r>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ArgumentNullException</w:t>
      </w:r>
      <w:proofErr w:type="spellEnd"/>
      <w:r w:rsidRPr="00640EAD">
        <w:rPr>
          <w:rFonts w:ascii="Consolas" w:eastAsia="Times New Roman" w:hAnsi="Consolas" w:cs="Courier New"/>
          <w:color w:val="333333"/>
          <w:sz w:val="21"/>
          <w:szCs w:val="21"/>
        </w:rPr>
        <w:t>(</w:t>
      </w:r>
      <w:r w:rsidRPr="00640EAD">
        <w:rPr>
          <w:rFonts w:ascii="Consolas" w:eastAsia="Times New Roman" w:hAnsi="Consolas" w:cs="Courier New"/>
          <w:color w:val="A31515"/>
          <w:sz w:val="21"/>
          <w:szCs w:val="21"/>
        </w:rPr>
        <w:t>"type"</w:t>
      </w:r>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gramStart"/>
      <w:r w:rsidRPr="00640EAD">
        <w:rPr>
          <w:rFonts w:ascii="Consolas" w:eastAsia="Times New Roman" w:hAnsi="Consolas" w:cs="Courier New"/>
          <w:color w:val="0000FF"/>
          <w:sz w:val="21"/>
          <w:szCs w:val="21"/>
        </w:rPr>
        <w:t>return</w:t>
      </w:r>
      <w:proofErr w:type="gram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isTypeOfIEnumerable</w:t>
      </w:r>
      <w:proofErr w:type="spellEnd"/>
      <w:r w:rsidRPr="00640EAD">
        <w:rPr>
          <w:rFonts w:ascii="Consolas" w:eastAsia="Times New Roman" w:hAnsi="Consolas" w:cs="Courier New"/>
          <w:color w:val="333333"/>
          <w:sz w:val="21"/>
          <w:szCs w:val="21"/>
        </w:rPr>
        <w:t>(type);</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roofErr w:type="gramStart"/>
      <w:r w:rsidRPr="00640EAD">
        <w:rPr>
          <w:rFonts w:ascii="Consolas" w:eastAsia="Times New Roman" w:hAnsi="Consolas" w:cs="Courier New"/>
          <w:color w:val="0000FF"/>
          <w:sz w:val="21"/>
          <w:szCs w:val="21"/>
        </w:rPr>
        <w:t>private</w:t>
      </w:r>
      <w:proofErr w:type="gram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0000FF"/>
          <w:sz w:val="21"/>
          <w:szCs w:val="21"/>
        </w:rPr>
        <w:t>bool</w:t>
      </w:r>
      <w:proofErr w:type="spell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isTypeOfIEnumerable</w:t>
      </w:r>
      <w:proofErr w:type="spellEnd"/>
      <w:r w:rsidRPr="00640EAD">
        <w:rPr>
          <w:rFonts w:ascii="Consolas" w:eastAsia="Times New Roman" w:hAnsi="Consolas" w:cs="Courier New"/>
          <w:color w:val="333333"/>
          <w:sz w:val="21"/>
          <w:szCs w:val="21"/>
        </w:rPr>
        <w:t>(Type type)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spellStart"/>
      <w:proofErr w:type="gramStart"/>
      <w:r w:rsidRPr="00640EAD">
        <w:rPr>
          <w:rFonts w:ascii="Consolas" w:eastAsia="Times New Roman" w:hAnsi="Consolas" w:cs="Courier New"/>
          <w:color w:val="0000FF"/>
          <w:sz w:val="21"/>
          <w:szCs w:val="21"/>
        </w:rPr>
        <w:t>foreach</w:t>
      </w:r>
      <w:proofErr w:type="spellEnd"/>
      <w:proofErr w:type="gramEnd"/>
      <w:r w:rsidRPr="00640EAD">
        <w:rPr>
          <w:rFonts w:ascii="Consolas" w:eastAsia="Times New Roman" w:hAnsi="Consolas" w:cs="Courier New"/>
          <w:color w:val="333333"/>
          <w:sz w:val="21"/>
          <w:szCs w:val="21"/>
        </w:rPr>
        <w:t xml:space="preserve"> (Type </w:t>
      </w:r>
      <w:proofErr w:type="spellStart"/>
      <w:r w:rsidRPr="00640EAD">
        <w:rPr>
          <w:rFonts w:ascii="Consolas" w:eastAsia="Times New Roman" w:hAnsi="Consolas" w:cs="Courier New"/>
          <w:color w:val="333333"/>
          <w:sz w:val="21"/>
          <w:szCs w:val="21"/>
        </w:rPr>
        <w:t>interfaceType</w:t>
      </w:r>
      <w:proofErr w:type="spellEnd"/>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0000FF"/>
          <w:sz w:val="21"/>
          <w:szCs w:val="21"/>
        </w:rPr>
        <w:t>in</w:t>
      </w:r>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type.GetInterfaces</w:t>
      </w:r>
      <w:proofErr w:type="spellEnd"/>
      <w:r w:rsidRPr="00640EAD">
        <w:rPr>
          <w:rFonts w:ascii="Consolas" w:eastAsia="Times New Roman" w:hAnsi="Consolas" w:cs="Courier New"/>
          <w:color w:val="333333"/>
          <w:sz w:val="21"/>
          <w:szCs w:val="21"/>
        </w:rPr>
        <w:t>())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gramStart"/>
      <w:r w:rsidRPr="00640EAD">
        <w:rPr>
          <w:rFonts w:ascii="Consolas" w:eastAsia="Times New Roman" w:hAnsi="Consolas" w:cs="Courier New"/>
          <w:color w:val="0000FF"/>
          <w:sz w:val="21"/>
          <w:szCs w:val="21"/>
        </w:rPr>
        <w:t>if</w:t>
      </w:r>
      <w:proofErr w:type="gram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interfaceType</w:t>
      </w:r>
      <w:proofErr w:type="spellEnd"/>
      <w:r w:rsidRPr="00640EAD">
        <w:rPr>
          <w:rFonts w:ascii="Consolas" w:eastAsia="Times New Roman" w:hAnsi="Consolas" w:cs="Courier New"/>
          <w:color w:val="333333"/>
          <w:sz w:val="21"/>
          <w:szCs w:val="21"/>
        </w:rPr>
        <w:t xml:space="preserve"> == </w:t>
      </w:r>
      <w:proofErr w:type="spellStart"/>
      <w:r w:rsidRPr="00640EAD">
        <w:rPr>
          <w:rFonts w:ascii="Consolas" w:eastAsia="Times New Roman" w:hAnsi="Consolas" w:cs="Courier New"/>
          <w:color w:val="0000FF"/>
          <w:sz w:val="21"/>
          <w:szCs w:val="21"/>
        </w:rPr>
        <w:t>typeof</w:t>
      </w:r>
      <w:proofErr w:type="spellEnd"/>
      <w:r w:rsidRPr="00640EAD">
        <w:rPr>
          <w:rFonts w:ascii="Consolas" w:eastAsia="Times New Roman" w:hAnsi="Consolas" w:cs="Courier New"/>
          <w:color w:val="333333"/>
          <w:sz w:val="21"/>
          <w:szCs w:val="21"/>
        </w:rPr>
        <w:t>(</w:t>
      </w:r>
      <w:proofErr w:type="spellStart"/>
      <w:r w:rsidRPr="00640EAD">
        <w:rPr>
          <w:rFonts w:ascii="Consolas" w:eastAsia="Times New Roman" w:hAnsi="Consolas" w:cs="Courier New"/>
          <w:color w:val="333333"/>
          <w:sz w:val="21"/>
          <w:szCs w:val="21"/>
        </w:rPr>
        <w:t>IEnumerable</w:t>
      </w:r>
      <w:proofErr w:type="spellEnd"/>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gramStart"/>
      <w:r w:rsidRPr="00640EAD">
        <w:rPr>
          <w:rFonts w:ascii="Consolas" w:eastAsia="Times New Roman" w:hAnsi="Consolas" w:cs="Courier New"/>
          <w:color w:val="0000FF"/>
          <w:sz w:val="21"/>
          <w:szCs w:val="21"/>
        </w:rPr>
        <w:t>return</w:t>
      </w:r>
      <w:proofErr w:type="gramEnd"/>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0000FF"/>
          <w:sz w:val="21"/>
          <w:szCs w:val="21"/>
        </w:rPr>
        <w:t>true</w:t>
      </w:r>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gramStart"/>
      <w:r w:rsidRPr="00640EAD">
        <w:rPr>
          <w:rFonts w:ascii="Consolas" w:eastAsia="Times New Roman" w:hAnsi="Consolas" w:cs="Courier New"/>
          <w:color w:val="0000FF"/>
          <w:sz w:val="21"/>
          <w:szCs w:val="21"/>
        </w:rPr>
        <w:t>return</w:t>
      </w:r>
      <w:proofErr w:type="gramEnd"/>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0000FF"/>
          <w:sz w:val="21"/>
          <w:szCs w:val="21"/>
        </w:rPr>
        <w:t>false</w:t>
      </w:r>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w:t>
      </w:r>
    </w:p>
    <w:p w:rsidR="00640EAD" w:rsidRPr="00640EAD" w:rsidRDefault="00640EAD" w:rsidP="00640EAD">
      <w:pPr>
        <w:shd w:val="clear" w:color="auto" w:fill="FFFFFF"/>
        <w:spacing w:after="158" w:line="240" w:lineRule="auto"/>
        <w:rPr>
          <w:rFonts w:ascii="Calibri" w:eastAsia="Times New Roman" w:hAnsi="Calibri" w:cs="Calibri"/>
          <w:color w:val="333333"/>
          <w:sz w:val="23"/>
          <w:szCs w:val="23"/>
        </w:rPr>
      </w:pPr>
      <w:r w:rsidRPr="00640EAD">
        <w:rPr>
          <w:rFonts w:ascii="Calibri" w:eastAsia="Times New Roman" w:hAnsi="Calibri" w:cs="Calibri"/>
          <w:color w:val="333333"/>
          <w:sz w:val="23"/>
          <w:szCs w:val="23"/>
        </w:rPr>
        <w:t xml:space="preserve">What this does here is to check if the object has implemented the </w:t>
      </w:r>
      <w:proofErr w:type="spellStart"/>
      <w:r w:rsidRPr="00640EAD">
        <w:rPr>
          <w:rFonts w:ascii="Calibri" w:eastAsia="Times New Roman" w:hAnsi="Calibri" w:cs="Calibri"/>
          <w:color w:val="333333"/>
          <w:sz w:val="23"/>
          <w:szCs w:val="23"/>
        </w:rPr>
        <w:t>IEnumerable</w:t>
      </w:r>
      <w:proofErr w:type="spellEnd"/>
      <w:r w:rsidRPr="00640EAD">
        <w:rPr>
          <w:rFonts w:ascii="Calibri" w:eastAsia="Times New Roman" w:hAnsi="Calibri" w:cs="Calibri"/>
          <w:color w:val="333333"/>
          <w:sz w:val="23"/>
          <w:szCs w:val="23"/>
        </w:rPr>
        <w:t xml:space="preserve"> interface. If so, then it is cool with that and can format the object. If not, it will return false and framework will ignore this formatter for that particular request.</w:t>
      </w:r>
    </w:p>
    <w:p w:rsidR="00640EAD" w:rsidRPr="00640EAD" w:rsidRDefault="00640EAD" w:rsidP="00640EAD">
      <w:pPr>
        <w:shd w:val="clear" w:color="auto" w:fill="FFFFFF"/>
        <w:spacing w:after="158" w:line="240" w:lineRule="auto"/>
        <w:rPr>
          <w:rFonts w:ascii="Calibri" w:eastAsia="Times New Roman" w:hAnsi="Calibri" w:cs="Calibri"/>
          <w:color w:val="333333"/>
          <w:sz w:val="23"/>
          <w:szCs w:val="23"/>
        </w:rPr>
      </w:pPr>
      <w:r w:rsidRPr="00640EAD">
        <w:rPr>
          <w:rFonts w:ascii="Calibri" w:eastAsia="Times New Roman" w:hAnsi="Calibri" w:cs="Calibri"/>
          <w:color w:val="333333"/>
          <w:sz w:val="23"/>
          <w:szCs w:val="23"/>
        </w:rPr>
        <w:t>And finally, here is the actual implementation. We need to do some work with reflection here in order to get the property names and values out of the value parameter which is a type of object: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roofErr w:type="gramStart"/>
      <w:r w:rsidRPr="00640EAD">
        <w:rPr>
          <w:rFonts w:ascii="Consolas" w:eastAsia="Times New Roman" w:hAnsi="Consolas" w:cs="Courier New"/>
          <w:color w:val="0000FF"/>
          <w:sz w:val="21"/>
          <w:szCs w:val="21"/>
        </w:rPr>
        <w:t>protected</w:t>
      </w:r>
      <w:proofErr w:type="gramEnd"/>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0000FF"/>
          <w:sz w:val="21"/>
          <w:szCs w:val="21"/>
        </w:rPr>
        <w:t>override</w:t>
      </w:r>
      <w:r w:rsidRPr="00640EAD">
        <w:rPr>
          <w:rFonts w:ascii="Consolas" w:eastAsia="Times New Roman" w:hAnsi="Consolas" w:cs="Courier New"/>
          <w:color w:val="333333"/>
          <w:sz w:val="21"/>
          <w:szCs w:val="21"/>
        </w:rPr>
        <w:t xml:space="preserve"> Task </w:t>
      </w:r>
      <w:proofErr w:type="spellStart"/>
      <w:r w:rsidRPr="00640EAD">
        <w:rPr>
          <w:rFonts w:ascii="Consolas" w:eastAsia="Times New Roman" w:hAnsi="Consolas" w:cs="Courier New"/>
          <w:color w:val="333333"/>
          <w:sz w:val="21"/>
          <w:szCs w:val="21"/>
        </w:rPr>
        <w:t>OnWriteToStreamAsync</w:t>
      </w:r>
      <w:proofErr w:type="spellEnd"/>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Type </w:t>
      </w:r>
      <w:proofErr w:type="spellStart"/>
      <w:r w:rsidRPr="00640EAD">
        <w:rPr>
          <w:rFonts w:ascii="Consolas" w:eastAsia="Times New Roman" w:hAnsi="Consolas" w:cs="Courier New"/>
          <w:color w:val="333333"/>
          <w:sz w:val="21"/>
          <w:szCs w:val="21"/>
        </w:rPr>
        <w:t>type</w:t>
      </w:r>
      <w:proofErr w:type="spellEnd"/>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gramStart"/>
      <w:r w:rsidRPr="00640EAD">
        <w:rPr>
          <w:rFonts w:ascii="Consolas" w:eastAsia="Times New Roman" w:hAnsi="Consolas" w:cs="Courier New"/>
          <w:color w:val="0000FF"/>
          <w:sz w:val="21"/>
          <w:szCs w:val="21"/>
        </w:rPr>
        <w:t>object</w:t>
      </w:r>
      <w:proofErr w:type="gramEnd"/>
      <w:r w:rsidRPr="00640EAD">
        <w:rPr>
          <w:rFonts w:ascii="Consolas" w:eastAsia="Times New Roman" w:hAnsi="Consolas" w:cs="Courier New"/>
          <w:color w:val="333333"/>
          <w:sz w:val="21"/>
          <w:szCs w:val="21"/>
        </w:rPr>
        <w:t xml:space="preserve"> value,</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lastRenderedPageBreak/>
        <w:t xml:space="preserve">    Stream </w:t>
      </w:r>
      <w:proofErr w:type="spellStart"/>
      <w:r w:rsidRPr="00640EAD">
        <w:rPr>
          <w:rFonts w:ascii="Consolas" w:eastAsia="Times New Roman" w:hAnsi="Consolas" w:cs="Courier New"/>
          <w:color w:val="333333"/>
          <w:sz w:val="21"/>
          <w:szCs w:val="21"/>
        </w:rPr>
        <w:t>stream</w:t>
      </w:r>
      <w:proofErr w:type="spellEnd"/>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HttpContentHeaders</w:t>
      </w:r>
      <w:proofErr w:type="spell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contentHeaders</w:t>
      </w:r>
      <w:proofErr w:type="spellEnd"/>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FormatterContext</w:t>
      </w:r>
      <w:proofErr w:type="spell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formatterContext</w:t>
      </w:r>
      <w:proofErr w:type="spellEnd"/>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TransportContext</w:t>
      </w:r>
      <w:proofErr w:type="spell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transportContext</w:t>
      </w:r>
      <w:proofErr w:type="spellEnd"/>
      <w:r w:rsidRPr="00640EAD">
        <w:rPr>
          <w:rFonts w:ascii="Consolas" w:eastAsia="Times New Roman" w:hAnsi="Consolas" w:cs="Courier New"/>
          <w:color w:val="333333"/>
          <w:sz w:val="21"/>
          <w:szCs w:val="21"/>
        </w:rPr>
        <w:t>)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spellStart"/>
      <w:proofErr w:type="gramStart"/>
      <w:r w:rsidRPr="00640EAD">
        <w:rPr>
          <w:rFonts w:ascii="Consolas" w:eastAsia="Times New Roman" w:hAnsi="Consolas" w:cs="Courier New"/>
          <w:color w:val="333333"/>
          <w:sz w:val="21"/>
          <w:szCs w:val="21"/>
        </w:rPr>
        <w:t>writeStream</w:t>
      </w:r>
      <w:proofErr w:type="spellEnd"/>
      <w:r w:rsidRPr="00640EAD">
        <w:rPr>
          <w:rFonts w:ascii="Consolas" w:eastAsia="Times New Roman" w:hAnsi="Consolas" w:cs="Courier New"/>
          <w:color w:val="333333"/>
          <w:sz w:val="21"/>
          <w:szCs w:val="21"/>
        </w:rPr>
        <w:t>(</w:t>
      </w:r>
      <w:proofErr w:type="gramEnd"/>
      <w:r w:rsidRPr="00640EAD">
        <w:rPr>
          <w:rFonts w:ascii="Consolas" w:eastAsia="Times New Roman" w:hAnsi="Consolas" w:cs="Courier New"/>
          <w:color w:val="333333"/>
          <w:sz w:val="21"/>
          <w:szCs w:val="21"/>
        </w:rPr>
        <w:t xml:space="preserve">type, value, stream, </w:t>
      </w:r>
      <w:proofErr w:type="spellStart"/>
      <w:r w:rsidRPr="00640EAD">
        <w:rPr>
          <w:rFonts w:ascii="Consolas" w:eastAsia="Times New Roman" w:hAnsi="Consolas" w:cs="Courier New"/>
          <w:color w:val="333333"/>
          <w:sz w:val="21"/>
          <w:szCs w:val="21"/>
        </w:rPr>
        <w:t>contentHeaders</w:t>
      </w:r>
      <w:proofErr w:type="spellEnd"/>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spellStart"/>
      <w:proofErr w:type="gramStart"/>
      <w:r w:rsidRPr="00640EAD">
        <w:rPr>
          <w:rFonts w:ascii="Consolas" w:eastAsia="Times New Roman" w:hAnsi="Consolas" w:cs="Courier New"/>
          <w:color w:val="0000FF"/>
          <w:sz w:val="21"/>
          <w:szCs w:val="21"/>
        </w:rPr>
        <w:t>var</w:t>
      </w:r>
      <w:proofErr w:type="spellEnd"/>
      <w:proofErr w:type="gram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tcs</w:t>
      </w:r>
      <w:proofErr w:type="spellEnd"/>
      <w:r w:rsidRPr="00640EAD">
        <w:rPr>
          <w:rFonts w:ascii="Consolas" w:eastAsia="Times New Roman" w:hAnsi="Consolas" w:cs="Courier New"/>
          <w:color w:val="333333"/>
          <w:sz w:val="21"/>
          <w:szCs w:val="21"/>
        </w:rPr>
        <w:t xml:space="preserve"> = </w:t>
      </w:r>
      <w:r w:rsidRPr="00640EAD">
        <w:rPr>
          <w:rFonts w:ascii="Consolas" w:eastAsia="Times New Roman" w:hAnsi="Consolas" w:cs="Courier New"/>
          <w:color w:val="0000FF"/>
          <w:sz w:val="21"/>
          <w:szCs w:val="21"/>
        </w:rPr>
        <w:t>new</w:t>
      </w:r>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TaskCompletionSource</w:t>
      </w:r>
      <w:proofErr w:type="spellEnd"/>
      <w:r w:rsidRPr="00640EAD">
        <w:rPr>
          <w:rFonts w:ascii="Consolas" w:eastAsia="Times New Roman" w:hAnsi="Consolas" w:cs="Courier New"/>
          <w:color w:val="333333"/>
          <w:sz w:val="21"/>
          <w:szCs w:val="21"/>
        </w:rPr>
        <w:t>&lt;</w:t>
      </w:r>
      <w:proofErr w:type="spellStart"/>
      <w:r w:rsidRPr="00640EAD">
        <w:rPr>
          <w:rFonts w:ascii="Consolas" w:eastAsia="Times New Roman" w:hAnsi="Consolas" w:cs="Courier New"/>
          <w:color w:val="0000FF"/>
          <w:sz w:val="21"/>
          <w:szCs w:val="21"/>
        </w:rPr>
        <w:t>int</w:t>
      </w:r>
      <w:proofErr w:type="spellEnd"/>
      <w:r w:rsidRPr="00640EAD">
        <w:rPr>
          <w:rFonts w:ascii="Consolas" w:eastAsia="Times New Roman" w:hAnsi="Consolas" w:cs="Courier New"/>
          <w:color w:val="333333"/>
          <w:sz w:val="21"/>
          <w:szCs w:val="21"/>
        </w:rPr>
        <w:t>&gt;();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spellStart"/>
      <w:proofErr w:type="gramStart"/>
      <w:r w:rsidRPr="00640EAD">
        <w:rPr>
          <w:rFonts w:ascii="Consolas" w:eastAsia="Times New Roman" w:hAnsi="Consolas" w:cs="Courier New"/>
          <w:color w:val="333333"/>
          <w:sz w:val="21"/>
          <w:szCs w:val="21"/>
        </w:rPr>
        <w:t>tcs.SetResult</w:t>
      </w:r>
      <w:proofErr w:type="spellEnd"/>
      <w:r w:rsidRPr="00640EAD">
        <w:rPr>
          <w:rFonts w:ascii="Consolas" w:eastAsia="Times New Roman" w:hAnsi="Consolas" w:cs="Courier New"/>
          <w:color w:val="333333"/>
          <w:sz w:val="21"/>
          <w:szCs w:val="21"/>
        </w:rPr>
        <w:t>(</w:t>
      </w:r>
      <w:proofErr w:type="gramEnd"/>
      <w:r w:rsidRPr="00640EAD">
        <w:rPr>
          <w:rFonts w:ascii="Consolas" w:eastAsia="Times New Roman" w:hAnsi="Consolas" w:cs="Courier New"/>
          <w:color w:val="333333"/>
          <w:sz w:val="21"/>
          <w:szCs w:val="21"/>
        </w:rPr>
        <w:t>0);</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gramStart"/>
      <w:r w:rsidRPr="00640EAD">
        <w:rPr>
          <w:rFonts w:ascii="Consolas" w:eastAsia="Times New Roman" w:hAnsi="Consolas" w:cs="Courier New"/>
          <w:color w:val="0000FF"/>
          <w:sz w:val="21"/>
          <w:szCs w:val="21"/>
        </w:rPr>
        <w:t>return</w:t>
      </w:r>
      <w:proofErr w:type="gram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tcs.Task</w:t>
      </w:r>
      <w:proofErr w:type="spellEnd"/>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roofErr w:type="gramStart"/>
      <w:r w:rsidRPr="00640EAD">
        <w:rPr>
          <w:rFonts w:ascii="Consolas" w:eastAsia="Times New Roman" w:hAnsi="Consolas" w:cs="Courier New"/>
          <w:color w:val="0000FF"/>
          <w:sz w:val="21"/>
          <w:szCs w:val="21"/>
        </w:rPr>
        <w:t>private</w:t>
      </w:r>
      <w:proofErr w:type="gramEnd"/>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0000FF"/>
          <w:sz w:val="21"/>
          <w:szCs w:val="21"/>
        </w:rPr>
        <w:t>void</w:t>
      </w:r>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writeStream</w:t>
      </w:r>
      <w:proofErr w:type="spellEnd"/>
      <w:r w:rsidRPr="00640EAD">
        <w:rPr>
          <w:rFonts w:ascii="Consolas" w:eastAsia="Times New Roman" w:hAnsi="Consolas" w:cs="Courier New"/>
          <w:color w:val="333333"/>
          <w:sz w:val="21"/>
          <w:szCs w:val="21"/>
        </w:rPr>
        <w:t xml:space="preserve">(Type type, </w:t>
      </w:r>
      <w:r w:rsidRPr="00640EAD">
        <w:rPr>
          <w:rFonts w:ascii="Consolas" w:eastAsia="Times New Roman" w:hAnsi="Consolas" w:cs="Courier New"/>
          <w:color w:val="0000FF"/>
          <w:sz w:val="21"/>
          <w:szCs w:val="21"/>
        </w:rPr>
        <w:t>object</w:t>
      </w:r>
      <w:r w:rsidRPr="00640EAD">
        <w:rPr>
          <w:rFonts w:ascii="Consolas" w:eastAsia="Times New Roman" w:hAnsi="Consolas" w:cs="Courier New"/>
          <w:color w:val="333333"/>
          <w:sz w:val="21"/>
          <w:szCs w:val="21"/>
        </w:rPr>
        <w:t xml:space="preserve"> value, Stream </w:t>
      </w:r>
      <w:proofErr w:type="spellStart"/>
      <w:r w:rsidRPr="00640EAD">
        <w:rPr>
          <w:rFonts w:ascii="Consolas" w:eastAsia="Times New Roman" w:hAnsi="Consolas" w:cs="Courier New"/>
          <w:color w:val="333333"/>
          <w:sz w:val="21"/>
          <w:szCs w:val="21"/>
        </w:rPr>
        <w:t>stream</w:t>
      </w:r>
      <w:proofErr w:type="spell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HttpContentHeaders</w:t>
      </w:r>
      <w:proofErr w:type="spell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contentHeaders</w:t>
      </w:r>
      <w:proofErr w:type="spellEnd"/>
      <w:r w:rsidRPr="00640EAD">
        <w:rPr>
          <w:rFonts w:ascii="Consolas" w:eastAsia="Times New Roman" w:hAnsi="Consolas" w:cs="Courier New"/>
          <w:color w:val="333333"/>
          <w:sz w:val="21"/>
          <w:szCs w:val="21"/>
        </w:rPr>
        <w:t>)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008000"/>
          <w:sz w:val="21"/>
          <w:szCs w:val="21"/>
        </w:rPr>
        <w:t xml:space="preserve">//NOTE: We have check the type inside </w:t>
      </w:r>
      <w:proofErr w:type="spellStart"/>
      <w:r w:rsidRPr="00640EAD">
        <w:rPr>
          <w:rFonts w:ascii="Consolas" w:eastAsia="Times New Roman" w:hAnsi="Consolas" w:cs="Courier New"/>
          <w:color w:val="008000"/>
          <w:sz w:val="21"/>
          <w:szCs w:val="21"/>
        </w:rPr>
        <w:t>CanWriteType</w:t>
      </w:r>
      <w:proofErr w:type="spellEnd"/>
      <w:r w:rsidRPr="00640EAD">
        <w:rPr>
          <w:rFonts w:ascii="Consolas" w:eastAsia="Times New Roman" w:hAnsi="Consolas" w:cs="Courier New"/>
          <w:color w:val="008000"/>
          <w:sz w:val="21"/>
          <w:szCs w:val="21"/>
        </w:rPr>
        <w:t xml:space="preserve"> method</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008000"/>
          <w:sz w:val="21"/>
          <w:szCs w:val="21"/>
        </w:rPr>
        <w:t xml:space="preserve">//If request comes this far, the type is </w:t>
      </w:r>
      <w:proofErr w:type="spellStart"/>
      <w:r w:rsidRPr="00640EAD">
        <w:rPr>
          <w:rFonts w:ascii="Consolas" w:eastAsia="Times New Roman" w:hAnsi="Consolas" w:cs="Courier New"/>
          <w:color w:val="008000"/>
          <w:sz w:val="21"/>
          <w:szCs w:val="21"/>
        </w:rPr>
        <w:t>IEnumerable</w:t>
      </w:r>
      <w:proofErr w:type="spellEnd"/>
      <w:r w:rsidRPr="00640EAD">
        <w:rPr>
          <w:rFonts w:ascii="Consolas" w:eastAsia="Times New Roman" w:hAnsi="Consolas" w:cs="Courier New"/>
          <w:color w:val="008000"/>
          <w:sz w:val="21"/>
          <w:szCs w:val="21"/>
        </w:rPr>
        <w:t>. We are safe.</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Type </w:t>
      </w:r>
      <w:proofErr w:type="spellStart"/>
      <w:r w:rsidRPr="00640EAD">
        <w:rPr>
          <w:rFonts w:ascii="Consolas" w:eastAsia="Times New Roman" w:hAnsi="Consolas" w:cs="Courier New"/>
          <w:color w:val="333333"/>
          <w:sz w:val="21"/>
          <w:szCs w:val="21"/>
        </w:rPr>
        <w:t>itemType</w:t>
      </w:r>
      <w:proofErr w:type="spellEnd"/>
      <w:r w:rsidRPr="00640EAD">
        <w:rPr>
          <w:rFonts w:ascii="Consolas" w:eastAsia="Times New Roman" w:hAnsi="Consolas" w:cs="Courier New"/>
          <w:color w:val="333333"/>
          <w:sz w:val="21"/>
          <w:szCs w:val="21"/>
        </w:rPr>
        <w:t xml:space="preserve"> = </w:t>
      </w:r>
      <w:proofErr w:type="spellStart"/>
      <w:proofErr w:type="gramStart"/>
      <w:r w:rsidRPr="00640EAD">
        <w:rPr>
          <w:rFonts w:ascii="Consolas" w:eastAsia="Times New Roman" w:hAnsi="Consolas" w:cs="Courier New"/>
          <w:color w:val="333333"/>
          <w:sz w:val="21"/>
          <w:szCs w:val="21"/>
        </w:rPr>
        <w:t>type.GetGenericArguments</w:t>
      </w:r>
      <w:proofErr w:type="spellEnd"/>
      <w:r w:rsidRPr="00640EAD">
        <w:rPr>
          <w:rFonts w:ascii="Consolas" w:eastAsia="Times New Roman" w:hAnsi="Consolas" w:cs="Courier New"/>
          <w:color w:val="333333"/>
          <w:sz w:val="21"/>
          <w:szCs w:val="21"/>
        </w:rPr>
        <w:t>(</w:t>
      </w:r>
      <w:proofErr w:type="gramEnd"/>
      <w:r w:rsidRPr="00640EAD">
        <w:rPr>
          <w:rFonts w:ascii="Consolas" w:eastAsia="Times New Roman" w:hAnsi="Consolas" w:cs="Courier New"/>
          <w:color w:val="333333"/>
          <w:sz w:val="21"/>
          <w:szCs w:val="21"/>
        </w:rPr>
        <w:t>)[0];</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StringWriter</w:t>
      </w:r>
      <w:proofErr w:type="spellEnd"/>
      <w:r w:rsidRPr="00640EAD">
        <w:rPr>
          <w:rFonts w:ascii="Consolas" w:eastAsia="Times New Roman" w:hAnsi="Consolas" w:cs="Courier New"/>
          <w:color w:val="333333"/>
          <w:sz w:val="21"/>
          <w:szCs w:val="21"/>
        </w:rPr>
        <w:t xml:space="preserve"> _</w:t>
      </w:r>
      <w:proofErr w:type="spellStart"/>
      <w:r w:rsidRPr="00640EAD">
        <w:rPr>
          <w:rFonts w:ascii="Consolas" w:eastAsia="Times New Roman" w:hAnsi="Consolas" w:cs="Courier New"/>
          <w:color w:val="333333"/>
          <w:sz w:val="21"/>
          <w:szCs w:val="21"/>
        </w:rPr>
        <w:t>stringWriter</w:t>
      </w:r>
      <w:proofErr w:type="spellEnd"/>
      <w:r w:rsidRPr="00640EAD">
        <w:rPr>
          <w:rFonts w:ascii="Consolas" w:eastAsia="Times New Roman" w:hAnsi="Consolas" w:cs="Courier New"/>
          <w:color w:val="333333"/>
          <w:sz w:val="21"/>
          <w:szCs w:val="21"/>
        </w:rPr>
        <w:t xml:space="preserve"> = </w:t>
      </w:r>
      <w:r w:rsidRPr="00640EAD">
        <w:rPr>
          <w:rFonts w:ascii="Consolas" w:eastAsia="Times New Roman" w:hAnsi="Consolas" w:cs="Courier New"/>
          <w:color w:val="0000FF"/>
          <w:sz w:val="21"/>
          <w:szCs w:val="21"/>
        </w:rPr>
        <w:t>new</w:t>
      </w:r>
      <w:r w:rsidRPr="00640EAD">
        <w:rPr>
          <w:rFonts w:ascii="Consolas" w:eastAsia="Times New Roman" w:hAnsi="Consolas" w:cs="Courier New"/>
          <w:color w:val="333333"/>
          <w:sz w:val="21"/>
          <w:szCs w:val="21"/>
        </w:rPr>
        <w:t xml:space="preserve"> </w:t>
      </w:r>
      <w:proofErr w:type="spellStart"/>
      <w:proofErr w:type="gramStart"/>
      <w:r w:rsidRPr="00640EAD">
        <w:rPr>
          <w:rFonts w:ascii="Consolas" w:eastAsia="Times New Roman" w:hAnsi="Consolas" w:cs="Courier New"/>
          <w:color w:val="333333"/>
          <w:sz w:val="21"/>
          <w:szCs w:val="21"/>
        </w:rPr>
        <w:t>StringWriter</w:t>
      </w:r>
      <w:proofErr w:type="spellEnd"/>
      <w:r w:rsidRPr="00640EAD">
        <w:rPr>
          <w:rFonts w:ascii="Consolas" w:eastAsia="Times New Roman" w:hAnsi="Consolas" w:cs="Courier New"/>
          <w:color w:val="333333"/>
          <w:sz w:val="21"/>
          <w:szCs w:val="21"/>
        </w:rPr>
        <w:t>(</w:t>
      </w:r>
      <w:proofErr w:type="gramEnd"/>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_</w:t>
      </w:r>
      <w:proofErr w:type="spellStart"/>
      <w:proofErr w:type="gramStart"/>
      <w:r w:rsidRPr="00640EAD">
        <w:rPr>
          <w:rFonts w:ascii="Consolas" w:eastAsia="Times New Roman" w:hAnsi="Consolas" w:cs="Courier New"/>
          <w:color w:val="333333"/>
          <w:sz w:val="21"/>
          <w:szCs w:val="21"/>
        </w:rPr>
        <w:t>stringWriter.WriteLine</w:t>
      </w:r>
      <w:proofErr w:type="spellEnd"/>
      <w:r w:rsidRPr="00640EAD">
        <w:rPr>
          <w:rFonts w:ascii="Consolas" w:eastAsia="Times New Roman" w:hAnsi="Consolas" w:cs="Courier New"/>
          <w:color w:val="333333"/>
          <w:sz w:val="21"/>
          <w:szCs w:val="21"/>
        </w:rPr>
        <w:t>(</w:t>
      </w:r>
      <w:proofErr w:type="gramEnd"/>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0000FF"/>
          <w:sz w:val="21"/>
          <w:szCs w:val="21"/>
        </w:rPr>
        <w:t>string</w:t>
      </w:r>
      <w:r w:rsidRPr="00640EAD">
        <w:rPr>
          <w:rFonts w:ascii="Consolas" w:eastAsia="Times New Roman" w:hAnsi="Consolas" w:cs="Courier New"/>
          <w:color w:val="333333"/>
          <w:sz w:val="21"/>
          <w:szCs w:val="21"/>
        </w:rPr>
        <w:t>.Join</w:t>
      </w:r>
      <w:proofErr w:type="spellEnd"/>
      <w:r w:rsidRPr="00640EAD">
        <w:rPr>
          <w:rFonts w:ascii="Consolas" w:eastAsia="Times New Roman" w:hAnsi="Consolas" w:cs="Courier New"/>
          <w:color w:val="333333"/>
          <w:sz w:val="21"/>
          <w:szCs w:val="21"/>
        </w:rPr>
        <w:t>&lt;</w:t>
      </w:r>
      <w:r w:rsidRPr="00640EAD">
        <w:rPr>
          <w:rFonts w:ascii="Consolas" w:eastAsia="Times New Roman" w:hAnsi="Consolas" w:cs="Courier New"/>
          <w:color w:val="0000FF"/>
          <w:sz w:val="21"/>
          <w:szCs w:val="21"/>
        </w:rPr>
        <w:t>string</w:t>
      </w:r>
      <w:proofErr w:type="gramStart"/>
      <w:r w:rsidRPr="00640EAD">
        <w:rPr>
          <w:rFonts w:ascii="Consolas" w:eastAsia="Times New Roman" w:hAnsi="Consolas" w:cs="Courier New"/>
          <w:color w:val="333333"/>
          <w:sz w:val="21"/>
          <w:szCs w:val="21"/>
        </w:rPr>
        <w:t>&gt;(</w:t>
      </w:r>
      <w:proofErr w:type="gramEnd"/>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A31515"/>
          <w:sz w:val="21"/>
          <w:szCs w:val="21"/>
        </w:rPr>
        <w:t>","</w:t>
      </w:r>
      <w:r w:rsidRPr="00640EAD">
        <w:rPr>
          <w:rFonts w:ascii="Consolas" w:eastAsia="Times New Roman" w:hAnsi="Consolas" w:cs="Courier New"/>
          <w:color w:val="333333"/>
          <w:sz w:val="21"/>
          <w:szCs w:val="21"/>
        </w:rPr>
        <w:t xml:space="preserve">, </w:t>
      </w:r>
      <w:proofErr w:type="spellStart"/>
      <w:proofErr w:type="gramStart"/>
      <w:r w:rsidRPr="00640EAD">
        <w:rPr>
          <w:rFonts w:ascii="Consolas" w:eastAsia="Times New Roman" w:hAnsi="Consolas" w:cs="Courier New"/>
          <w:color w:val="333333"/>
          <w:sz w:val="21"/>
          <w:szCs w:val="21"/>
        </w:rPr>
        <w:t>itemType.GetProperties</w:t>
      </w:r>
      <w:proofErr w:type="spellEnd"/>
      <w:r w:rsidRPr="00640EAD">
        <w:rPr>
          <w:rFonts w:ascii="Consolas" w:eastAsia="Times New Roman" w:hAnsi="Consolas" w:cs="Courier New"/>
          <w:color w:val="333333"/>
          <w:sz w:val="21"/>
          <w:szCs w:val="21"/>
        </w:rPr>
        <w:t>(</w:t>
      </w:r>
      <w:proofErr w:type="gramEnd"/>
      <w:r w:rsidRPr="00640EAD">
        <w:rPr>
          <w:rFonts w:ascii="Consolas" w:eastAsia="Times New Roman" w:hAnsi="Consolas" w:cs="Courier New"/>
          <w:color w:val="333333"/>
          <w:sz w:val="21"/>
          <w:szCs w:val="21"/>
        </w:rPr>
        <w:t xml:space="preserve">).Select(x =&gt; </w:t>
      </w:r>
      <w:proofErr w:type="spellStart"/>
      <w:r w:rsidRPr="00640EAD">
        <w:rPr>
          <w:rFonts w:ascii="Consolas" w:eastAsia="Times New Roman" w:hAnsi="Consolas" w:cs="Courier New"/>
          <w:color w:val="333333"/>
          <w:sz w:val="21"/>
          <w:szCs w:val="21"/>
        </w:rPr>
        <w:t>x.Name</w:t>
      </w:r>
      <w:proofErr w:type="spellEnd"/>
      <w:r w:rsidRPr="00640EAD">
        <w:rPr>
          <w:rFonts w:ascii="Consolas" w:eastAsia="Times New Roman" w:hAnsi="Consolas" w:cs="Courier New"/>
          <w:color w:val="333333"/>
          <w:sz w:val="21"/>
          <w:szCs w:val="21"/>
        </w:rPr>
        <w:t xml:space="preserve">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spellStart"/>
      <w:proofErr w:type="gramStart"/>
      <w:r w:rsidRPr="00640EAD">
        <w:rPr>
          <w:rFonts w:ascii="Consolas" w:eastAsia="Times New Roman" w:hAnsi="Consolas" w:cs="Courier New"/>
          <w:color w:val="0000FF"/>
          <w:sz w:val="21"/>
          <w:szCs w:val="21"/>
        </w:rPr>
        <w:t>foreach</w:t>
      </w:r>
      <w:proofErr w:type="spellEnd"/>
      <w:proofErr w:type="gram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0000FF"/>
          <w:sz w:val="21"/>
          <w:szCs w:val="21"/>
        </w:rPr>
        <w:t>var</w:t>
      </w:r>
      <w:proofErr w:type="spell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obj</w:t>
      </w:r>
      <w:proofErr w:type="spellEnd"/>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0000FF"/>
          <w:sz w:val="21"/>
          <w:szCs w:val="21"/>
        </w:rPr>
        <w:t>in</w:t>
      </w:r>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IEnumerable</w:t>
      </w:r>
      <w:proofErr w:type="spellEnd"/>
      <w:r w:rsidRPr="00640EAD">
        <w:rPr>
          <w:rFonts w:ascii="Consolas" w:eastAsia="Times New Roman" w:hAnsi="Consolas" w:cs="Courier New"/>
          <w:color w:val="333333"/>
          <w:sz w:val="21"/>
          <w:szCs w:val="21"/>
        </w:rPr>
        <w:t>&lt;</w:t>
      </w:r>
      <w:r w:rsidRPr="00640EAD">
        <w:rPr>
          <w:rFonts w:ascii="Consolas" w:eastAsia="Times New Roman" w:hAnsi="Consolas" w:cs="Courier New"/>
          <w:color w:val="0000FF"/>
          <w:sz w:val="21"/>
          <w:szCs w:val="21"/>
        </w:rPr>
        <w:t>object</w:t>
      </w:r>
      <w:r w:rsidRPr="00640EAD">
        <w:rPr>
          <w:rFonts w:ascii="Consolas" w:eastAsia="Times New Roman" w:hAnsi="Consolas" w:cs="Courier New"/>
          <w:color w:val="333333"/>
          <w:sz w:val="21"/>
          <w:szCs w:val="21"/>
        </w:rPr>
        <w:t>&gt;)value)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spellStart"/>
      <w:proofErr w:type="gramStart"/>
      <w:r w:rsidRPr="00640EAD">
        <w:rPr>
          <w:rFonts w:ascii="Consolas" w:eastAsia="Times New Roman" w:hAnsi="Consolas" w:cs="Courier New"/>
          <w:color w:val="0000FF"/>
          <w:sz w:val="21"/>
          <w:szCs w:val="21"/>
        </w:rPr>
        <w:t>var</w:t>
      </w:r>
      <w:proofErr w:type="spellEnd"/>
      <w:proofErr w:type="gram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vals</w:t>
      </w:r>
      <w:proofErr w:type="spellEnd"/>
      <w:r w:rsidRPr="00640EAD">
        <w:rPr>
          <w:rFonts w:ascii="Consolas" w:eastAsia="Times New Roman" w:hAnsi="Consolas" w:cs="Courier New"/>
          <w:color w:val="333333"/>
          <w:sz w:val="21"/>
          <w:szCs w:val="21"/>
        </w:rPr>
        <w:t xml:space="preserve"> = </w:t>
      </w:r>
      <w:proofErr w:type="spellStart"/>
      <w:r w:rsidRPr="00640EAD">
        <w:rPr>
          <w:rFonts w:ascii="Consolas" w:eastAsia="Times New Roman" w:hAnsi="Consolas" w:cs="Courier New"/>
          <w:color w:val="333333"/>
          <w:sz w:val="21"/>
          <w:szCs w:val="21"/>
        </w:rPr>
        <w:t>obj.GetType</w:t>
      </w:r>
      <w:proofErr w:type="spellEnd"/>
      <w:r w:rsidRPr="00640EAD">
        <w:rPr>
          <w:rFonts w:ascii="Consolas" w:eastAsia="Times New Roman" w:hAnsi="Consolas" w:cs="Courier New"/>
          <w:color w:val="333333"/>
          <w:sz w:val="21"/>
          <w:szCs w:val="21"/>
        </w:rPr>
        <w:t>().</w:t>
      </w:r>
      <w:proofErr w:type="spellStart"/>
      <w:r w:rsidRPr="00640EAD">
        <w:rPr>
          <w:rFonts w:ascii="Consolas" w:eastAsia="Times New Roman" w:hAnsi="Consolas" w:cs="Courier New"/>
          <w:color w:val="333333"/>
          <w:sz w:val="21"/>
          <w:szCs w:val="21"/>
        </w:rPr>
        <w:t>GetProperties</w:t>
      </w:r>
      <w:proofErr w:type="spellEnd"/>
      <w:r w:rsidRPr="00640EAD">
        <w:rPr>
          <w:rFonts w:ascii="Consolas" w:eastAsia="Times New Roman" w:hAnsi="Consolas" w:cs="Courier New"/>
          <w:color w:val="333333"/>
          <w:sz w:val="21"/>
          <w:szCs w:val="21"/>
        </w:rPr>
        <w:t>().Select(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gramStart"/>
      <w:r w:rsidRPr="00640EAD">
        <w:rPr>
          <w:rFonts w:ascii="Consolas" w:eastAsia="Times New Roman" w:hAnsi="Consolas" w:cs="Courier New"/>
          <w:color w:val="333333"/>
          <w:sz w:val="21"/>
          <w:szCs w:val="21"/>
        </w:rPr>
        <w:t>pi</w:t>
      </w:r>
      <w:proofErr w:type="gramEnd"/>
      <w:r w:rsidRPr="00640EAD">
        <w:rPr>
          <w:rFonts w:ascii="Consolas" w:eastAsia="Times New Roman" w:hAnsi="Consolas" w:cs="Courier New"/>
          <w:color w:val="333333"/>
          <w:sz w:val="21"/>
          <w:szCs w:val="21"/>
        </w:rPr>
        <w:t xml:space="preserve"> =&gt; </w:t>
      </w:r>
      <w:r w:rsidRPr="00640EAD">
        <w:rPr>
          <w:rFonts w:ascii="Consolas" w:eastAsia="Times New Roman" w:hAnsi="Consolas" w:cs="Courier New"/>
          <w:color w:val="0000FF"/>
          <w:sz w:val="21"/>
          <w:szCs w:val="21"/>
        </w:rPr>
        <w:t>new</w:t>
      </w:r>
      <w:r w:rsidRPr="00640EAD">
        <w:rPr>
          <w:rFonts w:ascii="Consolas" w:eastAsia="Times New Roman" w:hAnsi="Consolas" w:cs="Courier New"/>
          <w:color w:val="333333"/>
          <w:sz w:val="21"/>
          <w:szCs w:val="21"/>
        </w:rPr>
        <w:t xml:space="preserve"> {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Value = </w:t>
      </w:r>
      <w:proofErr w:type="spellStart"/>
      <w:proofErr w:type="gramStart"/>
      <w:r w:rsidRPr="00640EAD">
        <w:rPr>
          <w:rFonts w:ascii="Consolas" w:eastAsia="Times New Roman" w:hAnsi="Consolas" w:cs="Courier New"/>
          <w:color w:val="333333"/>
          <w:sz w:val="21"/>
          <w:szCs w:val="21"/>
        </w:rPr>
        <w:t>pi.GetValue</w:t>
      </w:r>
      <w:proofErr w:type="spellEnd"/>
      <w:r w:rsidRPr="00640EAD">
        <w:rPr>
          <w:rFonts w:ascii="Consolas" w:eastAsia="Times New Roman" w:hAnsi="Consolas" w:cs="Courier New"/>
          <w:color w:val="333333"/>
          <w:sz w:val="21"/>
          <w:szCs w:val="21"/>
        </w:rPr>
        <w:t>(</w:t>
      </w:r>
      <w:proofErr w:type="spellStart"/>
      <w:proofErr w:type="gramEnd"/>
      <w:r w:rsidRPr="00640EAD">
        <w:rPr>
          <w:rFonts w:ascii="Consolas" w:eastAsia="Times New Roman" w:hAnsi="Consolas" w:cs="Courier New"/>
          <w:color w:val="333333"/>
          <w:sz w:val="21"/>
          <w:szCs w:val="21"/>
        </w:rPr>
        <w:t>obj</w:t>
      </w:r>
      <w:proofErr w:type="spellEnd"/>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0000FF"/>
          <w:sz w:val="21"/>
          <w:szCs w:val="21"/>
        </w:rPr>
        <w:t>null</w:t>
      </w:r>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lastRenderedPageBreak/>
        <w:t xml:space="preserve">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gramStart"/>
      <w:r w:rsidRPr="00640EAD">
        <w:rPr>
          <w:rFonts w:ascii="Consolas" w:eastAsia="Times New Roman" w:hAnsi="Consolas" w:cs="Courier New"/>
          <w:color w:val="0000FF"/>
          <w:sz w:val="21"/>
          <w:szCs w:val="21"/>
        </w:rPr>
        <w:t>string</w:t>
      </w:r>
      <w:proofErr w:type="gramEnd"/>
      <w:r w:rsidRPr="00640EAD">
        <w:rPr>
          <w:rFonts w:ascii="Consolas" w:eastAsia="Times New Roman" w:hAnsi="Consolas" w:cs="Courier New"/>
          <w:color w:val="333333"/>
          <w:sz w:val="21"/>
          <w:szCs w:val="21"/>
        </w:rPr>
        <w:t xml:space="preserve"> _</w:t>
      </w:r>
      <w:proofErr w:type="spellStart"/>
      <w:r w:rsidRPr="00640EAD">
        <w:rPr>
          <w:rFonts w:ascii="Consolas" w:eastAsia="Times New Roman" w:hAnsi="Consolas" w:cs="Courier New"/>
          <w:color w:val="333333"/>
          <w:sz w:val="21"/>
          <w:szCs w:val="21"/>
        </w:rPr>
        <w:t>valueLine</w:t>
      </w:r>
      <w:proofErr w:type="spellEnd"/>
      <w:r w:rsidRPr="00640EAD">
        <w:rPr>
          <w:rFonts w:ascii="Consolas" w:eastAsia="Times New Roman" w:hAnsi="Consolas" w:cs="Courier New"/>
          <w:color w:val="333333"/>
          <w:sz w:val="21"/>
          <w:szCs w:val="21"/>
        </w:rPr>
        <w:t xml:space="preserve"> = </w:t>
      </w:r>
      <w:proofErr w:type="spellStart"/>
      <w:r w:rsidRPr="00640EAD">
        <w:rPr>
          <w:rFonts w:ascii="Consolas" w:eastAsia="Times New Roman" w:hAnsi="Consolas" w:cs="Courier New"/>
          <w:color w:val="0000FF"/>
          <w:sz w:val="21"/>
          <w:szCs w:val="21"/>
        </w:rPr>
        <w:t>string</w:t>
      </w:r>
      <w:r w:rsidRPr="00640EAD">
        <w:rPr>
          <w:rFonts w:ascii="Consolas" w:eastAsia="Times New Roman" w:hAnsi="Consolas" w:cs="Courier New"/>
          <w:color w:val="333333"/>
          <w:sz w:val="21"/>
          <w:szCs w:val="21"/>
        </w:rPr>
        <w:t>.Empty</w:t>
      </w:r>
      <w:proofErr w:type="spellEnd"/>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spellStart"/>
      <w:proofErr w:type="gramStart"/>
      <w:r w:rsidRPr="00640EAD">
        <w:rPr>
          <w:rFonts w:ascii="Consolas" w:eastAsia="Times New Roman" w:hAnsi="Consolas" w:cs="Courier New"/>
          <w:color w:val="0000FF"/>
          <w:sz w:val="21"/>
          <w:szCs w:val="21"/>
        </w:rPr>
        <w:t>foreach</w:t>
      </w:r>
      <w:proofErr w:type="spellEnd"/>
      <w:proofErr w:type="gram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0000FF"/>
          <w:sz w:val="21"/>
          <w:szCs w:val="21"/>
        </w:rPr>
        <w:t>var</w:t>
      </w:r>
      <w:proofErr w:type="spell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val</w:t>
      </w:r>
      <w:proofErr w:type="spellEnd"/>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0000FF"/>
          <w:sz w:val="21"/>
          <w:szCs w:val="21"/>
        </w:rPr>
        <w:t>in</w:t>
      </w:r>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vals</w:t>
      </w:r>
      <w:proofErr w:type="spellEnd"/>
      <w:r w:rsidRPr="00640EAD">
        <w:rPr>
          <w:rFonts w:ascii="Consolas" w:eastAsia="Times New Roman" w:hAnsi="Consolas" w:cs="Courier New"/>
          <w:color w:val="333333"/>
          <w:sz w:val="21"/>
          <w:szCs w:val="21"/>
        </w:rPr>
        <w:t>)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gramStart"/>
      <w:r w:rsidRPr="00640EAD">
        <w:rPr>
          <w:rFonts w:ascii="Consolas" w:eastAsia="Times New Roman" w:hAnsi="Consolas" w:cs="Courier New"/>
          <w:color w:val="0000FF"/>
          <w:sz w:val="21"/>
          <w:szCs w:val="21"/>
        </w:rPr>
        <w:t>if</w:t>
      </w:r>
      <w:proofErr w:type="gram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val.Value</w:t>
      </w:r>
      <w:proofErr w:type="spellEnd"/>
      <w:r w:rsidRPr="00640EAD">
        <w:rPr>
          <w:rFonts w:ascii="Consolas" w:eastAsia="Times New Roman" w:hAnsi="Consolas" w:cs="Courier New"/>
          <w:color w:val="333333"/>
          <w:sz w:val="21"/>
          <w:szCs w:val="21"/>
        </w:rPr>
        <w:t xml:space="preserve"> != </w:t>
      </w:r>
      <w:r w:rsidRPr="00640EAD">
        <w:rPr>
          <w:rFonts w:ascii="Consolas" w:eastAsia="Times New Roman" w:hAnsi="Consolas" w:cs="Courier New"/>
          <w:color w:val="0000FF"/>
          <w:sz w:val="21"/>
          <w:szCs w:val="21"/>
        </w:rPr>
        <w:t>null</w:t>
      </w:r>
      <w:r w:rsidRPr="00640EAD">
        <w:rPr>
          <w:rFonts w:ascii="Consolas" w:eastAsia="Times New Roman" w:hAnsi="Consolas" w:cs="Courier New"/>
          <w:color w:val="333333"/>
          <w:sz w:val="21"/>
          <w:szCs w:val="21"/>
        </w:rPr>
        <w:t>)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spellStart"/>
      <w:proofErr w:type="gramStart"/>
      <w:r w:rsidRPr="00640EAD">
        <w:rPr>
          <w:rFonts w:ascii="Consolas" w:eastAsia="Times New Roman" w:hAnsi="Consolas" w:cs="Courier New"/>
          <w:color w:val="0000FF"/>
          <w:sz w:val="21"/>
          <w:szCs w:val="21"/>
        </w:rPr>
        <w:t>var</w:t>
      </w:r>
      <w:proofErr w:type="spellEnd"/>
      <w:proofErr w:type="gramEnd"/>
      <w:r w:rsidRPr="00640EAD">
        <w:rPr>
          <w:rFonts w:ascii="Consolas" w:eastAsia="Times New Roman" w:hAnsi="Consolas" w:cs="Courier New"/>
          <w:color w:val="333333"/>
          <w:sz w:val="21"/>
          <w:szCs w:val="21"/>
        </w:rPr>
        <w:t xml:space="preserve"> _</w:t>
      </w:r>
      <w:proofErr w:type="spellStart"/>
      <w:r w:rsidRPr="00640EAD">
        <w:rPr>
          <w:rFonts w:ascii="Consolas" w:eastAsia="Times New Roman" w:hAnsi="Consolas" w:cs="Courier New"/>
          <w:color w:val="333333"/>
          <w:sz w:val="21"/>
          <w:szCs w:val="21"/>
        </w:rPr>
        <w:t>val</w:t>
      </w:r>
      <w:proofErr w:type="spellEnd"/>
      <w:r w:rsidRPr="00640EAD">
        <w:rPr>
          <w:rFonts w:ascii="Consolas" w:eastAsia="Times New Roman" w:hAnsi="Consolas" w:cs="Courier New"/>
          <w:color w:val="333333"/>
          <w:sz w:val="21"/>
          <w:szCs w:val="21"/>
        </w:rPr>
        <w:t xml:space="preserve"> = </w:t>
      </w:r>
      <w:proofErr w:type="spellStart"/>
      <w:r w:rsidRPr="00640EAD">
        <w:rPr>
          <w:rFonts w:ascii="Consolas" w:eastAsia="Times New Roman" w:hAnsi="Consolas" w:cs="Courier New"/>
          <w:color w:val="333333"/>
          <w:sz w:val="21"/>
          <w:szCs w:val="21"/>
        </w:rPr>
        <w:t>val.Value.ToString</w:t>
      </w:r>
      <w:proofErr w:type="spellEnd"/>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008000"/>
          <w:sz w:val="21"/>
          <w:szCs w:val="21"/>
        </w:rPr>
        <w:t xml:space="preserve">//Check if the value </w:t>
      </w:r>
      <w:proofErr w:type="spellStart"/>
      <w:r w:rsidRPr="00640EAD">
        <w:rPr>
          <w:rFonts w:ascii="Consolas" w:eastAsia="Times New Roman" w:hAnsi="Consolas" w:cs="Courier New"/>
          <w:color w:val="008000"/>
          <w:sz w:val="21"/>
          <w:szCs w:val="21"/>
        </w:rPr>
        <w:t>contans</w:t>
      </w:r>
      <w:proofErr w:type="spellEnd"/>
      <w:r w:rsidRPr="00640EAD">
        <w:rPr>
          <w:rFonts w:ascii="Consolas" w:eastAsia="Times New Roman" w:hAnsi="Consolas" w:cs="Courier New"/>
          <w:color w:val="008000"/>
          <w:sz w:val="21"/>
          <w:szCs w:val="21"/>
        </w:rPr>
        <w:t xml:space="preserve"> a comma and place it in quotes if so</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gramStart"/>
      <w:r w:rsidRPr="00640EAD">
        <w:rPr>
          <w:rFonts w:ascii="Consolas" w:eastAsia="Times New Roman" w:hAnsi="Consolas" w:cs="Courier New"/>
          <w:color w:val="0000FF"/>
          <w:sz w:val="21"/>
          <w:szCs w:val="21"/>
        </w:rPr>
        <w:t>if</w:t>
      </w:r>
      <w:proofErr w:type="gramEnd"/>
      <w:r w:rsidRPr="00640EAD">
        <w:rPr>
          <w:rFonts w:ascii="Consolas" w:eastAsia="Times New Roman" w:hAnsi="Consolas" w:cs="Courier New"/>
          <w:color w:val="333333"/>
          <w:sz w:val="21"/>
          <w:szCs w:val="21"/>
        </w:rPr>
        <w:t xml:space="preserve"> (_</w:t>
      </w:r>
      <w:proofErr w:type="spellStart"/>
      <w:r w:rsidRPr="00640EAD">
        <w:rPr>
          <w:rFonts w:ascii="Consolas" w:eastAsia="Times New Roman" w:hAnsi="Consolas" w:cs="Courier New"/>
          <w:color w:val="333333"/>
          <w:sz w:val="21"/>
          <w:szCs w:val="21"/>
        </w:rPr>
        <w:t>val.Contains</w:t>
      </w:r>
      <w:proofErr w:type="spellEnd"/>
      <w:r w:rsidRPr="00640EAD">
        <w:rPr>
          <w:rFonts w:ascii="Consolas" w:eastAsia="Times New Roman" w:hAnsi="Consolas" w:cs="Courier New"/>
          <w:color w:val="333333"/>
          <w:sz w:val="21"/>
          <w:szCs w:val="21"/>
        </w:rPr>
        <w:t>(</w:t>
      </w:r>
      <w:r w:rsidRPr="00640EAD">
        <w:rPr>
          <w:rFonts w:ascii="Consolas" w:eastAsia="Times New Roman" w:hAnsi="Consolas" w:cs="Courier New"/>
          <w:color w:val="A31515"/>
          <w:sz w:val="21"/>
          <w:szCs w:val="21"/>
        </w:rPr>
        <w:t>","</w:t>
      </w:r>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_</w:t>
      </w:r>
      <w:proofErr w:type="spellStart"/>
      <w:r w:rsidRPr="00640EAD">
        <w:rPr>
          <w:rFonts w:ascii="Consolas" w:eastAsia="Times New Roman" w:hAnsi="Consolas" w:cs="Courier New"/>
          <w:color w:val="333333"/>
          <w:sz w:val="21"/>
          <w:szCs w:val="21"/>
        </w:rPr>
        <w:t>val</w:t>
      </w:r>
      <w:proofErr w:type="spellEnd"/>
      <w:r w:rsidRPr="00640EAD">
        <w:rPr>
          <w:rFonts w:ascii="Consolas" w:eastAsia="Times New Roman" w:hAnsi="Consolas" w:cs="Courier New"/>
          <w:color w:val="333333"/>
          <w:sz w:val="21"/>
          <w:szCs w:val="21"/>
        </w:rPr>
        <w:t xml:space="preserve"> = </w:t>
      </w:r>
      <w:proofErr w:type="spellStart"/>
      <w:proofErr w:type="gramStart"/>
      <w:r w:rsidRPr="00640EAD">
        <w:rPr>
          <w:rFonts w:ascii="Consolas" w:eastAsia="Times New Roman" w:hAnsi="Consolas" w:cs="Courier New"/>
          <w:color w:val="0000FF"/>
          <w:sz w:val="21"/>
          <w:szCs w:val="21"/>
        </w:rPr>
        <w:t>string</w:t>
      </w:r>
      <w:r w:rsidRPr="00640EAD">
        <w:rPr>
          <w:rFonts w:ascii="Consolas" w:eastAsia="Times New Roman" w:hAnsi="Consolas" w:cs="Courier New"/>
          <w:color w:val="333333"/>
          <w:sz w:val="21"/>
          <w:szCs w:val="21"/>
        </w:rPr>
        <w:t>.Concat</w:t>
      </w:r>
      <w:proofErr w:type="spellEnd"/>
      <w:r w:rsidRPr="00640EAD">
        <w:rPr>
          <w:rFonts w:ascii="Consolas" w:eastAsia="Times New Roman" w:hAnsi="Consolas" w:cs="Courier New"/>
          <w:color w:val="333333"/>
          <w:sz w:val="21"/>
          <w:szCs w:val="21"/>
        </w:rPr>
        <w:t>(</w:t>
      </w:r>
      <w:proofErr w:type="gramEnd"/>
      <w:r w:rsidRPr="00640EAD">
        <w:rPr>
          <w:rFonts w:ascii="Consolas" w:eastAsia="Times New Roman" w:hAnsi="Consolas" w:cs="Courier New"/>
          <w:color w:val="A31515"/>
          <w:sz w:val="21"/>
          <w:szCs w:val="21"/>
        </w:rPr>
        <w:t>"\""</w:t>
      </w:r>
      <w:r w:rsidRPr="00640EAD">
        <w:rPr>
          <w:rFonts w:ascii="Consolas" w:eastAsia="Times New Roman" w:hAnsi="Consolas" w:cs="Courier New"/>
          <w:color w:val="333333"/>
          <w:sz w:val="21"/>
          <w:szCs w:val="21"/>
        </w:rPr>
        <w:t>, _</w:t>
      </w:r>
      <w:proofErr w:type="spellStart"/>
      <w:r w:rsidRPr="00640EAD">
        <w:rPr>
          <w:rFonts w:ascii="Consolas" w:eastAsia="Times New Roman" w:hAnsi="Consolas" w:cs="Courier New"/>
          <w:color w:val="333333"/>
          <w:sz w:val="21"/>
          <w:szCs w:val="21"/>
        </w:rPr>
        <w:t>val</w:t>
      </w:r>
      <w:proofErr w:type="spellEnd"/>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A31515"/>
          <w:sz w:val="21"/>
          <w:szCs w:val="21"/>
        </w:rPr>
        <w:t>"\""</w:t>
      </w:r>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008000"/>
          <w:sz w:val="21"/>
          <w:szCs w:val="21"/>
        </w:rPr>
        <w:t>//Replace any \r or \n special characters from a new line with a space</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gramStart"/>
      <w:r w:rsidRPr="00640EAD">
        <w:rPr>
          <w:rFonts w:ascii="Consolas" w:eastAsia="Times New Roman" w:hAnsi="Consolas" w:cs="Courier New"/>
          <w:color w:val="0000FF"/>
          <w:sz w:val="21"/>
          <w:szCs w:val="21"/>
        </w:rPr>
        <w:t>if</w:t>
      </w:r>
      <w:proofErr w:type="gramEnd"/>
      <w:r w:rsidRPr="00640EAD">
        <w:rPr>
          <w:rFonts w:ascii="Consolas" w:eastAsia="Times New Roman" w:hAnsi="Consolas" w:cs="Courier New"/>
          <w:color w:val="333333"/>
          <w:sz w:val="21"/>
          <w:szCs w:val="21"/>
        </w:rPr>
        <w:t xml:space="preserve"> (_</w:t>
      </w:r>
      <w:proofErr w:type="spellStart"/>
      <w:r w:rsidRPr="00640EAD">
        <w:rPr>
          <w:rFonts w:ascii="Consolas" w:eastAsia="Times New Roman" w:hAnsi="Consolas" w:cs="Courier New"/>
          <w:color w:val="333333"/>
          <w:sz w:val="21"/>
          <w:szCs w:val="21"/>
        </w:rPr>
        <w:t>val.Contains</w:t>
      </w:r>
      <w:proofErr w:type="spellEnd"/>
      <w:r w:rsidRPr="00640EAD">
        <w:rPr>
          <w:rFonts w:ascii="Consolas" w:eastAsia="Times New Roman" w:hAnsi="Consolas" w:cs="Courier New"/>
          <w:color w:val="333333"/>
          <w:sz w:val="21"/>
          <w:szCs w:val="21"/>
        </w:rPr>
        <w:t>(</w:t>
      </w:r>
      <w:r w:rsidRPr="00640EAD">
        <w:rPr>
          <w:rFonts w:ascii="Consolas" w:eastAsia="Times New Roman" w:hAnsi="Consolas" w:cs="Courier New"/>
          <w:color w:val="A31515"/>
          <w:sz w:val="21"/>
          <w:szCs w:val="21"/>
        </w:rPr>
        <w:t>"\r"</w:t>
      </w:r>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_</w:t>
      </w:r>
      <w:proofErr w:type="spellStart"/>
      <w:r w:rsidRPr="00640EAD">
        <w:rPr>
          <w:rFonts w:ascii="Consolas" w:eastAsia="Times New Roman" w:hAnsi="Consolas" w:cs="Courier New"/>
          <w:color w:val="333333"/>
          <w:sz w:val="21"/>
          <w:szCs w:val="21"/>
        </w:rPr>
        <w:t>val</w:t>
      </w:r>
      <w:proofErr w:type="spellEnd"/>
      <w:r w:rsidRPr="00640EAD">
        <w:rPr>
          <w:rFonts w:ascii="Consolas" w:eastAsia="Times New Roman" w:hAnsi="Consolas" w:cs="Courier New"/>
          <w:color w:val="333333"/>
          <w:sz w:val="21"/>
          <w:szCs w:val="21"/>
        </w:rPr>
        <w:t xml:space="preserve"> = _</w:t>
      </w:r>
      <w:proofErr w:type="spellStart"/>
      <w:proofErr w:type="gramStart"/>
      <w:r w:rsidRPr="00640EAD">
        <w:rPr>
          <w:rFonts w:ascii="Consolas" w:eastAsia="Times New Roman" w:hAnsi="Consolas" w:cs="Courier New"/>
          <w:color w:val="333333"/>
          <w:sz w:val="21"/>
          <w:szCs w:val="21"/>
        </w:rPr>
        <w:t>val.Replace</w:t>
      </w:r>
      <w:proofErr w:type="spellEnd"/>
      <w:r w:rsidRPr="00640EAD">
        <w:rPr>
          <w:rFonts w:ascii="Consolas" w:eastAsia="Times New Roman" w:hAnsi="Consolas" w:cs="Courier New"/>
          <w:color w:val="333333"/>
          <w:sz w:val="21"/>
          <w:szCs w:val="21"/>
        </w:rPr>
        <w:t>(</w:t>
      </w:r>
      <w:proofErr w:type="gramEnd"/>
      <w:r w:rsidRPr="00640EAD">
        <w:rPr>
          <w:rFonts w:ascii="Consolas" w:eastAsia="Times New Roman" w:hAnsi="Consolas" w:cs="Courier New"/>
          <w:color w:val="A31515"/>
          <w:sz w:val="21"/>
          <w:szCs w:val="21"/>
        </w:rPr>
        <w:t>"\r"</w:t>
      </w:r>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A31515"/>
          <w:sz w:val="21"/>
          <w:szCs w:val="21"/>
        </w:rPr>
        <w:t>" "</w:t>
      </w:r>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gramStart"/>
      <w:r w:rsidRPr="00640EAD">
        <w:rPr>
          <w:rFonts w:ascii="Consolas" w:eastAsia="Times New Roman" w:hAnsi="Consolas" w:cs="Courier New"/>
          <w:color w:val="0000FF"/>
          <w:sz w:val="21"/>
          <w:szCs w:val="21"/>
        </w:rPr>
        <w:t>if</w:t>
      </w:r>
      <w:proofErr w:type="gramEnd"/>
      <w:r w:rsidRPr="00640EAD">
        <w:rPr>
          <w:rFonts w:ascii="Consolas" w:eastAsia="Times New Roman" w:hAnsi="Consolas" w:cs="Courier New"/>
          <w:color w:val="333333"/>
          <w:sz w:val="21"/>
          <w:szCs w:val="21"/>
        </w:rPr>
        <w:t xml:space="preserve"> (_</w:t>
      </w:r>
      <w:proofErr w:type="spellStart"/>
      <w:r w:rsidRPr="00640EAD">
        <w:rPr>
          <w:rFonts w:ascii="Consolas" w:eastAsia="Times New Roman" w:hAnsi="Consolas" w:cs="Courier New"/>
          <w:color w:val="333333"/>
          <w:sz w:val="21"/>
          <w:szCs w:val="21"/>
        </w:rPr>
        <w:t>val.Contains</w:t>
      </w:r>
      <w:proofErr w:type="spellEnd"/>
      <w:r w:rsidRPr="00640EAD">
        <w:rPr>
          <w:rFonts w:ascii="Consolas" w:eastAsia="Times New Roman" w:hAnsi="Consolas" w:cs="Courier New"/>
          <w:color w:val="333333"/>
          <w:sz w:val="21"/>
          <w:szCs w:val="21"/>
        </w:rPr>
        <w:t>(</w:t>
      </w:r>
      <w:r w:rsidRPr="00640EAD">
        <w:rPr>
          <w:rFonts w:ascii="Consolas" w:eastAsia="Times New Roman" w:hAnsi="Consolas" w:cs="Courier New"/>
          <w:color w:val="A31515"/>
          <w:sz w:val="21"/>
          <w:szCs w:val="21"/>
        </w:rPr>
        <w:t>"\n"</w:t>
      </w:r>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_</w:t>
      </w:r>
      <w:proofErr w:type="spellStart"/>
      <w:r w:rsidRPr="00640EAD">
        <w:rPr>
          <w:rFonts w:ascii="Consolas" w:eastAsia="Times New Roman" w:hAnsi="Consolas" w:cs="Courier New"/>
          <w:color w:val="333333"/>
          <w:sz w:val="21"/>
          <w:szCs w:val="21"/>
        </w:rPr>
        <w:t>val</w:t>
      </w:r>
      <w:proofErr w:type="spellEnd"/>
      <w:r w:rsidRPr="00640EAD">
        <w:rPr>
          <w:rFonts w:ascii="Consolas" w:eastAsia="Times New Roman" w:hAnsi="Consolas" w:cs="Courier New"/>
          <w:color w:val="333333"/>
          <w:sz w:val="21"/>
          <w:szCs w:val="21"/>
        </w:rPr>
        <w:t xml:space="preserve"> = _</w:t>
      </w:r>
      <w:proofErr w:type="spellStart"/>
      <w:proofErr w:type="gramStart"/>
      <w:r w:rsidRPr="00640EAD">
        <w:rPr>
          <w:rFonts w:ascii="Consolas" w:eastAsia="Times New Roman" w:hAnsi="Consolas" w:cs="Courier New"/>
          <w:color w:val="333333"/>
          <w:sz w:val="21"/>
          <w:szCs w:val="21"/>
        </w:rPr>
        <w:t>val.Replace</w:t>
      </w:r>
      <w:proofErr w:type="spellEnd"/>
      <w:r w:rsidRPr="00640EAD">
        <w:rPr>
          <w:rFonts w:ascii="Consolas" w:eastAsia="Times New Roman" w:hAnsi="Consolas" w:cs="Courier New"/>
          <w:color w:val="333333"/>
          <w:sz w:val="21"/>
          <w:szCs w:val="21"/>
        </w:rPr>
        <w:t>(</w:t>
      </w:r>
      <w:proofErr w:type="gramEnd"/>
      <w:r w:rsidRPr="00640EAD">
        <w:rPr>
          <w:rFonts w:ascii="Consolas" w:eastAsia="Times New Roman" w:hAnsi="Consolas" w:cs="Courier New"/>
          <w:color w:val="A31515"/>
          <w:sz w:val="21"/>
          <w:szCs w:val="21"/>
        </w:rPr>
        <w:t>"\n"</w:t>
      </w:r>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A31515"/>
          <w:sz w:val="21"/>
          <w:szCs w:val="21"/>
        </w:rPr>
        <w:t>" "</w:t>
      </w:r>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_</w:t>
      </w:r>
      <w:proofErr w:type="spellStart"/>
      <w:r w:rsidRPr="00640EAD">
        <w:rPr>
          <w:rFonts w:ascii="Consolas" w:eastAsia="Times New Roman" w:hAnsi="Consolas" w:cs="Courier New"/>
          <w:color w:val="333333"/>
          <w:sz w:val="21"/>
          <w:szCs w:val="21"/>
        </w:rPr>
        <w:t>valueLine</w:t>
      </w:r>
      <w:proofErr w:type="spellEnd"/>
      <w:r w:rsidRPr="00640EAD">
        <w:rPr>
          <w:rFonts w:ascii="Consolas" w:eastAsia="Times New Roman" w:hAnsi="Consolas" w:cs="Courier New"/>
          <w:color w:val="333333"/>
          <w:sz w:val="21"/>
          <w:szCs w:val="21"/>
        </w:rPr>
        <w:t xml:space="preserve"> = </w:t>
      </w:r>
      <w:proofErr w:type="spellStart"/>
      <w:proofErr w:type="gramStart"/>
      <w:r w:rsidRPr="00640EAD">
        <w:rPr>
          <w:rFonts w:ascii="Consolas" w:eastAsia="Times New Roman" w:hAnsi="Consolas" w:cs="Courier New"/>
          <w:color w:val="0000FF"/>
          <w:sz w:val="21"/>
          <w:szCs w:val="21"/>
        </w:rPr>
        <w:t>string</w:t>
      </w:r>
      <w:r w:rsidRPr="00640EAD">
        <w:rPr>
          <w:rFonts w:ascii="Consolas" w:eastAsia="Times New Roman" w:hAnsi="Consolas" w:cs="Courier New"/>
          <w:color w:val="333333"/>
          <w:sz w:val="21"/>
          <w:szCs w:val="21"/>
        </w:rPr>
        <w:t>.Concat</w:t>
      </w:r>
      <w:proofErr w:type="spellEnd"/>
      <w:r w:rsidRPr="00640EAD">
        <w:rPr>
          <w:rFonts w:ascii="Consolas" w:eastAsia="Times New Roman" w:hAnsi="Consolas" w:cs="Courier New"/>
          <w:color w:val="333333"/>
          <w:sz w:val="21"/>
          <w:szCs w:val="21"/>
        </w:rPr>
        <w:t>(</w:t>
      </w:r>
      <w:proofErr w:type="gramEnd"/>
      <w:r w:rsidRPr="00640EAD">
        <w:rPr>
          <w:rFonts w:ascii="Consolas" w:eastAsia="Times New Roman" w:hAnsi="Consolas" w:cs="Courier New"/>
          <w:color w:val="333333"/>
          <w:sz w:val="21"/>
          <w:szCs w:val="21"/>
        </w:rPr>
        <w:t>_</w:t>
      </w:r>
      <w:proofErr w:type="spellStart"/>
      <w:r w:rsidRPr="00640EAD">
        <w:rPr>
          <w:rFonts w:ascii="Consolas" w:eastAsia="Times New Roman" w:hAnsi="Consolas" w:cs="Courier New"/>
          <w:color w:val="333333"/>
          <w:sz w:val="21"/>
          <w:szCs w:val="21"/>
        </w:rPr>
        <w:t>valueLine</w:t>
      </w:r>
      <w:proofErr w:type="spellEnd"/>
      <w:r w:rsidRPr="00640EAD">
        <w:rPr>
          <w:rFonts w:ascii="Consolas" w:eastAsia="Times New Roman" w:hAnsi="Consolas" w:cs="Courier New"/>
          <w:color w:val="333333"/>
          <w:sz w:val="21"/>
          <w:szCs w:val="21"/>
        </w:rPr>
        <w:t>, _</w:t>
      </w:r>
      <w:proofErr w:type="spellStart"/>
      <w:r w:rsidRPr="00640EAD">
        <w:rPr>
          <w:rFonts w:ascii="Consolas" w:eastAsia="Times New Roman" w:hAnsi="Consolas" w:cs="Courier New"/>
          <w:color w:val="333333"/>
          <w:sz w:val="21"/>
          <w:szCs w:val="21"/>
        </w:rPr>
        <w:t>val</w:t>
      </w:r>
      <w:proofErr w:type="spellEnd"/>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A31515"/>
          <w:sz w:val="21"/>
          <w:szCs w:val="21"/>
        </w:rPr>
        <w:t>","</w:t>
      </w:r>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 </w:t>
      </w:r>
      <w:r w:rsidRPr="00640EAD">
        <w:rPr>
          <w:rFonts w:ascii="Consolas" w:eastAsia="Times New Roman" w:hAnsi="Consolas" w:cs="Courier New"/>
          <w:color w:val="0000FF"/>
          <w:sz w:val="21"/>
          <w:szCs w:val="21"/>
        </w:rPr>
        <w:t>else</w:t>
      </w:r>
      <w:r w:rsidRPr="00640EAD">
        <w:rPr>
          <w:rFonts w:ascii="Consolas" w:eastAsia="Times New Roman" w:hAnsi="Consolas" w:cs="Courier New"/>
          <w:color w:val="333333"/>
          <w:sz w:val="21"/>
          <w:szCs w:val="21"/>
        </w:rPr>
        <w:t xml:space="preserve">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_</w:t>
      </w:r>
      <w:proofErr w:type="spellStart"/>
      <w:r w:rsidRPr="00640EAD">
        <w:rPr>
          <w:rFonts w:ascii="Consolas" w:eastAsia="Times New Roman" w:hAnsi="Consolas" w:cs="Courier New"/>
          <w:color w:val="333333"/>
          <w:sz w:val="21"/>
          <w:szCs w:val="21"/>
        </w:rPr>
        <w:t>valueLine</w:t>
      </w:r>
      <w:proofErr w:type="spellEnd"/>
      <w:r w:rsidRPr="00640EAD">
        <w:rPr>
          <w:rFonts w:ascii="Consolas" w:eastAsia="Times New Roman" w:hAnsi="Consolas" w:cs="Courier New"/>
          <w:color w:val="333333"/>
          <w:sz w:val="21"/>
          <w:szCs w:val="21"/>
        </w:rPr>
        <w:t xml:space="preserve"> = </w:t>
      </w:r>
      <w:proofErr w:type="spellStart"/>
      <w:proofErr w:type="gramStart"/>
      <w:r w:rsidRPr="00640EAD">
        <w:rPr>
          <w:rFonts w:ascii="Consolas" w:eastAsia="Times New Roman" w:hAnsi="Consolas" w:cs="Courier New"/>
          <w:color w:val="0000FF"/>
          <w:sz w:val="21"/>
          <w:szCs w:val="21"/>
        </w:rPr>
        <w:t>string</w:t>
      </w:r>
      <w:r w:rsidRPr="00640EAD">
        <w:rPr>
          <w:rFonts w:ascii="Consolas" w:eastAsia="Times New Roman" w:hAnsi="Consolas" w:cs="Courier New"/>
          <w:color w:val="333333"/>
          <w:sz w:val="21"/>
          <w:szCs w:val="21"/>
        </w:rPr>
        <w:t>.Concat</w:t>
      </w:r>
      <w:proofErr w:type="spellEnd"/>
      <w:r w:rsidRPr="00640EAD">
        <w:rPr>
          <w:rFonts w:ascii="Consolas" w:eastAsia="Times New Roman" w:hAnsi="Consolas" w:cs="Courier New"/>
          <w:color w:val="333333"/>
          <w:sz w:val="21"/>
          <w:szCs w:val="21"/>
        </w:rPr>
        <w:t>(</w:t>
      </w:r>
      <w:proofErr w:type="spellStart"/>
      <w:proofErr w:type="gramEnd"/>
      <w:r w:rsidRPr="00640EAD">
        <w:rPr>
          <w:rFonts w:ascii="Consolas" w:eastAsia="Times New Roman" w:hAnsi="Consolas" w:cs="Courier New"/>
          <w:color w:val="0000FF"/>
          <w:sz w:val="21"/>
          <w:szCs w:val="21"/>
        </w:rPr>
        <w:t>string</w:t>
      </w:r>
      <w:r w:rsidRPr="00640EAD">
        <w:rPr>
          <w:rFonts w:ascii="Consolas" w:eastAsia="Times New Roman" w:hAnsi="Consolas" w:cs="Courier New"/>
          <w:color w:val="333333"/>
          <w:sz w:val="21"/>
          <w:szCs w:val="21"/>
        </w:rPr>
        <w:t>.Empty</w:t>
      </w:r>
      <w:proofErr w:type="spellEnd"/>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A31515"/>
          <w:sz w:val="21"/>
          <w:szCs w:val="21"/>
        </w:rPr>
        <w:t>","</w:t>
      </w:r>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_</w:t>
      </w:r>
      <w:proofErr w:type="spellStart"/>
      <w:proofErr w:type="gramStart"/>
      <w:r w:rsidRPr="00640EAD">
        <w:rPr>
          <w:rFonts w:ascii="Consolas" w:eastAsia="Times New Roman" w:hAnsi="Consolas" w:cs="Courier New"/>
          <w:color w:val="333333"/>
          <w:sz w:val="21"/>
          <w:szCs w:val="21"/>
        </w:rPr>
        <w:t>stringWriter.WriteLine</w:t>
      </w:r>
      <w:proofErr w:type="spellEnd"/>
      <w:r w:rsidRPr="00640EAD">
        <w:rPr>
          <w:rFonts w:ascii="Consolas" w:eastAsia="Times New Roman" w:hAnsi="Consolas" w:cs="Courier New"/>
          <w:color w:val="333333"/>
          <w:sz w:val="21"/>
          <w:szCs w:val="21"/>
        </w:rPr>
        <w:t>(</w:t>
      </w:r>
      <w:proofErr w:type="gramEnd"/>
      <w:r w:rsidRPr="00640EAD">
        <w:rPr>
          <w:rFonts w:ascii="Consolas" w:eastAsia="Times New Roman" w:hAnsi="Consolas" w:cs="Courier New"/>
          <w:color w:val="333333"/>
          <w:sz w:val="21"/>
          <w:szCs w:val="21"/>
        </w:rPr>
        <w:t>_</w:t>
      </w:r>
      <w:proofErr w:type="spellStart"/>
      <w:r w:rsidRPr="00640EAD">
        <w:rPr>
          <w:rFonts w:ascii="Consolas" w:eastAsia="Times New Roman" w:hAnsi="Consolas" w:cs="Courier New"/>
          <w:color w:val="333333"/>
          <w:sz w:val="21"/>
          <w:szCs w:val="21"/>
        </w:rPr>
        <w:t>valueLine.TrimEnd</w:t>
      </w:r>
      <w:proofErr w:type="spellEnd"/>
      <w:r w:rsidRPr="00640EAD">
        <w:rPr>
          <w:rFonts w:ascii="Consolas" w:eastAsia="Times New Roman" w:hAnsi="Consolas" w:cs="Courier New"/>
          <w:color w:val="333333"/>
          <w:sz w:val="21"/>
          <w:szCs w:val="21"/>
        </w:rPr>
        <w:t>(</w:t>
      </w:r>
      <w:r w:rsidRPr="00640EAD">
        <w:rPr>
          <w:rFonts w:ascii="Consolas" w:eastAsia="Times New Roman" w:hAnsi="Consolas" w:cs="Courier New"/>
          <w:color w:val="A31515"/>
          <w:sz w:val="21"/>
          <w:szCs w:val="21"/>
        </w:rPr>
        <w:t>','</w:t>
      </w:r>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spellStart"/>
      <w:proofErr w:type="gramStart"/>
      <w:r w:rsidRPr="00640EAD">
        <w:rPr>
          <w:rFonts w:ascii="Consolas" w:eastAsia="Times New Roman" w:hAnsi="Consolas" w:cs="Courier New"/>
          <w:color w:val="0000FF"/>
          <w:sz w:val="21"/>
          <w:szCs w:val="21"/>
        </w:rPr>
        <w:t>var</w:t>
      </w:r>
      <w:proofErr w:type="spellEnd"/>
      <w:proofErr w:type="gram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streamWriter</w:t>
      </w:r>
      <w:proofErr w:type="spellEnd"/>
      <w:r w:rsidRPr="00640EAD">
        <w:rPr>
          <w:rFonts w:ascii="Consolas" w:eastAsia="Times New Roman" w:hAnsi="Consolas" w:cs="Courier New"/>
          <w:color w:val="333333"/>
          <w:sz w:val="21"/>
          <w:szCs w:val="21"/>
        </w:rPr>
        <w:t xml:space="preserve"> = </w:t>
      </w:r>
      <w:r w:rsidRPr="00640EAD">
        <w:rPr>
          <w:rFonts w:ascii="Consolas" w:eastAsia="Times New Roman" w:hAnsi="Consolas" w:cs="Courier New"/>
          <w:color w:val="0000FF"/>
          <w:sz w:val="21"/>
          <w:szCs w:val="21"/>
        </w:rPr>
        <w:t>new</w:t>
      </w:r>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StreamWriter</w:t>
      </w:r>
      <w:proofErr w:type="spellEnd"/>
      <w:r w:rsidRPr="00640EAD">
        <w:rPr>
          <w:rFonts w:ascii="Consolas" w:eastAsia="Times New Roman" w:hAnsi="Consolas" w:cs="Courier New"/>
          <w:color w:val="333333"/>
          <w:sz w:val="21"/>
          <w:szCs w:val="21"/>
        </w:rPr>
        <w:t>(stream);</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spellStart"/>
      <w:proofErr w:type="gramStart"/>
      <w:r w:rsidRPr="00640EAD">
        <w:rPr>
          <w:rFonts w:ascii="Consolas" w:eastAsia="Times New Roman" w:hAnsi="Consolas" w:cs="Courier New"/>
          <w:color w:val="333333"/>
          <w:sz w:val="21"/>
          <w:szCs w:val="21"/>
        </w:rPr>
        <w:t>streamWriter.Write</w:t>
      </w:r>
      <w:proofErr w:type="spellEnd"/>
      <w:r w:rsidRPr="00640EAD">
        <w:rPr>
          <w:rFonts w:ascii="Consolas" w:eastAsia="Times New Roman" w:hAnsi="Consolas" w:cs="Courier New"/>
          <w:color w:val="333333"/>
          <w:sz w:val="21"/>
          <w:szCs w:val="21"/>
        </w:rPr>
        <w:t>(</w:t>
      </w:r>
      <w:proofErr w:type="gramEnd"/>
      <w:r w:rsidRPr="00640EAD">
        <w:rPr>
          <w:rFonts w:ascii="Consolas" w:eastAsia="Times New Roman" w:hAnsi="Consolas" w:cs="Courier New"/>
          <w:color w:val="333333"/>
          <w:sz w:val="21"/>
          <w:szCs w:val="21"/>
        </w:rPr>
        <w:t>_</w:t>
      </w:r>
      <w:proofErr w:type="spellStart"/>
      <w:r w:rsidRPr="00640EAD">
        <w:rPr>
          <w:rFonts w:ascii="Consolas" w:eastAsia="Times New Roman" w:hAnsi="Consolas" w:cs="Courier New"/>
          <w:color w:val="333333"/>
          <w:sz w:val="21"/>
          <w:szCs w:val="21"/>
        </w:rPr>
        <w:t>stringWriter.ToString</w:t>
      </w:r>
      <w:proofErr w:type="spellEnd"/>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w:t>
      </w:r>
    </w:p>
    <w:p w:rsidR="00640EAD" w:rsidRPr="00640EAD" w:rsidRDefault="00640EAD" w:rsidP="00640EAD">
      <w:pPr>
        <w:shd w:val="clear" w:color="auto" w:fill="FFFFFF"/>
        <w:spacing w:after="158" w:line="240" w:lineRule="auto"/>
        <w:rPr>
          <w:rFonts w:ascii="Calibri" w:eastAsia="Times New Roman" w:hAnsi="Calibri" w:cs="Calibri"/>
          <w:color w:val="333333"/>
          <w:sz w:val="23"/>
          <w:szCs w:val="23"/>
        </w:rPr>
      </w:pPr>
      <w:r w:rsidRPr="00640EAD">
        <w:rPr>
          <w:rFonts w:ascii="Calibri" w:eastAsia="Times New Roman" w:hAnsi="Calibri" w:cs="Calibri"/>
          <w:color w:val="333333"/>
          <w:sz w:val="23"/>
          <w:szCs w:val="23"/>
        </w:rPr>
        <w:t xml:space="preserve">We are partially done. Now, we need to make use out of this. I registered this formatter into the pipeline with the following code inside </w:t>
      </w:r>
      <w:proofErr w:type="spellStart"/>
      <w:r w:rsidRPr="00640EAD">
        <w:rPr>
          <w:rFonts w:ascii="Calibri" w:eastAsia="Times New Roman" w:hAnsi="Calibri" w:cs="Calibri"/>
          <w:color w:val="333333"/>
          <w:sz w:val="23"/>
          <w:szCs w:val="23"/>
        </w:rPr>
        <w:t>Global.asax</w:t>
      </w:r>
      <w:proofErr w:type="spellEnd"/>
      <w:r w:rsidRPr="00640EAD">
        <w:rPr>
          <w:rFonts w:ascii="Calibri" w:eastAsia="Times New Roman" w:hAnsi="Calibri" w:cs="Calibri"/>
          <w:color w:val="333333"/>
          <w:sz w:val="23"/>
          <w:szCs w:val="23"/>
        </w:rPr>
        <w:t> </w:t>
      </w:r>
      <w:proofErr w:type="spellStart"/>
      <w:r w:rsidRPr="00640EAD">
        <w:rPr>
          <w:rFonts w:ascii="Calibri" w:eastAsia="Times New Roman" w:hAnsi="Calibri" w:cs="Calibri"/>
          <w:b/>
          <w:bCs/>
          <w:color w:val="333333"/>
          <w:sz w:val="23"/>
        </w:rPr>
        <w:t>Application_Start</w:t>
      </w:r>
      <w:proofErr w:type="spellEnd"/>
      <w:r w:rsidRPr="00640EAD">
        <w:rPr>
          <w:rFonts w:ascii="Calibri" w:eastAsia="Times New Roman" w:hAnsi="Calibri" w:cs="Calibri"/>
          <w:b/>
          <w:bCs/>
          <w:color w:val="333333"/>
          <w:sz w:val="23"/>
        </w:rPr>
        <w:t> </w:t>
      </w:r>
      <w:r w:rsidRPr="00640EAD">
        <w:rPr>
          <w:rFonts w:ascii="Calibri" w:eastAsia="Times New Roman" w:hAnsi="Calibri" w:cs="Calibri"/>
          <w:color w:val="333333"/>
          <w:sz w:val="23"/>
          <w:szCs w:val="23"/>
        </w:rPr>
        <w:t>method:</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proofErr w:type="spellStart"/>
      <w:proofErr w:type="gramStart"/>
      <w:r w:rsidRPr="00640EAD">
        <w:rPr>
          <w:rFonts w:ascii="Consolas" w:eastAsia="Times New Roman" w:hAnsi="Consolas" w:cs="Courier New"/>
          <w:color w:val="333333"/>
          <w:sz w:val="21"/>
          <w:szCs w:val="21"/>
        </w:rPr>
        <w:t>GlobalConfiguration.Configuration.Formatters.Add</w:t>
      </w:r>
      <w:proofErr w:type="spellEnd"/>
      <w:r w:rsidRPr="00640EAD">
        <w:rPr>
          <w:rFonts w:ascii="Consolas" w:eastAsia="Times New Roman" w:hAnsi="Consolas" w:cs="Courier New"/>
          <w:color w:val="333333"/>
          <w:sz w:val="21"/>
          <w:szCs w:val="21"/>
        </w:rPr>
        <w:t>(</w:t>
      </w:r>
      <w:proofErr w:type="gramEnd"/>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gramStart"/>
      <w:r w:rsidRPr="00640EAD">
        <w:rPr>
          <w:rFonts w:ascii="Consolas" w:eastAsia="Times New Roman" w:hAnsi="Consolas" w:cs="Courier New"/>
          <w:color w:val="0000FF"/>
          <w:sz w:val="21"/>
          <w:szCs w:val="21"/>
        </w:rPr>
        <w:t>new</w:t>
      </w:r>
      <w:proofErr w:type="gramEnd"/>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CSVMediaTypeFormatter</w:t>
      </w:r>
      <w:proofErr w:type="spellEnd"/>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roofErr w:type="gramStart"/>
      <w:r w:rsidRPr="00640EAD">
        <w:rPr>
          <w:rFonts w:ascii="Consolas" w:eastAsia="Times New Roman" w:hAnsi="Consolas" w:cs="Courier New"/>
          <w:color w:val="0000FF"/>
          <w:sz w:val="21"/>
          <w:szCs w:val="21"/>
        </w:rPr>
        <w:t>new</w:t>
      </w:r>
      <w:r w:rsidRPr="00640EAD">
        <w:rPr>
          <w:rFonts w:ascii="Consolas" w:eastAsia="Times New Roman" w:hAnsi="Consolas" w:cs="Courier New"/>
          <w:color w:val="333333"/>
          <w:sz w:val="21"/>
          <w:szCs w:val="21"/>
        </w:rPr>
        <w:t xml:space="preserve">  </w:t>
      </w:r>
      <w:proofErr w:type="spellStart"/>
      <w:r w:rsidRPr="00640EAD">
        <w:rPr>
          <w:rFonts w:ascii="Consolas" w:eastAsia="Times New Roman" w:hAnsi="Consolas" w:cs="Courier New"/>
          <w:color w:val="333333"/>
          <w:sz w:val="21"/>
          <w:szCs w:val="21"/>
        </w:rPr>
        <w:t>QueryStringMapping</w:t>
      </w:r>
      <w:proofErr w:type="spellEnd"/>
      <w:proofErr w:type="gramEnd"/>
      <w:r w:rsidRPr="00640EAD">
        <w:rPr>
          <w:rFonts w:ascii="Consolas" w:eastAsia="Times New Roman" w:hAnsi="Consolas" w:cs="Courier New"/>
          <w:color w:val="333333"/>
          <w:sz w:val="21"/>
          <w:szCs w:val="21"/>
        </w:rPr>
        <w:t>(</w:t>
      </w:r>
      <w:r w:rsidRPr="00640EAD">
        <w:rPr>
          <w:rFonts w:ascii="Consolas" w:eastAsia="Times New Roman" w:hAnsi="Consolas" w:cs="Courier New"/>
          <w:color w:val="A31515"/>
          <w:sz w:val="21"/>
          <w:szCs w:val="21"/>
        </w:rPr>
        <w:t>"format"</w:t>
      </w:r>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A31515"/>
          <w:sz w:val="21"/>
          <w:szCs w:val="21"/>
        </w:rPr>
        <w:t>"</w:t>
      </w:r>
      <w:proofErr w:type="spellStart"/>
      <w:r w:rsidRPr="00640EAD">
        <w:rPr>
          <w:rFonts w:ascii="Consolas" w:eastAsia="Times New Roman" w:hAnsi="Consolas" w:cs="Courier New"/>
          <w:color w:val="A31515"/>
          <w:sz w:val="21"/>
          <w:szCs w:val="21"/>
        </w:rPr>
        <w:t>csv</w:t>
      </w:r>
      <w:proofErr w:type="spellEnd"/>
      <w:r w:rsidRPr="00640EAD">
        <w:rPr>
          <w:rFonts w:ascii="Consolas" w:eastAsia="Times New Roman" w:hAnsi="Consolas" w:cs="Courier New"/>
          <w:color w:val="A31515"/>
          <w:sz w:val="21"/>
          <w:szCs w:val="21"/>
        </w:rPr>
        <w:t>"</w:t>
      </w:r>
      <w:r w:rsidRPr="00640EAD">
        <w:rPr>
          <w:rFonts w:ascii="Consolas" w:eastAsia="Times New Roman" w:hAnsi="Consolas" w:cs="Courier New"/>
          <w:color w:val="333333"/>
          <w:sz w:val="21"/>
          <w:szCs w:val="21"/>
        </w:rPr>
        <w:t xml:space="preserve">, </w:t>
      </w:r>
      <w:r w:rsidRPr="00640EAD">
        <w:rPr>
          <w:rFonts w:ascii="Consolas" w:eastAsia="Times New Roman" w:hAnsi="Consolas" w:cs="Courier New"/>
          <w:color w:val="A31515"/>
          <w:sz w:val="21"/>
          <w:szCs w:val="21"/>
        </w:rPr>
        <w:t>"text/</w:t>
      </w:r>
      <w:proofErr w:type="spellStart"/>
      <w:r w:rsidRPr="00640EAD">
        <w:rPr>
          <w:rFonts w:ascii="Consolas" w:eastAsia="Times New Roman" w:hAnsi="Consolas" w:cs="Courier New"/>
          <w:color w:val="A31515"/>
          <w:sz w:val="21"/>
          <w:szCs w:val="21"/>
        </w:rPr>
        <w:t>csv</w:t>
      </w:r>
      <w:proofErr w:type="spellEnd"/>
      <w:r w:rsidRPr="00640EAD">
        <w:rPr>
          <w:rFonts w:ascii="Consolas" w:eastAsia="Times New Roman" w:hAnsi="Consolas" w:cs="Courier New"/>
          <w:color w:val="A31515"/>
          <w:sz w:val="21"/>
          <w:szCs w:val="21"/>
        </w:rPr>
        <w:t>"</w:t>
      </w:r>
      <w:r w:rsidRPr="00640EAD">
        <w:rPr>
          <w:rFonts w:ascii="Consolas" w:eastAsia="Times New Roman" w:hAnsi="Consolas" w:cs="Courier New"/>
          <w:color w:val="333333"/>
          <w:sz w:val="21"/>
          <w:szCs w:val="21"/>
        </w:rPr>
        <w:t>)</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 xml:space="preserve">    )</w:t>
      </w:r>
    </w:p>
    <w:p w:rsidR="00640EAD" w:rsidRPr="00640EAD" w:rsidRDefault="00640EAD" w:rsidP="00640EA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rPr>
      </w:pPr>
      <w:r w:rsidRPr="00640EAD">
        <w:rPr>
          <w:rFonts w:ascii="Consolas" w:eastAsia="Times New Roman" w:hAnsi="Consolas" w:cs="Courier New"/>
          <w:color w:val="333333"/>
          <w:sz w:val="21"/>
          <w:szCs w:val="21"/>
        </w:rPr>
        <w:t>);</w:t>
      </w:r>
    </w:p>
    <w:p w:rsidR="00640EAD" w:rsidRPr="00640EAD" w:rsidRDefault="00640EAD" w:rsidP="00640EAD">
      <w:pPr>
        <w:shd w:val="clear" w:color="auto" w:fill="FFFFFF"/>
        <w:spacing w:after="158" w:line="240" w:lineRule="auto"/>
        <w:rPr>
          <w:rFonts w:ascii="Calibri" w:eastAsia="Times New Roman" w:hAnsi="Calibri" w:cs="Calibri"/>
          <w:color w:val="333333"/>
          <w:sz w:val="23"/>
          <w:szCs w:val="23"/>
        </w:rPr>
      </w:pPr>
      <w:r w:rsidRPr="00640EAD">
        <w:rPr>
          <w:rFonts w:ascii="Calibri" w:eastAsia="Times New Roman" w:hAnsi="Calibri" w:cs="Calibri"/>
          <w:color w:val="333333"/>
          <w:sz w:val="23"/>
          <w:szCs w:val="23"/>
        </w:rPr>
        <w:t>On my sample application, when you navigate to </w:t>
      </w:r>
      <w:r w:rsidRPr="00640EAD">
        <w:rPr>
          <w:rFonts w:ascii="Calibri" w:eastAsia="Times New Roman" w:hAnsi="Calibri" w:cs="Calibri"/>
          <w:b/>
          <w:bCs/>
          <w:color w:val="333333"/>
          <w:sz w:val="23"/>
        </w:rPr>
        <w:t>/</w:t>
      </w:r>
      <w:proofErr w:type="spellStart"/>
      <w:r w:rsidRPr="00640EAD">
        <w:rPr>
          <w:rFonts w:ascii="Calibri" w:eastAsia="Times New Roman" w:hAnsi="Calibri" w:cs="Calibri"/>
          <w:b/>
          <w:bCs/>
          <w:color w:val="333333"/>
          <w:sz w:val="23"/>
        </w:rPr>
        <w:t>api</w:t>
      </w:r>
      <w:proofErr w:type="spellEnd"/>
      <w:r w:rsidRPr="00640EAD">
        <w:rPr>
          <w:rFonts w:ascii="Calibri" w:eastAsia="Times New Roman" w:hAnsi="Calibri" w:cs="Calibri"/>
          <w:b/>
          <w:bCs/>
          <w:color w:val="333333"/>
          <w:sz w:val="23"/>
        </w:rPr>
        <w:t>/</w:t>
      </w:r>
      <w:proofErr w:type="spellStart"/>
      <w:r w:rsidRPr="00640EAD">
        <w:rPr>
          <w:rFonts w:ascii="Calibri" w:eastAsia="Times New Roman" w:hAnsi="Calibri" w:cs="Calibri"/>
          <w:b/>
          <w:bCs/>
          <w:color w:val="333333"/>
          <w:sz w:val="23"/>
        </w:rPr>
        <w:t>cars</w:t>
      </w:r>
      <w:proofErr w:type="gramStart"/>
      <w:r w:rsidRPr="00640EAD">
        <w:rPr>
          <w:rFonts w:ascii="Calibri" w:eastAsia="Times New Roman" w:hAnsi="Calibri" w:cs="Calibri"/>
          <w:b/>
          <w:bCs/>
          <w:color w:val="333333"/>
          <w:sz w:val="23"/>
        </w:rPr>
        <w:t>?format</w:t>
      </w:r>
      <w:proofErr w:type="spellEnd"/>
      <w:proofErr w:type="gramEnd"/>
      <w:r w:rsidRPr="00640EAD">
        <w:rPr>
          <w:rFonts w:ascii="Calibri" w:eastAsia="Times New Roman" w:hAnsi="Calibri" w:cs="Calibri"/>
          <w:b/>
          <w:bCs/>
          <w:color w:val="333333"/>
          <w:sz w:val="23"/>
        </w:rPr>
        <w:t>=</w:t>
      </w:r>
      <w:proofErr w:type="spellStart"/>
      <w:r w:rsidRPr="00640EAD">
        <w:rPr>
          <w:rFonts w:ascii="Calibri" w:eastAsia="Times New Roman" w:hAnsi="Calibri" w:cs="Calibri"/>
          <w:b/>
          <w:bCs/>
          <w:color w:val="333333"/>
          <w:sz w:val="23"/>
        </w:rPr>
        <w:t>csv</w:t>
      </w:r>
      <w:proofErr w:type="spellEnd"/>
      <w:r w:rsidRPr="00640EAD">
        <w:rPr>
          <w:rFonts w:ascii="Calibri" w:eastAsia="Times New Roman" w:hAnsi="Calibri" w:cs="Calibri"/>
          <w:color w:val="333333"/>
          <w:sz w:val="23"/>
          <w:szCs w:val="23"/>
        </w:rPr>
        <w:t>, it will get you a CSV file but without an extension. Go ahead and add the </w:t>
      </w:r>
      <w:proofErr w:type="spellStart"/>
      <w:r w:rsidRPr="00640EAD">
        <w:rPr>
          <w:rFonts w:ascii="Calibri" w:eastAsia="Times New Roman" w:hAnsi="Calibri" w:cs="Calibri"/>
          <w:b/>
          <w:bCs/>
          <w:color w:val="333333"/>
          <w:sz w:val="23"/>
        </w:rPr>
        <w:t>csv</w:t>
      </w:r>
      <w:proofErr w:type="spellEnd"/>
      <w:r w:rsidRPr="00640EAD">
        <w:rPr>
          <w:rFonts w:ascii="Calibri" w:eastAsia="Times New Roman" w:hAnsi="Calibri" w:cs="Calibri"/>
          <w:color w:val="333333"/>
          <w:sz w:val="23"/>
          <w:szCs w:val="23"/>
        </w:rPr>
        <w:t> extension.</w:t>
      </w:r>
    </w:p>
    <w:p w:rsidR="00640EAD" w:rsidRDefault="00640EAD" w:rsidP="00640EAD"/>
    <w:sectPr w:rsidR="00640EAD" w:rsidSect="00500D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C753B"/>
    <w:multiLevelType w:val="multilevel"/>
    <w:tmpl w:val="AAB4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40EAD"/>
    <w:rsid w:val="004E7D56"/>
    <w:rsid w:val="00500D42"/>
    <w:rsid w:val="00640EAD"/>
    <w:rsid w:val="006528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D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0EAD"/>
    <w:rPr>
      <w:color w:val="0000FF"/>
      <w:u w:val="single"/>
    </w:rPr>
  </w:style>
  <w:style w:type="paragraph" w:styleId="NormalWeb">
    <w:name w:val="Normal (Web)"/>
    <w:basedOn w:val="Normal"/>
    <w:uiPriority w:val="99"/>
    <w:semiHidden/>
    <w:unhideWhenUsed/>
    <w:rsid w:val="00640EA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4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EAD"/>
    <w:rPr>
      <w:rFonts w:ascii="Courier New" w:eastAsia="Times New Roman" w:hAnsi="Courier New" w:cs="Courier New"/>
      <w:sz w:val="20"/>
      <w:szCs w:val="20"/>
    </w:rPr>
  </w:style>
  <w:style w:type="character" w:styleId="Strong">
    <w:name w:val="Strong"/>
    <w:basedOn w:val="DefaultParagraphFont"/>
    <w:uiPriority w:val="22"/>
    <w:qFormat/>
    <w:rsid w:val="00640EAD"/>
    <w:rPr>
      <w:b/>
      <w:bCs/>
    </w:rPr>
  </w:style>
</w:styles>
</file>

<file path=word/webSettings.xml><?xml version="1.0" encoding="utf-8"?>
<w:webSettings xmlns:r="http://schemas.openxmlformats.org/officeDocument/2006/relationships" xmlns:w="http://schemas.openxmlformats.org/wordprocessingml/2006/main">
  <w:divs>
    <w:div w:id="228424034">
      <w:bodyDiv w:val="1"/>
      <w:marLeft w:val="0"/>
      <w:marRight w:val="0"/>
      <w:marTop w:val="0"/>
      <w:marBottom w:val="0"/>
      <w:divBdr>
        <w:top w:val="none" w:sz="0" w:space="0" w:color="auto"/>
        <w:left w:val="none" w:sz="0" w:space="0" w:color="auto"/>
        <w:bottom w:val="none" w:sz="0" w:space="0" w:color="auto"/>
        <w:right w:val="none" w:sz="0" w:space="0" w:color="auto"/>
      </w:divBdr>
    </w:div>
    <w:div w:id="1352144394">
      <w:bodyDiv w:val="1"/>
      <w:marLeft w:val="0"/>
      <w:marRight w:val="0"/>
      <w:marTop w:val="0"/>
      <w:marBottom w:val="0"/>
      <w:divBdr>
        <w:top w:val="none" w:sz="0" w:space="0" w:color="auto"/>
        <w:left w:val="none" w:sz="0" w:space="0" w:color="auto"/>
        <w:bottom w:val="none" w:sz="0" w:space="0" w:color="auto"/>
        <w:right w:val="none" w:sz="0" w:space="0" w:color="auto"/>
      </w:divBdr>
      <w:divsChild>
        <w:div w:id="155465919">
          <w:marLeft w:val="0"/>
          <w:marRight w:val="0"/>
          <w:marTop w:val="0"/>
          <w:marBottom w:val="0"/>
          <w:divBdr>
            <w:top w:val="none" w:sz="0" w:space="0" w:color="auto"/>
            <w:left w:val="none" w:sz="0" w:space="0" w:color="auto"/>
            <w:bottom w:val="none" w:sz="0" w:space="0" w:color="auto"/>
            <w:right w:val="none" w:sz="0" w:space="0" w:color="auto"/>
          </w:divBdr>
          <w:divsChild>
            <w:div w:id="1613315804">
              <w:marLeft w:val="0"/>
              <w:marRight w:val="0"/>
              <w:marTop w:val="0"/>
              <w:marBottom w:val="0"/>
              <w:divBdr>
                <w:top w:val="none" w:sz="0" w:space="0" w:color="auto"/>
                <w:left w:val="none" w:sz="0" w:space="0" w:color="auto"/>
                <w:bottom w:val="none" w:sz="0" w:space="0" w:color="auto"/>
                <w:right w:val="none" w:sz="0" w:space="0" w:color="auto"/>
              </w:divBdr>
            </w:div>
          </w:divsChild>
        </w:div>
        <w:div w:id="842938745">
          <w:marLeft w:val="0"/>
          <w:marRight w:val="0"/>
          <w:marTop w:val="0"/>
          <w:marBottom w:val="0"/>
          <w:divBdr>
            <w:top w:val="none" w:sz="0" w:space="0" w:color="auto"/>
            <w:left w:val="none" w:sz="0" w:space="0" w:color="auto"/>
            <w:bottom w:val="none" w:sz="0" w:space="0" w:color="auto"/>
            <w:right w:val="none" w:sz="0" w:space="0" w:color="auto"/>
          </w:divBdr>
          <w:divsChild>
            <w:div w:id="255066113">
              <w:marLeft w:val="0"/>
              <w:marRight w:val="0"/>
              <w:marTop w:val="0"/>
              <w:marBottom w:val="0"/>
              <w:divBdr>
                <w:top w:val="none" w:sz="0" w:space="0" w:color="auto"/>
                <w:left w:val="none" w:sz="0" w:space="0" w:color="auto"/>
                <w:bottom w:val="none" w:sz="0" w:space="0" w:color="auto"/>
                <w:right w:val="none" w:sz="0" w:space="0" w:color="auto"/>
              </w:divBdr>
            </w:div>
          </w:divsChild>
        </w:div>
        <w:div w:id="392317171">
          <w:marLeft w:val="0"/>
          <w:marRight w:val="0"/>
          <w:marTop w:val="0"/>
          <w:marBottom w:val="0"/>
          <w:divBdr>
            <w:top w:val="none" w:sz="0" w:space="0" w:color="auto"/>
            <w:left w:val="none" w:sz="0" w:space="0" w:color="auto"/>
            <w:bottom w:val="none" w:sz="0" w:space="0" w:color="auto"/>
            <w:right w:val="none" w:sz="0" w:space="0" w:color="auto"/>
          </w:divBdr>
          <w:divsChild>
            <w:div w:id="1828130624">
              <w:marLeft w:val="0"/>
              <w:marRight w:val="0"/>
              <w:marTop w:val="0"/>
              <w:marBottom w:val="0"/>
              <w:divBdr>
                <w:top w:val="none" w:sz="0" w:space="0" w:color="auto"/>
                <w:left w:val="none" w:sz="0" w:space="0" w:color="auto"/>
                <w:bottom w:val="none" w:sz="0" w:space="0" w:color="auto"/>
                <w:right w:val="none" w:sz="0" w:space="0" w:color="auto"/>
              </w:divBdr>
            </w:div>
          </w:divsChild>
        </w:div>
        <w:div w:id="913319420">
          <w:marLeft w:val="0"/>
          <w:marRight w:val="0"/>
          <w:marTop w:val="0"/>
          <w:marBottom w:val="0"/>
          <w:divBdr>
            <w:top w:val="none" w:sz="0" w:space="0" w:color="auto"/>
            <w:left w:val="none" w:sz="0" w:space="0" w:color="auto"/>
            <w:bottom w:val="none" w:sz="0" w:space="0" w:color="auto"/>
            <w:right w:val="none" w:sz="0" w:space="0" w:color="auto"/>
          </w:divBdr>
          <w:divsChild>
            <w:div w:id="10797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library/system.net.http.formatting.mediatypeformatter.onwritetostreamasync(v=vs.108).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system.net.http.formatting.mediatypeformatter.canwritetype(v=vs.108).aspx" TargetMode="External"/><Relationship Id="rId5" Type="http://schemas.openxmlformats.org/officeDocument/2006/relationships/hyperlink" Target="http://www.asp.net/web-api/overview/formats-and-model-binding/media-formatt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2018-02-19T05:56:00Z</dcterms:created>
  <dcterms:modified xsi:type="dcterms:W3CDTF">2018-02-23T06:12:00Z</dcterms:modified>
</cp:coreProperties>
</file>