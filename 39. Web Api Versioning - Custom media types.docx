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683" w:rsidRPr="002E1683" w:rsidRDefault="002E1683" w:rsidP="002E1683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r w:rsidRPr="002E1683">
        <w:rPr>
          <w:rFonts w:ascii="Arial" w:eastAsia="Times New Roman" w:hAnsi="Arial" w:cs="Arial"/>
          <w:color w:val="333333"/>
          <w:shd w:val="clear" w:color="auto" w:fill="FFFFFF"/>
        </w:rPr>
        <w:t>In this video we will discuss versioning a Web API Service using vendor specific media types. This is continuation to </w:t>
      </w:r>
      <w:hyperlink r:id="rId4" w:history="1">
        <w:r w:rsidRPr="002E1683">
          <w:rPr>
            <w:rFonts w:ascii="Arial" w:eastAsia="Times New Roman" w:hAnsi="Arial" w:cs="Arial"/>
            <w:color w:val="771100"/>
          </w:rPr>
          <w:t>Part 38</w:t>
        </w:r>
      </w:hyperlink>
      <w:r w:rsidRPr="002E1683">
        <w:rPr>
          <w:rFonts w:ascii="Arial" w:eastAsia="Times New Roman" w:hAnsi="Arial" w:cs="Arial"/>
          <w:color w:val="333333"/>
          <w:shd w:val="clear" w:color="auto" w:fill="FFFFFF"/>
        </w:rPr>
        <w:t>. Please watch </w:t>
      </w:r>
      <w:hyperlink r:id="rId5" w:history="1">
        <w:r w:rsidRPr="002E1683">
          <w:rPr>
            <w:rFonts w:ascii="Arial" w:eastAsia="Times New Roman" w:hAnsi="Arial" w:cs="Arial"/>
            <w:color w:val="771100"/>
          </w:rPr>
          <w:t>Part 38</w:t>
        </w:r>
      </w:hyperlink>
      <w:r w:rsidRPr="002E1683">
        <w:rPr>
          <w:rFonts w:ascii="Arial" w:eastAsia="Times New Roman" w:hAnsi="Arial" w:cs="Arial"/>
          <w:color w:val="333333"/>
          <w:shd w:val="clear" w:color="auto" w:fill="FFFFFF"/>
        </w:rPr>
        <w:t> from </w:t>
      </w:r>
      <w:hyperlink r:id="rId6" w:history="1">
        <w:r w:rsidRPr="002E1683">
          <w:rPr>
            <w:rFonts w:ascii="Arial" w:eastAsia="Times New Roman" w:hAnsi="Arial" w:cs="Arial"/>
            <w:color w:val="771100"/>
          </w:rPr>
          <w:t>Web API tutorial</w:t>
        </w:r>
      </w:hyperlink>
      <w:r w:rsidR="00B61075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 w:rsidRPr="002E1683">
        <w:rPr>
          <w:rFonts w:ascii="Arial" w:eastAsia="Times New Roman" w:hAnsi="Arial" w:cs="Arial"/>
          <w:color w:val="333333"/>
          <w:shd w:val="clear" w:color="auto" w:fill="FFFFFF"/>
        </w:rPr>
        <w:t>before proceeding. </w:t>
      </w:r>
      <w:r w:rsidRPr="002E1683">
        <w:rPr>
          <w:rFonts w:ascii="Arial" w:eastAsia="Times New Roman" w:hAnsi="Arial" w:cs="Arial"/>
          <w:color w:val="333333"/>
        </w:rPr>
        <w:br/>
      </w:r>
      <w:r w:rsidRPr="002E1683">
        <w:rPr>
          <w:rFonts w:ascii="Arial" w:eastAsia="Times New Roman" w:hAnsi="Arial" w:cs="Arial"/>
          <w:color w:val="333333"/>
        </w:rPr>
        <w:br/>
      </w:r>
      <w:ins w:id="1" w:author="Unknown"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So here is what we want to be able to do. Instead of using the standard media types like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application/xml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or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application/json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, we want to use our custom media type as shown below in fillder </w:t>
        </w:r>
        <w:r w:rsidRPr="002E1683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95800" cy="1781175"/>
            <wp:effectExtent l="19050" t="0" r="0" b="0"/>
            <wp:docPr id="1" name="Picture 1" descr="web api versioning medi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api versioning media typ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Notice in the media type, we have the version of the service we want. Custom media types have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vnd 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prefix.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vnd 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indicates that it is a vendor specific media type. So from our </w:t>
        </w:r>
        <w:r w:rsidRPr="002E1683">
          <w:rPr>
            <w:rFonts w:ascii="Arial" w:eastAsia="Times New Roman" w:hAnsi="Arial" w:cs="Arial"/>
            <w:color w:val="3D85C6"/>
            <w:shd w:val="clear" w:color="auto" w:fill="FFFFFF"/>
          </w:rPr>
          <w:t>CustomControllerSelector 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class we want to read the version number from the custom media type we have specified. </w:t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The changes that are required are commented, so it is self-explanatory. </w:t>
        </w:r>
        <w:r w:rsidRPr="002E1683">
          <w:rPr>
            <w:rFonts w:ascii="Arial" w:eastAsia="Times New Roman" w:hAnsi="Arial" w:cs="Arial"/>
            <w:color w:val="333333"/>
          </w:rPr>
          <w:br/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3" w:author="Unknown"/>
          <w:rFonts w:ascii="Arial" w:eastAsia="Times New Roman" w:hAnsi="Arial" w:cs="Arial"/>
          <w:color w:val="333333"/>
        </w:rPr>
      </w:pPr>
      <w:ins w:id="4" w:author="Unknown"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System.Linq;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5" w:author="Unknown"/>
          <w:rFonts w:ascii="Arial" w:eastAsia="Times New Roman" w:hAnsi="Arial" w:cs="Arial"/>
          <w:color w:val="333333"/>
        </w:rPr>
      </w:pPr>
      <w:ins w:id="6" w:author="Unknown"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System.Net.Http;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7" w:author="Unknown"/>
          <w:rFonts w:ascii="Arial" w:eastAsia="Times New Roman" w:hAnsi="Arial" w:cs="Arial"/>
          <w:color w:val="333333"/>
        </w:rPr>
      </w:pPr>
      <w:ins w:id="8" w:author="Unknown"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System.Text.RegularExpressions;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9" w:author="Unknown"/>
          <w:rFonts w:ascii="Arial" w:eastAsia="Times New Roman" w:hAnsi="Arial" w:cs="Arial"/>
          <w:color w:val="333333"/>
        </w:rPr>
      </w:pPr>
      <w:ins w:id="10" w:author="Unknown"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System.Web.Http;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1" w:author="Unknown"/>
          <w:rFonts w:ascii="Arial" w:eastAsia="Times New Roman" w:hAnsi="Arial" w:cs="Arial"/>
          <w:color w:val="333333"/>
        </w:rPr>
      </w:pPr>
      <w:ins w:id="12" w:author="Unknown"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System.Web.Http.Controllers;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3" w:author="Unknown"/>
          <w:rFonts w:ascii="Arial" w:eastAsia="Times New Roman" w:hAnsi="Arial" w:cs="Arial"/>
          <w:color w:val="333333"/>
        </w:rPr>
      </w:pPr>
      <w:ins w:id="14" w:author="Unknown"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using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System.Web.Http.Dispatcher;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5" w:author="Unknown"/>
          <w:rFonts w:ascii="Arial" w:eastAsia="Times New Roman" w:hAnsi="Arial" w:cs="Arial"/>
          <w:color w:val="333333"/>
        </w:rPr>
      </w:pPr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6" w:author="Unknown"/>
          <w:rFonts w:ascii="Arial" w:eastAsia="Times New Roman" w:hAnsi="Arial" w:cs="Arial"/>
          <w:color w:val="333333"/>
        </w:rPr>
      </w:pPr>
      <w:ins w:id="17" w:author="Unknown"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namespace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WebAPI.Custom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8" w:author="Unknown"/>
          <w:rFonts w:ascii="Arial" w:eastAsia="Times New Roman" w:hAnsi="Arial" w:cs="Arial"/>
          <w:color w:val="333333"/>
        </w:rPr>
      </w:pPr>
      <w:ins w:id="19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20" w:author="Unknown"/>
          <w:rFonts w:ascii="Arial" w:eastAsia="Times New Roman" w:hAnsi="Arial" w:cs="Arial"/>
          <w:color w:val="333333"/>
        </w:rPr>
      </w:pPr>
      <w:ins w:id="21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class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2E1683">
          <w:rPr>
            <w:rFonts w:ascii="Arial" w:eastAsia="Times New Roman" w:hAnsi="Arial" w:cs="Arial"/>
            <w:color w:val="2B91AF"/>
            <w:shd w:val="clear" w:color="auto" w:fill="FFFFFF"/>
          </w:rPr>
          <w:t>CustomControllerSelector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: </w:t>
        </w:r>
        <w:r w:rsidRPr="002E1683">
          <w:rPr>
            <w:rFonts w:ascii="Arial" w:eastAsia="Times New Roman" w:hAnsi="Arial" w:cs="Arial"/>
            <w:color w:val="2B91AF"/>
            <w:shd w:val="clear" w:color="auto" w:fill="FFFFFF"/>
          </w:rPr>
          <w:t>DefaultHttpControllerSelector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22" w:author="Unknown"/>
          <w:rFonts w:ascii="Arial" w:eastAsia="Times New Roman" w:hAnsi="Arial" w:cs="Arial"/>
          <w:color w:val="333333"/>
        </w:rPr>
      </w:pPr>
      <w:ins w:id="23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24" w:author="Unknown"/>
          <w:rFonts w:ascii="Arial" w:eastAsia="Times New Roman" w:hAnsi="Arial" w:cs="Arial"/>
          <w:color w:val="333333"/>
        </w:rPr>
      </w:pPr>
      <w:ins w:id="25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private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2E1683">
          <w:rPr>
            <w:rFonts w:ascii="Arial" w:eastAsia="Times New Roman" w:hAnsi="Arial" w:cs="Arial"/>
            <w:color w:val="2B91AF"/>
            <w:shd w:val="clear" w:color="auto" w:fill="FFFFFF"/>
          </w:rPr>
          <w:t>HttpConfiguration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_config;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26" w:author="Unknown"/>
          <w:rFonts w:ascii="Arial" w:eastAsia="Times New Roman" w:hAnsi="Arial" w:cs="Arial"/>
          <w:color w:val="333333"/>
        </w:rPr>
      </w:pPr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27" w:author="Unknown"/>
          <w:rFonts w:ascii="Arial" w:eastAsia="Times New Roman" w:hAnsi="Arial" w:cs="Arial"/>
          <w:color w:val="333333"/>
        </w:rPr>
      </w:pPr>
      <w:ins w:id="28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CustomControllerSelector(</w:t>
        </w:r>
        <w:r w:rsidRPr="002E1683">
          <w:rPr>
            <w:rFonts w:ascii="Arial" w:eastAsia="Times New Roman" w:hAnsi="Arial" w:cs="Arial"/>
            <w:color w:val="2B91AF"/>
            <w:shd w:val="clear" w:color="auto" w:fill="FFFFFF"/>
          </w:rPr>
          <w:t>HttpConfiguration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config) :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base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(config)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29" w:author="Unknown"/>
          <w:rFonts w:ascii="Arial" w:eastAsia="Times New Roman" w:hAnsi="Arial" w:cs="Arial"/>
          <w:color w:val="333333"/>
        </w:rPr>
      </w:pPr>
      <w:ins w:id="30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 {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31" w:author="Unknown"/>
          <w:rFonts w:ascii="Arial" w:eastAsia="Times New Roman" w:hAnsi="Arial" w:cs="Arial"/>
          <w:color w:val="333333"/>
        </w:rPr>
      </w:pPr>
      <w:ins w:id="32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_config = config;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33" w:author="Unknown"/>
          <w:rFonts w:ascii="Arial" w:eastAsia="Times New Roman" w:hAnsi="Arial" w:cs="Arial"/>
          <w:color w:val="333333"/>
        </w:rPr>
      </w:pPr>
      <w:ins w:id="34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 }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35" w:author="Unknown"/>
          <w:rFonts w:ascii="Arial" w:eastAsia="Times New Roman" w:hAnsi="Arial" w:cs="Arial"/>
          <w:color w:val="333333"/>
        </w:rPr>
      </w:pPr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36" w:author="Unknown"/>
          <w:rFonts w:ascii="Arial" w:eastAsia="Times New Roman" w:hAnsi="Arial" w:cs="Arial"/>
          <w:color w:val="333333"/>
        </w:rPr>
      </w:pPr>
      <w:ins w:id="37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override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2E1683">
          <w:rPr>
            <w:rFonts w:ascii="Arial" w:eastAsia="Times New Roman" w:hAnsi="Arial" w:cs="Arial"/>
            <w:color w:val="2B91AF"/>
            <w:shd w:val="clear" w:color="auto" w:fill="FFFFFF"/>
          </w:rPr>
          <w:t>HttpControllerDescriptor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38" w:author="Unknown"/>
          <w:rFonts w:ascii="Arial" w:eastAsia="Times New Roman" w:hAnsi="Arial" w:cs="Arial"/>
          <w:color w:val="333333"/>
        </w:rPr>
      </w:pPr>
      <w:ins w:id="39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SelectController(</w:t>
        </w:r>
        <w:r w:rsidRPr="002E1683">
          <w:rPr>
            <w:rFonts w:ascii="Arial" w:eastAsia="Times New Roman" w:hAnsi="Arial" w:cs="Arial"/>
            <w:color w:val="2B91AF"/>
            <w:shd w:val="clear" w:color="auto" w:fill="FFFFFF"/>
          </w:rPr>
          <w:t>HttpRequestMessage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request)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40" w:author="Unknown"/>
          <w:rFonts w:ascii="Arial" w:eastAsia="Times New Roman" w:hAnsi="Arial" w:cs="Arial"/>
          <w:color w:val="333333"/>
        </w:rPr>
      </w:pPr>
      <w:ins w:id="41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 {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42" w:author="Unknown"/>
          <w:rFonts w:ascii="Arial" w:eastAsia="Times New Roman" w:hAnsi="Arial" w:cs="Arial"/>
          <w:color w:val="333333"/>
        </w:rPr>
      </w:pPr>
      <w:ins w:id="43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lastRenderedPageBreak/>
          <w:t>           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controllers = GetControllerMapping();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44" w:author="Unknown"/>
          <w:rFonts w:ascii="Arial" w:eastAsia="Times New Roman" w:hAnsi="Arial" w:cs="Arial"/>
          <w:color w:val="333333"/>
        </w:rPr>
      </w:pPr>
      <w:ins w:id="45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routeData = request.GetRouteData();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46" w:author="Unknown"/>
          <w:rFonts w:ascii="Arial" w:eastAsia="Times New Roman" w:hAnsi="Arial" w:cs="Arial"/>
          <w:color w:val="333333"/>
        </w:rPr>
      </w:pPr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47" w:author="Unknown"/>
          <w:rFonts w:ascii="Arial" w:eastAsia="Times New Roman" w:hAnsi="Arial" w:cs="Arial"/>
          <w:color w:val="333333"/>
        </w:rPr>
      </w:pPr>
      <w:ins w:id="48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controllerName = routeData.Values[</w:t>
        </w:r>
        <w:r w:rsidRPr="002E1683">
          <w:rPr>
            <w:rFonts w:ascii="Arial" w:eastAsia="Times New Roman" w:hAnsi="Arial" w:cs="Arial"/>
            <w:color w:val="A31515"/>
            <w:shd w:val="clear" w:color="auto" w:fill="FFFFFF"/>
          </w:rPr>
          <w:t>"controller"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].ToString();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49" w:author="Unknown"/>
          <w:rFonts w:ascii="Arial" w:eastAsia="Times New Roman" w:hAnsi="Arial" w:cs="Arial"/>
          <w:color w:val="333333"/>
        </w:rPr>
      </w:pPr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50" w:author="Unknown"/>
          <w:rFonts w:ascii="Arial" w:eastAsia="Times New Roman" w:hAnsi="Arial" w:cs="Arial"/>
          <w:color w:val="333333"/>
        </w:rPr>
      </w:pPr>
      <w:ins w:id="51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versionNumber = </w:t>
        </w:r>
        <w:r w:rsidRPr="002E1683">
          <w:rPr>
            <w:rFonts w:ascii="Arial" w:eastAsia="Times New Roman" w:hAnsi="Arial" w:cs="Arial"/>
            <w:color w:val="A31515"/>
            <w:shd w:val="clear" w:color="auto" w:fill="FFFFFF"/>
          </w:rPr>
          <w:t>"1"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52" w:author="Unknown"/>
          <w:rFonts w:ascii="Arial" w:eastAsia="Times New Roman" w:hAnsi="Arial" w:cs="Arial"/>
          <w:color w:val="333333"/>
        </w:rPr>
      </w:pPr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53" w:author="Unknown"/>
          <w:rFonts w:ascii="Arial" w:eastAsia="Times New Roman" w:hAnsi="Arial" w:cs="Arial"/>
          <w:color w:val="333333"/>
        </w:rPr>
      </w:pPr>
      <w:ins w:id="54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 Comment the code that gets the version number from Query String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55" w:author="Unknown"/>
          <w:rFonts w:ascii="Arial" w:eastAsia="Times New Roman" w:hAnsi="Arial" w:cs="Arial"/>
          <w:color w:val="333333"/>
        </w:rPr>
      </w:pPr>
      <w:ins w:id="56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 var versionQueryString =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57" w:author="Unknown"/>
          <w:rFonts w:ascii="Arial" w:eastAsia="Times New Roman" w:hAnsi="Arial" w:cs="Arial"/>
          <w:color w:val="333333"/>
        </w:rPr>
      </w:pPr>
      <w:ins w:id="58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         HttpUtility.ParseQueryString(request.RequestUri.Query);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59" w:author="Unknown"/>
          <w:rFonts w:ascii="Arial" w:eastAsia="Times New Roman" w:hAnsi="Arial" w:cs="Arial"/>
          <w:color w:val="333333"/>
        </w:rPr>
      </w:pPr>
      <w:ins w:id="60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//if (versionQueryString["v"] != null)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61" w:author="Unknown"/>
          <w:rFonts w:ascii="Arial" w:eastAsia="Times New Roman" w:hAnsi="Arial" w:cs="Arial"/>
          <w:color w:val="333333"/>
        </w:rPr>
      </w:pPr>
      <w:ins w:id="62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//{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63" w:author="Unknown"/>
          <w:rFonts w:ascii="Arial" w:eastAsia="Times New Roman" w:hAnsi="Arial" w:cs="Arial"/>
          <w:color w:val="333333"/>
        </w:rPr>
      </w:pPr>
      <w:ins w:id="64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    versionNumber = versionQueryString["v"];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65" w:author="Unknown"/>
          <w:rFonts w:ascii="Arial" w:eastAsia="Times New Roman" w:hAnsi="Arial" w:cs="Arial"/>
          <w:color w:val="333333"/>
        </w:rPr>
      </w:pPr>
      <w:ins w:id="66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//}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67" w:author="Unknown"/>
          <w:rFonts w:ascii="Arial" w:eastAsia="Times New Roman" w:hAnsi="Arial" w:cs="Arial"/>
          <w:color w:val="333333"/>
        </w:rPr>
      </w:pPr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68" w:author="Unknown"/>
          <w:rFonts w:ascii="Arial" w:eastAsia="Times New Roman" w:hAnsi="Arial" w:cs="Arial"/>
          <w:color w:val="333333"/>
        </w:rPr>
      </w:pPr>
      <w:ins w:id="69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 Get the version number from Custom version header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70" w:author="Unknown"/>
          <w:rFonts w:ascii="Arial" w:eastAsia="Times New Roman" w:hAnsi="Arial" w:cs="Arial"/>
          <w:color w:val="333333"/>
        </w:rPr>
      </w:pPr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71" w:author="Unknown"/>
          <w:rFonts w:ascii="Arial" w:eastAsia="Times New Roman" w:hAnsi="Arial" w:cs="Arial"/>
          <w:color w:val="333333"/>
        </w:rPr>
      </w:pPr>
      <w:ins w:id="72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//string customHeader = "X-StudentService-Version";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73" w:author="Unknown"/>
          <w:rFonts w:ascii="Arial" w:eastAsia="Times New Roman" w:hAnsi="Arial" w:cs="Arial"/>
          <w:color w:val="333333"/>
        </w:rPr>
      </w:pPr>
      <w:ins w:id="74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//if (request.Headers.Contains(customHeader))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75" w:author="Unknown"/>
          <w:rFonts w:ascii="Arial" w:eastAsia="Times New Roman" w:hAnsi="Arial" w:cs="Arial"/>
          <w:color w:val="333333"/>
        </w:rPr>
      </w:pPr>
      <w:ins w:id="76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//{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77" w:author="Unknown"/>
          <w:rFonts w:ascii="Arial" w:eastAsia="Times New Roman" w:hAnsi="Arial" w:cs="Arial"/>
          <w:color w:val="333333"/>
        </w:rPr>
      </w:pPr>
      <w:ins w:id="78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    // If X-StudentService-Version:1 is specified twice in the request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79" w:author="Unknown"/>
          <w:rFonts w:ascii="Arial" w:eastAsia="Times New Roman" w:hAnsi="Arial" w:cs="Arial"/>
          <w:color w:val="333333"/>
        </w:rPr>
      </w:pPr>
      <w:ins w:id="80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    // then in versionNumber variable will get a value of "1,1"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81" w:author="Unknown"/>
          <w:rFonts w:ascii="Arial" w:eastAsia="Times New Roman" w:hAnsi="Arial" w:cs="Arial"/>
          <w:color w:val="333333"/>
        </w:rPr>
      </w:pPr>
      <w:ins w:id="82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    versionNumber = request.Headers.GetValues(customHeader).FirstOrDefault();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83" w:author="Unknown"/>
          <w:rFonts w:ascii="Arial" w:eastAsia="Times New Roman" w:hAnsi="Arial" w:cs="Arial"/>
          <w:color w:val="333333"/>
        </w:rPr>
      </w:pPr>
      <w:ins w:id="84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    // Check if versionNumber string contains a comma, and take only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85" w:author="Unknown"/>
          <w:rFonts w:ascii="Arial" w:eastAsia="Times New Roman" w:hAnsi="Arial" w:cs="Arial"/>
          <w:color w:val="333333"/>
        </w:rPr>
      </w:pPr>
      <w:ins w:id="86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    // the first number from the comma separated list of version numbers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87" w:author="Unknown"/>
          <w:rFonts w:ascii="Arial" w:eastAsia="Times New Roman" w:hAnsi="Arial" w:cs="Arial"/>
          <w:color w:val="333333"/>
        </w:rPr>
      </w:pPr>
      <w:ins w:id="88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    if (versionNumber.Contains(","))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89" w:author="Unknown"/>
          <w:rFonts w:ascii="Arial" w:eastAsia="Times New Roman" w:hAnsi="Arial" w:cs="Arial"/>
          <w:color w:val="333333"/>
        </w:rPr>
      </w:pPr>
      <w:ins w:id="90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    {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91" w:author="Unknown"/>
          <w:rFonts w:ascii="Arial" w:eastAsia="Times New Roman" w:hAnsi="Arial" w:cs="Arial"/>
          <w:color w:val="333333"/>
        </w:rPr>
      </w:pPr>
      <w:ins w:id="92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        versionNumber = versionNumber.Substring(0, versionNumber.IndexOf(","));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93" w:author="Unknown"/>
          <w:rFonts w:ascii="Arial" w:eastAsia="Times New Roman" w:hAnsi="Arial" w:cs="Arial"/>
          <w:color w:val="333333"/>
        </w:rPr>
      </w:pPr>
      <w:ins w:id="94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    }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95" w:author="Unknown"/>
          <w:rFonts w:ascii="Arial" w:eastAsia="Times New Roman" w:hAnsi="Arial" w:cs="Arial"/>
          <w:color w:val="333333"/>
        </w:rPr>
      </w:pPr>
      <w:ins w:id="96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//}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97" w:author="Unknown"/>
          <w:rFonts w:ascii="Arial" w:eastAsia="Times New Roman" w:hAnsi="Arial" w:cs="Arial"/>
          <w:color w:val="333333"/>
        </w:rPr>
      </w:pPr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98" w:author="Unknown"/>
          <w:rFonts w:ascii="Arial" w:eastAsia="Times New Roman" w:hAnsi="Arial" w:cs="Arial"/>
          <w:color w:val="333333"/>
        </w:rPr>
      </w:pPr>
      <w:ins w:id="99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 Get the version number from the Accept header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00" w:author="Unknown"/>
          <w:rFonts w:ascii="Arial" w:eastAsia="Times New Roman" w:hAnsi="Arial" w:cs="Arial"/>
          <w:color w:val="333333"/>
        </w:rPr>
      </w:pPr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01" w:author="Unknown"/>
          <w:rFonts w:ascii="Arial" w:eastAsia="Times New Roman" w:hAnsi="Arial" w:cs="Arial"/>
          <w:color w:val="333333"/>
        </w:rPr>
      </w:pPr>
      <w:ins w:id="102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 Users can include multiple Accept headers in the request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03" w:author="Unknown"/>
          <w:rFonts w:ascii="Arial" w:eastAsia="Times New Roman" w:hAnsi="Arial" w:cs="Arial"/>
          <w:color w:val="333333"/>
        </w:rPr>
      </w:pPr>
      <w:ins w:id="104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 Check if any of the Accept headers has a parameter with name version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05" w:author="Unknown"/>
          <w:rFonts w:ascii="Arial" w:eastAsia="Times New Roman" w:hAnsi="Arial" w:cs="Arial"/>
          <w:color w:val="333333"/>
        </w:rPr>
      </w:pPr>
      <w:ins w:id="106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//var acceptHeader = request.Headers.Accept.Where(a =&gt; a.Parameters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07" w:author="Unknown"/>
          <w:rFonts w:ascii="Arial" w:eastAsia="Times New Roman" w:hAnsi="Arial" w:cs="Arial"/>
          <w:color w:val="333333"/>
        </w:rPr>
      </w:pPr>
      <w:ins w:id="108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                    .Count(p =&gt; p.Name.ToLower() == "version") &gt; 0);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09" w:author="Unknown"/>
          <w:rFonts w:ascii="Arial" w:eastAsia="Times New Roman" w:hAnsi="Arial" w:cs="Arial"/>
          <w:color w:val="333333"/>
        </w:rPr>
      </w:pPr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10" w:author="Unknown"/>
          <w:rFonts w:ascii="Arial" w:eastAsia="Times New Roman" w:hAnsi="Arial" w:cs="Arial"/>
          <w:color w:val="333333"/>
        </w:rPr>
      </w:pPr>
      <w:ins w:id="111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//// If there is atleast one header with a "version" parameter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12" w:author="Unknown"/>
          <w:rFonts w:ascii="Arial" w:eastAsia="Times New Roman" w:hAnsi="Arial" w:cs="Arial"/>
          <w:color w:val="333333"/>
        </w:rPr>
      </w:pPr>
      <w:ins w:id="113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//if (acceptHeader.Any())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14" w:author="Unknown"/>
          <w:rFonts w:ascii="Arial" w:eastAsia="Times New Roman" w:hAnsi="Arial" w:cs="Arial"/>
          <w:color w:val="333333"/>
        </w:rPr>
      </w:pPr>
      <w:ins w:id="115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//{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16" w:author="Unknown"/>
          <w:rFonts w:ascii="Arial" w:eastAsia="Times New Roman" w:hAnsi="Arial" w:cs="Arial"/>
          <w:color w:val="333333"/>
        </w:rPr>
      </w:pPr>
      <w:ins w:id="117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    // Get the version parameter value from the Accept header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18" w:author="Unknown"/>
          <w:rFonts w:ascii="Arial" w:eastAsia="Times New Roman" w:hAnsi="Arial" w:cs="Arial"/>
          <w:color w:val="333333"/>
        </w:rPr>
      </w:pPr>
      <w:ins w:id="119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    versionNumber = acceptHeader.First().Parameters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20" w:author="Unknown"/>
          <w:rFonts w:ascii="Arial" w:eastAsia="Times New Roman" w:hAnsi="Arial" w:cs="Arial"/>
          <w:color w:val="333333"/>
        </w:rPr>
      </w:pPr>
      <w:ins w:id="121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                    .First(p =&gt; p.Name.ToLower() == "version").Value;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22" w:author="Unknown"/>
          <w:rFonts w:ascii="Arial" w:eastAsia="Times New Roman" w:hAnsi="Arial" w:cs="Arial"/>
          <w:color w:val="333333"/>
        </w:rPr>
      </w:pPr>
      <w:ins w:id="123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//}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24" w:author="Unknown"/>
          <w:rFonts w:ascii="Arial" w:eastAsia="Times New Roman" w:hAnsi="Arial" w:cs="Arial"/>
          <w:color w:val="333333"/>
        </w:rPr>
      </w:pPr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25" w:author="Unknown"/>
          <w:rFonts w:ascii="Arial" w:eastAsia="Times New Roman" w:hAnsi="Arial" w:cs="Arial"/>
          <w:color w:val="333333"/>
        </w:rPr>
      </w:pPr>
      <w:ins w:id="126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 Get the version number from the Custom media type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27" w:author="Unknown"/>
          <w:rFonts w:ascii="Arial" w:eastAsia="Times New Roman" w:hAnsi="Arial" w:cs="Arial"/>
          <w:color w:val="333333"/>
        </w:rPr>
      </w:pPr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28" w:author="Unknown"/>
          <w:rFonts w:ascii="Arial" w:eastAsia="Times New Roman" w:hAnsi="Arial" w:cs="Arial"/>
          <w:color w:val="333333"/>
        </w:rPr>
      </w:pPr>
      <w:ins w:id="129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 Use regular expression for mataching the pattern of the media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30" w:author="Unknown"/>
          <w:rFonts w:ascii="Arial" w:eastAsia="Times New Roman" w:hAnsi="Arial" w:cs="Arial"/>
          <w:color w:val="333333"/>
        </w:rPr>
      </w:pPr>
      <w:ins w:id="131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 type. We have given a name for the matched group that contains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32" w:author="Unknown"/>
          <w:rFonts w:ascii="Arial" w:eastAsia="Times New Roman" w:hAnsi="Arial" w:cs="Arial"/>
          <w:color w:val="333333"/>
        </w:rPr>
      </w:pPr>
      <w:ins w:id="133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 the version number. This enables us to retrieve the version number 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34" w:author="Unknown"/>
          <w:rFonts w:ascii="Arial" w:eastAsia="Times New Roman" w:hAnsi="Arial" w:cs="Arial"/>
          <w:color w:val="333333"/>
        </w:rPr>
      </w:pPr>
      <w:ins w:id="135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lastRenderedPageBreak/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 using the group name("version") instead of ZERO based index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36" w:author="Unknown"/>
          <w:rFonts w:ascii="Arial" w:eastAsia="Times New Roman" w:hAnsi="Arial" w:cs="Arial"/>
          <w:color w:val="333333"/>
        </w:rPr>
      </w:pPr>
      <w:ins w:id="137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regex =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38" w:author="Unknown"/>
          <w:rFonts w:ascii="Arial" w:eastAsia="Times New Roman" w:hAnsi="Arial" w:cs="Arial"/>
          <w:color w:val="333333"/>
        </w:rPr>
      </w:pPr>
      <w:ins w:id="139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2E1683">
          <w:rPr>
            <w:rFonts w:ascii="Arial" w:eastAsia="Times New Roman" w:hAnsi="Arial" w:cs="Arial"/>
            <w:color w:val="800000"/>
            <w:shd w:val="clear" w:color="auto" w:fill="FFFFFF"/>
          </w:rPr>
          <w:t>@"application\/vnd\.pragimtech\.([a-z]+)\.v(?&lt;version&gt;[0-9]+)\+([a-z]+)"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40" w:author="Unknown"/>
          <w:rFonts w:ascii="Arial" w:eastAsia="Times New Roman" w:hAnsi="Arial" w:cs="Arial"/>
          <w:color w:val="333333"/>
        </w:rPr>
      </w:pPr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41" w:author="Unknown"/>
          <w:rFonts w:ascii="Arial" w:eastAsia="Times New Roman" w:hAnsi="Arial" w:cs="Arial"/>
          <w:color w:val="333333"/>
        </w:rPr>
      </w:pPr>
      <w:ins w:id="142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 Users can include multiple Accept headers in the request.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43" w:author="Unknown"/>
          <w:rFonts w:ascii="Arial" w:eastAsia="Times New Roman" w:hAnsi="Arial" w:cs="Arial"/>
          <w:color w:val="333333"/>
        </w:rPr>
      </w:pPr>
      <w:ins w:id="144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 Check if any of the Accept headers has our custom media type by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45" w:author="Unknown"/>
          <w:rFonts w:ascii="Arial" w:eastAsia="Times New Roman" w:hAnsi="Arial" w:cs="Arial"/>
          <w:color w:val="333333"/>
        </w:rPr>
      </w:pPr>
      <w:ins w:id="146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 checking if there is a match with regular expression specified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47" w:author="Unknown"/>
          <w:rFonts w:ascii="Arial" w:eastAsia="Times New Roman" w:hAnsi="Arial" w:cs="Arial"/>
          <w:color w:val="333333"/>
        </w:rPr>
      </w:pPr>
      <w:ins w:id="148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acceptHeader = request.Headers.Accept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49" w:author="Unknown"/>
          <w:rFonts w:ascii="Arial" w:eastAsia="Times New Roman" w:hAnsi="Arial" w:cs="Arial"/>
          <w:color w:val="333333"/>
        </w:rPr>
      </w:pPr>
      <w:ins w:id="150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.Where(a =&gt; </w:t>
        </w:r>
        <w:r w:rsidRPr="002E1683">
          <w:rPr>
            <w:rFonts w:ascii="Arial" w:eastAsia="Times New Roman" w:hAnsi="Arial" w:cs="Arial"/>
            <w:color w:val="2B91AF"/>
            <w:shd w:val="clear" w:color="auto" w:fill="FFFFFF"/>
          </w:rPr>
          <w:t>Regex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.IsMatch(a.MediaType, regex,</w:t>
        </w:r>
        <w:r w:rsidRPr="002E1683">
          <w:rPr>
            <w:rFonts w:ascii="Arial" w:eastAsia="Times New Roman" w:hAnsi="Arial" w:cs="Arial"/>
            <w:color w:val="2B91AF"/>
            <w:shd w:val="clear" w:color="auto" w:fill="FFFFFF"/>
          </w:rPr>
          <w:t>RegexOptions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.IgnoreCase));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51" w:author="Unknown"/>
          <w:rFonts w:ascii="Arial" w:eastAsia="Times New Roman" w:hAnsi="Arial" w:cs="Arial"/>
          <w:color w:val="333333"/>
        </w:rPr>
      </w:pPr>
      <w:ins w:id="152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 If there is atleast one Accept header with our custom media type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53" w:author="Unknown"/>
          <w:rFonts w:ascii="Arial" w:eastAsia="Times New Roman" w:hAnsi="Arial" w:cs="Arial"/>
          <w:color w:val="333333"/>
        </w:rPr>
      </w:pPr>
      <w:ins w:id="154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if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(acceptHeader.Any())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55" w:author="Unknown"/>
          <w:rFonts w:ascii="Arial" w:eastAsia="Times New Roman" w:hAnsi="Arial" w:cs="Arial"/>
          <w:color w:val="333333"/>
        </w:rPr>
      </w:pPr>
      <w:ins w:id="156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{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57" w:author="Unknown"/>
          <w:rFonts w:ascii="Arial" w:eastAsia="Times New Roman" w:hAnsi="Arial" w:cs="Arial"/>
          <w:color w:val="333333"/>
        </w:rPr>
      </w:pPr>
      <w:ins w:id="158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 Retrieve the first custom media type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59" w:author="Unknown"/>
          <w:rFonts w:ascii="Arial" w:eastAsia="Times New Roman" w:hAnsi="Arial" w:cs="Arial"/>
          <w:color w:val="333333"/>
        </w:rPr>
      </w:pPr>
      <w:ins w:id="160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var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match = </w:t>
        </w:r>
        <w:r w:rsidRPr="002E1683">
          <w:rPr>
            <w:rFonts w:ascii="Arial" w:eastAsia="Times New Roman" w:hAnsi="Arial" w:cs="Arial"/>
            <w:color w:val="2B91AF"/>
            <w:shd w:val="clear" w:color="auto" w:fill="FFFFFF"/>
          </w:rPr>
          <w:t>Regex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.Match(acceptHeader.First().MediaType,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61" w:author="Unknown"/>
          <w:rFonts w:ascii="Arial" w:eastAsia="Times New Roman" w:hAnsi="Arial" w:cs="Arial"/>
          <w:color w:val="333333"/>
        </w:rPr>
      </w:pPr>
      <w:ins w:id="162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    regex, </w:t>
        </w:r>
        <w:r w:rsidRPr="002E1683">
          <w:rPr>
            <w:rFonts w:ascii="Arial" w:eastAsia="Times New Roman" w:hAnsi="Arial" w:cs="Arial"/>
            <w:color w:val="2B91AF"/>
            <w:shd w:val="clear" w:color="auto" w:fill="FFFFFF"/>
          </w:rPr>
          <w:t>RegexOptions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.IgnoreCase);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63" w:author="Unknown"/>
          <w:rFonts w:ascii="Arial" w:eastAsia="Times New Roman" w:hAnsi="Arial" w:cs="Arial"/>
          <w:color w:val="333333"/>
        </w:rPr>
      </w:pPr>
      <w:ins w:id="164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2E1683">
          <w:rPr>
            <w:rFonts w:ascii="Arial" w:eastAsia="Times New Roman" w:hAnsi="Arial" w:cs="Arial"/>
            <w:color w:val="008000"/>
            <w:shd w:val="clear" w:color="auto" w:fill="FFFFFF"/>
          </w:rPr>
          <w:t>// From the version group, get the version number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65" w:author="Unknown"/>
          <w:rFonts w:ascii="Arial" w:eastAsia="Times New Roman" w:hAnsi="Arial" w:cs="Arial"/>
          <w:color w:val="333333"/>
        </w:rPr>
      </w:pPr>
      <w:ins w:id="166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versionNumber = match.Groups[</w:t>
        </w:r>
        <w:r w:rsidRPr="002E1683">
          <w:rPr>
            <w:rFonts w:ascii="Arial" w:eastAsia="Times New Roman" w:hAnsi="Arial" w:cs="Arial"/>
            <w:color w:val="A31515"/>
            <w:shd w:val="clear" w:color="auto" w:fill="FFFFFF"/>
          </w:rPr>
          <w:t>"version"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].Value;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67" w:author="Unknown"/>
          <w:rFonts w:ascii="Arial" w:eastAsia="Times New Roman" w:hAnsi="Arial" w:cs="Arial"/>
          <w:color w:val="333333"/>
        </w:rPr>
      </w:pPr>
      <w:ins w:id="168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69" w:author="Unknown"/>
          <w:rFonts w:ascii="Arial" w:eastAsia="Times New Roman" w:hAnsi="Arial" w:cs="Arial"/>
          <w:color w:val="333333"/>
        </w:rPr>
      </w:pPr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70" w:author="Unknown"/>
          <w:rFonts w:ascii="Arial" w:eastAsia="Times New Roman" w:hAnsi="Arial" w:cs="Arial"/>
          <w:color w:val="333333"/>
        </w:rPr>
      </w:pPr>
      <w:ins w:id="171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2B91AF"/>
            <w:shd w:val="clear" w:color="auto" w:fill="FFFFFF"/>
          </w:rPr>
          <w:t>HttpControllerDescriptor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controllerDescriptor;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72" w:author="Unknown"/>
          <w:rFonts w:ascii="Arial" w:eastAsia="Times New Roman" w:hAnsi="Arial" w:cs="Arial"/>
          <w:color w:val="333333"/>
        </w:rPr>
      </w:pPr>
      <w:ins w:id="173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if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(versionNumber == </w:t>
        </w:r>
        <w:r w:rsidRPr="002E1683">
          <w:rPr>
            <w:rFonts w:ascii="Arial" w:eastAsia="Times New Roman" w:hAnsi="Arial" w:cs="Arial"/>
            <w:color w:val="A31515"/>
            <w:shd w:val="clear" w:color="auto" w:fill="FFFFFF"/>
          </w:rPr>
          <w:t>"1"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)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74" w:author="Unknown"/>
          <w:rFonts w:ascii="Arial" w:eastAsia="Times New Roman" w:hAnsi="Arial" w:cs="Arial"/>
          <w:color w:val="333333"/>
        </w:rPr>
      </w:pPr>
      <w:ins w:id="175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{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76" w:author="Unknown"/>
          <w:rFonts w:ascii="Arial" w:eastAsia="Times New Roman" w:hAnsi="Arial" w:cs="Arial"/>
          <w:color w:val="333333"/>
        </w:rPr>
      </w:pPr>
      <w:ins w:id="177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controllerName =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.Concat(controllerName, </w:t>
        </w:r>
        <w:r w:rsidRPr="002E1683">
          <w:rPr>
            <w:rFonts w:ascii="Arial" w:eastAsia="Times New Roman" w:hAnsi="Arial" w:cs="Arial"/>
            <w:color w:val="A31515"/>
            <w:shd w:val="clear" w:color="auto" w:fill="FFFFFF"/>
          </w:rPr>
          <w:t>"V1"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78" w:author="Unknown"/>
          <w:rFonts w:ascii="Arial" w:eastAsia="Times New Roman" w:hAnsi="Arial" w:cs="Arial"/>
          <w:color w:val="333333"/>
        </w:rPr>
      </w:pPr>
      <w:ins w:id="179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80" w:author="Unknown"/>
          <w:rFonts w:ascii="Arial" w:eastAsia="Times New Roman" w:hAnsi="Arial" w:cs="Arial"/>
          <w:color w:val="333333"/>
        </w:rPr>
      </w:pPr>
      <w:ins w:id="181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else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82" w:author="Unknown"/>
          <w:rFonts w:ascii="Arial" w:eastAsia="Times New Roman" w:hAnsi="Arial" w:cs="Arial"/>
          <w:color w:val="333333"/>
        </w:rPr>
      </w:pPr>
      <w:ins w:id="183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{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84" w:author="Unknown"/>
          <w:rFonts w:ascii="Arial" w:eastAsia="Times New Roman" w:hAnsi="Arial" w:cs="Arial"/>
          <w:color w:val="333333"/>
        </w:rPr>
      </w:pPr>
      <w:ins w:id="185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 controllerName =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.Concat(controllerName, </w:t>
        </w:r>
        <w:r w:rsidRPr="002E1683">
          <w:rPr>
            <w:rFonts w:ascii="Arial" w:eastAsia="Times New Roman" w:hAnsi="Arial" w:cs="Arial"/>
            <w:color w:val="A31515"/>
            <w:shd w:val="clear" w:color="auto" w:fill="FFFFFF"/>
          </w:rPr>
          <w:t>"V2"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);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86" w:author="Unknown"/>
          <w:rFonts w:ascii="Arial" w:eastAsia="Times New Roman" w:hAnsi="Arial" w:cs="Arial"/>
          <w:color w:val="333333"/>
        </w:rPr>
      </w:pPr>
      <w:ins w:id="187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88" w:author="Unknown"/>
          <w:rFonts w:ascii="Arial" w:eastAsia="Times New Roman" w:hAnsi="Arial" w:cs="Arial"/>
          <w:color w:val="333333"/>
        </w:rPr>
      </w:pPr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89" w:author="Unknown"/>
          <w:rFonts w:ascii="Arial" w:eastAsia="Times New Roman" w:hAnsi="Arial" w:cs="Arial"/>
          <w:color w:val="333333"/>
        </w:rPr>
      </w:pPr>
      <w:ins w:id="190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if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(controllers.TryGetValue(controllerName,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out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controllerDescriptor))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91" w:author="Unknown"/>
          <w:rFonts w:ascii="Arial" w:eastAsia="Times New Roman" w:hAnsi="Arial" w:cs="Arial"/>
          <w:color w:val="333333"/>
        </w:rPr>
      </w:pPr>
      <w:ins w:id="192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{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93" w:author="Unknown"/>
          <w:rFonts w:ascii="Arial" w:eastAsia="Times New Roman" w:hAnsi="Arial" w:cs="Arial"/>
          <w:color w:val="333333"/>
        </w:rPr>
      </w:pPr>
      <w:ins w:id="194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   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controllerDescriptor;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95" w:author="Unknown"/>
          <w:rFonts w:ascii="Arial" w:eastAsia="Times New Roman" w:hAnsi="Arial" w:cs="Arial"/>
          <w:color w:val="333333"/>
        </w:rPr>
      </w:pPr>
      <w:ins w:id="196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 }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97" w:author="Unknown"/>
          <w:rFonts w:ascii="Arial" w:eastAsia="Times New Roman" w:hAnsi="Arial" w:cs="Arial"/>
          <w:color w:val="333333"/>
        </w:rPr>
      </w:pPr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198" w:author="Unknown"/>
          <w:rFonts w:ascii="Arial" w:eastAsia="Times New Roman" w:hAnsi="Arial" w:cs="Arial"/>
          <w:color w:val="333333"/>
        </w:rPr>
      </w:pPr>
      <w:ins w:id="199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    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null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200" w:author="Unknown"/>
          <w:rFonts w:ascii="Arial" w:eastAsia="Times New Roman" w:hAnsi="Arial" w:cs="Arial"/>
          <w:color w:val="333333"/>
        </w:rPr>
      </w:pPr>
      <w:ins w:id="201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     }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202" w:author="Unknown"/>
          <w:rFonts w:ascii="Arial" w:eastAsia="Times New Roman" w:hAnsi="Arial" w:cs="Arial"/>
          <w:color w:val="333333"/>
        </w:rPr>
      </w:pPr>
      <w:ins w:id="203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 }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204" w:author="Unknown"/>
          <w:rFonts w:ascii="Arial" w:eastAsia="Times New Roman" w:hAnsi="Arial" w:cs="Arial"/>
          <w:color w:val="333333"/>
        </w:rPr>
      </w:pPr>
      <w:ins w:id="205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2E1683" w:rsidRPr="002E1683" w:rsidRDefault="002E1683" w:rsidP="002E1683">
      <w:pPr>
        <w:spacing w:after="0" w:line="240" w:lineRule="auto"/>
        <w:rPr>
          <w:ins w:id="206" w:author="Unknown"/>
          <w:rFonts w:ascii="Times New Roman" w:eastAsia="Times New Roman" w:hAnsi="Times New Roman" w:cs="Times New Roman"/>
          <w:sz w:val="24"/>
          <w:szCs w:val="24"/>
        </w:rPr>
      </w:pPr>
      <w:ins w:id="207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br/>
          <w:t>So at this point, if we issue a request using our custom media type from fiddler, we get version 1 of student objects in JSON format. If you specify version 2 (v2) instead of version 1 (v1), we get version 2 student objects as expected. </w:t>
        </w:r>
        <w:r w:rsidRPr="002E1683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95800" cy="1781175"/>
            <wp:effectExtent l="19050" t="0" r="0" b="0"/>
            <wp:docPr id="2" name="Picture 2" descr="web api versioning medi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 api versioning media typ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08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Response from the web api service </w:t>
        </w:r>
        <w:r w:rsidRPr="002E1683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5925" cy="2743200"/>
            <wp:effectExtent l="19050" t="0" r="9525" b="0"/>
            <wp:docPr id="3" name="Picture 3" descr="web api versioning vendor specific medi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api versioning vendor specific media type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09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However, if we specify that we want </w:t>
        </w:r>
        <w:r w:rsidRPr="002E1683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xml 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format instead of </w:t>
        </w:r>
        <w:r w:rsidRPr="002E1683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json 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in the request as shown below. We still get </w:t>
        </w:r>
        <w:r w:rsidRPr="002E1683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JSON 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formatted result instead of </w:t>
        </w:r>
        <w:r w:rsidRPr="002E1683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XML 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formatted result.  </w:t>
        </w:r>
        <w:r w:rsidRPr="002E1683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7700" cy="1743075"/>
            <wp:effectExtent l="19050" t="0" r="0" b="0"/>
            <wp:docPr id="4" name="Picture 4" descr="web api versioning custom media typ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 api versioning custom media type exampl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10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Response from the web api service </w:t>
        </w:r>
        <w:r w:rsidRPr="002E1683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685925" cy="2743200"/>
            <wp:effectExtent l="19050" t="0" r="9525" b="0"/>
            <wp:docPr id="5" name="Picture 5" descr="web api versioning vendor specific medi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 api versioning vendor specific media type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11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This is because we have not added our custome media types to the respective media type formatters (JsonFormatter and XmlFormatter). </w:t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To add the custom media types to the </w:t>
        </w:r>
        <w:r w:rsidRPr="002E1683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JsonFormatter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, include the following 2 lines of code in WebApiConfig.cs file</w:t>
        </w:r>
        <w:r w:rsidRPr="002E1683">
          <w:rPr>
            <w:rFonts w:ascii="Arial" w:eastAsia="Times New Roman" w:hAnsi="Arial" w:cs="Arial"/>
            <w:color w:val="333333"/>
          </w:rPr>
          <w:br/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212" w:author="Unknown"/>
          <w:rFonts w:ascii="Arial" w:eastAsia="Times New Roman" w:hAnsi="Arial" w:cs="Arial"/>
          <w:color w:val="333333"/>
        </w:rPr>
      </w:pPr>
      <w:ins w:id="213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config.Formatters.JsonFormatter.SupportedMediaTypes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214" w:author="Unknown"/>
          <w:rFonts w:ascii="Arial" w:eastAsia="Times New Roman" w:hAnsi="Arial" w:cs="Arial"/>
          <w:color w:val="333333"/>
        </w:rPr>
      </w:pPr>
      <w:ins w:id="215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 .Add(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2E1683">
          <w:rPr>
            <w:rFonts w:ascii="Arial" w:eastAsia="Times New Roman" w:hAnsi="Arial" w:cs="Arial"/>
            <w:color w:val="2B91AF"/>
            <w:shd w:val="clear" w:color="auto" w:fill="FFFFFF"/>
          </w:rPr>
          <w:t>MediaTypeHeaderValue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2E1683">
          <w:rPr>
            <w:rFonts w:ascii="Arial" w:eastAsia="Times New Roman" w:hAnsi="Arial" w:cs="Arial"/>
            <w:color w:val="A31515"/>
            <w:shd w:val="clear" w:color="auto" w:fill="FFFFFF"/>
          </w:rPr>
          <w:t>"application/vnd.pragimtech.students.v1+json"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));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216" w:author="Unknown"/>
          <w:rFonts w:ascii="Arial" w:eastAsia="Times New Roman" w:hAnsi="Arial" w:cs="Arial"/>
          <w:color w:val="333333"/>
        </w:rPr>
      </w:pPr>
      <w:ins w:id="217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config.Formatters.JsonFormatter.SupportedMediaTypes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218" w:author="Unknown"/>
          <w:rFonts w:ascii="Arial" w:eastAsia="Times New Roman" w:hAnsi="Arial" w:cs="Arial"/>
          <w:color w:val="333333"/>
        </w:rPr>
      </w:pPr>
      <w:ins w:id="219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 .Add(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2E1683">
          <w:rPr>
            <w:rFonts w:ascii="Arial" w:eastAsia="Times New Roman" w:hAnsi="Arial" w:cs="Arial"/>
            <w:color w:val="2B91AF"/>
            <w:shd w:val="clear" w:color="auto" w:fill="FFFFFF"/>
          </w:rPr>
          <w:t>MediaTypeHeaderValue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2E1683">
          <w:rPr>
            <w:rFonts w:ascii="Arial" w:eastAsia="Times New Roman" w:hAnsi="Arial" w:cs="Arial"/>
            <w:color w:val="A31515"/>
            <w:shd w:val="clear" w:color="auto" w:fill="FFFFFF"/>
          </w:rPr>
          <w:t>"application/vnd.pragimtech.students.v2+json"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));</w:t>
        </w:r>
      </w:ins>
    </w:p>
    <w:p w:rsidR="002E1683" w:rsidRPr="002E1683" w:rsidRDefault="002E1683" w:rsidP="002E1683">
      <w:pPr>
        <w:spacing w:after="0" w:line="240" w:lineRule="auto"/>
        <w:rPr>
          <w:ins w:id="220" w:author="Unknown"/>
          <w:rFonts w:ascii="Times New Roman" w:eastAsia="Times New Roman" w:hAnsi="Times New Roman" w:cs="Times New Roman"/>
          <w:sz w:val="24"/>
          <w:szCs w:val="24"/>
        </w:rPr>
      </w:pPr>
      <w:ins w:id="221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br/>
          <w:t>To add the custom media types to the </w:t>
        </w:r>
        <w:r w:rsidRPr="002E1683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XmlFormatter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, include the following 2 lines of code in WebApiConfig.cs file</w:t>
        </w:r>
        <w:r w:rsidRPr="002E1683">
          <w:rPr>
            <w:rFonts w:ascii="Arial" w:eastAsia="Times New Roman" w:hAnsi="Arial" w:cs="Arial"/>
            <w:color w:val="333333"/>
          </w:rPr>
          <w:br/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222" w:author="Unknown"/>
          <w:rFonts w:ascii="Arial" w:eastAsia="Times New Roman" w:hAnsi="Arial" w:cs="Arial"/>
          <w:color w:val="333333"/>
        </w:rPr>
      </w:pPr>
      <w:ins w:id="223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config.Formatters.XmlFormatter.SupportedMediaTypes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224" w:author="Unknown"/>
          <w:rFonts w:ascii="Arial" w:eastAsia="Times New Roman" w:hAnsi="Arial" w:cs="Arial"/>
          <w:color w:val="333333"/>
        </w:rPr>
      </w:pPr>
      <w:ins w:id="225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 .Add(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2E1683">
          <w:rPr>
            <w:rFonts w:ascii="Arial" w:eastAsia="Times New Roman" w:hAnsi="Arial" w:cs="Arial"/>
            <w:color w:val="2B91AF"/>
            <w:shd w:val="clear" w:color="auto" w:fill="FFFFFF"/>
          </w:rPr>
          <w:t>MediaTypeHeaderValue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2E1683">
          <w:rPr>
            <w:rFonts w:ascii="Arial" w:eastAsia="Times New Roman" w:hAnsi="Arial" w:cs="Arial"/>
            <w:color w:val="A31515"/>
            <w:shd w:val="clear" w:color="auto" w:fill="FFFFFF"/>
          </w:rPr>
          <w:t>"application/vnd.pragimtech.students.v1+xml"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));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226" w:author="Unknown"/>
          <w:rFonts w:ascii="Arial" w:eastAsia="Times New Roman" w:hAnsi="Arial" w:cs="Arial"/>
          <w:color w:val="333333"/>
        </w:rPr>
      </w:pPr>
      <w:ins w:id="227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config.Formatters.XmlFormatter.SupportedMediaTypes</w:t>
        </w:r>
      </w:ins>
    </w:p>
    <w:p w:rsidR="002E1683" w:rsidRPr="002E1683" w:rsidRDefault="002E1683" w:rsidP="002E1683">
      <w:pPr>
        <w:shd w:val="clear" w:color="auto" w:fill="FFFFFF"/>
        <w:spacing w:after="0" w:line="240" w:lineRule="auto"/>
        <w:rPr>
          <w:ins w:id="228" w:author="Unknown"/>
          <w:rFonts w:ascii="Arial" w:eastAsia="Times New Roman" w:hAnsi="Arial" w:cs="Arial"/>
          <w:color w:val="333333"/>
        </w:rPr>
      </w:pPr>
      <w:ins w:id="229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   .Add(</w:t>
        </w:r>
        <w:r w:rsidRPr="002E1683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2E1683">
          <w:rPr>
            <w:rFonts w:ascii="Arial" w:eastAsia="Times New Roman" w:hAnsi="Arial" w:cs="Arial"/>
            <w:color w:val="2B91AF"/>
            <w:shd w:val="clear" w:color="auto" w:fill="FFFFFF"/>
          </w:rPr>
          <w:t>MediaTypeHeaderValue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r w:rsidRPr="002E1683">
          <w:rPr>
            <w:rFonts w:ascii="Arial" w:eastAsia="Times New Roman" w:hAnsi="Arial" w:cs="Arial"/>
            <w:color w:val="A31515"/>
            <w:shd w:val="clear" w:color="auto" w:fill="FFFFFF"/>
          </w:rPr>
          <w:t>"application/vnd.pragimtech.students.v2+xml"</w:t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));</w:t>
        </w:r>
      </w:ins>
    </w:p>
    <w:p w:rsidR="00E13B91" w:rsidRDefault="002E1683" w:rsidP="002E1683">
      <w:ins w:id="230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br/>
          <w:t>So at this point, let's issue another request using our custom media type from fiddler </w:t>
        </w:r>
        <w:r w:rsidRPr="002E1683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7700" cy="1743075"/>
            <wp:effectExtent l="19050" t="0" r="0" b="0"/>
            <wp:docPr id="6" name="Picture 6" descr="web api versioning custom media typ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 api versioning custom media type exampl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31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</w:rPr>
          <w:br/>
        </w:r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lastRenderedPageBreak/>
          <w:t>Notice we get version 1 of student objects in XML format as expected </w:t>
        </w:r>
        <w:r w:rsidRPr="002E1683">
          <w:rPr>
            <w:rFonts w:ascii="Arial" w:eastAsia="Times New Roman" w:hAnsi="Arial" w:cs="Arial"/>
            <w:color w:val="333333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47825" cy="4219575"/>
            <wp:effectExtent l="19050" t="0" r="9525" b="0"/>
            <wp:docPr id="7" name="Picture 7" descr="web api versioning custom media type xml formatted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b api versioning custom media type xml formatted dat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32" w:author="Unknown">
        <w:r w:rsidRPr="002E1683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</w:ins>
    </w:p>
    <w:sectPr w:rsidR="00E1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1683"/>
    <w:rsid w:val="002E1683"/>
    <w:rsid w:val="00B61075"/>
    <w:rsid w:val="00E13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6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6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6n9fhu94yhW7yoUOGNOfHurUE6bpOO2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sharp-video-tutorials.blogspot.com/2017/03/web-api-versioning-using-accept-header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csharp-video-tutorials.blogspot.com/2017/03/web-api-versioning-using-accept-header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2018-02-19T07:20:00Z</dcterms:created>
  <dcterms:modified xsi:type="dcterms:W3CDTF">2018-02-19T07:21:00Z</dcterms:modified>
</cp:coreProperties>
</file>