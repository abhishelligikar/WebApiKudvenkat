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8DA" w:rsidRPr="005068DA" w:rsidRDefault="005068DA" w:rsidP="00506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8DA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5068D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versioning a Web API Service using a </w:t>
      </w:r>
      <w:proofErr w:type="spellStart"/>
      <w:r w:rsidRPr="005068D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QueryString</w:t>
      </w:r>
      <w:proofErr w:type="spellEnd"/>
      <w:r w:rsidRPr="005068D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parameter</w:t>
      </w:r>
      <w:r w:rsidRPr="005068DA">
        <w:rPr>
          <w:rFonts w:ascii="Arial" w:eastAsia="Times New Roman" w:hAnsi="Arial" w:cs="Arial"/>
          <w:color w:val="333333"/>
          <w:shd w:val="clear" w:color="auto" w:fill="FFFFFF"/>
        </w:rPr>
        <w:t>. This is continuation to </w:t>
      </w:r>
      <w:hyperlink r:id="rId4" w:history="1">
        <w:r w:rsidRPr="005068DA">
          <w:rPr>
            <w:rFonts w:ascii="Arial" w:eastAsia="Times New Roman" w:hAnsi="Arial" w:cs="Arial"/>
            <w:color w:val="771100"/>
          </w:rPr>
          <w:t>Part 35</w:t>
        </w:r>
      </w:hyperlink>
      <w:r w:rsidRPr="005068DA">
        <w:rPr>
          <w:rFonts w:ascii="Arial" w:eastAsia="Times New Roman" w:hAnsi="Arial" w:cs="Arial"/>
          <w:color w:val="333333"/>
          <w:shd w:val="clear" w:color="auto" w:fill="FFFFFF"/>
        </w:rPr>
        <w:t>. Please watch </w:t>
      </w:r>
      <w:hyperlink r:id="rId5" w:history="1">
        <w:r w:rsidRPr="005068DA">
          <w:rPr>
            <w:rFonts w:ascii="Arial" w:eastAsia="Times New Roman" w:hAnsi="Arial" w:cs="Arial"/>
            <w:color w:val="771100"/>
          </w:rPr>
          <w:t>Part 35</w:t>
        </w:r>
      </w:hyperlink>
      <w:r w:rsidRPr="005068DA">
        <w:rPr>
          <w:rFonts w:ascii="Arial" w:eastAsia="Times New Roman" w:hAnsi="Arial" w:cs="Arial"/>
          <w:color w:val="333333"/>
          <w:shd w:val="clear" w:color="auto" w:fill="FFFFFF"/>
        </w:rPr>
        <w:t> from </w:t>
      </w:r>
      <w:hyperlink r:id="rId6" w:history="1">
        <w:r w:rsidRPr="005068DA">
          <w:rPr>
            <w:rFonts w:ascii="Arial" w:eastAsia="Times New Roman" w:hAnsi="Arial" w:cs="Arial"/>
            <w:color w:val="771100"/>
          </w:rPr>
          <w:t xml:space="preserve">Web API </w:t>
        </w:r>
        <w:proofErr w:type="spellStart"/>
        <w:r w:rsidRPr="005068DA">
          <w:rPr>
            <w:rFonts w:ascii="Arial" w:eastAsia="Times New Roman" w:hAnsi="Arial" w:cs="Arial"/>
            <w:color w:val="771100"/>
          </w:rPr>
          <w:t>tutorial</w:t>
        </w:r>
      </w:hyperlink>
      <w:r w:rsidRPr="005068DA">
        <w:rPr>
          <w:rFonts w:ascii="Arial" w:eastAsia="Times New Roman" w:hAnsi="Arial" w:cs="Arial"/>
          <w:color w:val="333333"/>
          <w:shd w:val="clear" w:color="auto" w:fill="FFFFFF"/>
        </w:rPr>
        <w:t>before</w:t>
      </w:r>
      <w:proofErr w:type="spellEnd"/>
      <w:r w:rsidRPr="005068DA">
        <w:rPr>
          <w:rFonts w:ascii="Arial" w:eastAsia="Times New Roman" w:hAnsi="Arial" w:cs="Arial"/>
          <w:color w:val="333333"/>
          <w:shd w:val="clear" w:color="auto" w:fill="FFFFFF"/>
        </w:rPr>
        <w:t xml:space="preserve"> proceeding. </w:t>
      </w:r>
      <w:r w:rsidRPr="005068DA">
        <w:rPr>
          <w:rFonts w:ascii="Arial" w:eastAsia="Times New Roman" w:hAnsi="Arial" w:cs="Arial"/>
          <w:color w:val="333333"/>
        </w:rPr>
        <w:br/>
      </w:r>
      <w:r w:rsidRPr="005068DA">
        <w:rPr>
          <w:rFonts w:ascii="Arial" w:eastAsia="Times New Roman" w:hAnsi="Arial" w:cs="Arial"/>
          <w:color w:val="333333"/>
        </w:rPr>
        <w:br/>
      </w:r>
      <w:r w:rsidRPr="005068D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Here is what we want</w:t>
      </w:r>
      <w:r w:rsidRPr="005068DA">
        <w:rPr>
          <w:rFonts w:ascii="Arial" w:eastAsia="Times New Roman" w:hAnsi="Arial" w:cs="Arial"/>
          <w:color w:val="333333"/>
          <w:shd w:val="clear" w:color="auto" w:fill="FFFFFF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1"/>
        <w:gridCol w:w="1889"/>
      </w:tblGrid>
      <w:tr w:rsidR="005068DA" w:rsidRPr="005068DA" w:rsidTr="005068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5068DA">
              <w:rPr>
                <w:rFonts w:ascii="Arial" w:eastAsia="Times New Roman" w:hAnsi="Arial" w:cs="Arial"/>
                <w:b/>
                <w:bCs/>
                <w:color w:val="333333"/>
              </w:rPr>
              <w:t>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5068DA">
              <w:rPr>
                <w:rFonts w:ascii="Arial" w:eastAsia="Times New Roman" w:hAnsi="Arial" w:cs="Arial"/>
                <w:b/>
                <w:bCs/>
                <w:color w:val="333333"/>
              </w:rPr>
              <w:t>Should Return</w:t>
            </w:r>
          </w:p>
        </w:tc>
      </w:tr>
      <w:tr w:rsidR="005068DA" w:rsidRPr="005068DA" w:rsidTr="005068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5068DA">
              <w:rPr>
                <w:rFonts w:ascii="Arial" w:eastAsia="Times New Roman" w:hAnsi="Arial" w:cs="Arial"/>
                <w:color w:val="333333"/>
              </w:rPr>
              <w:t>/</w:t>
            </w:r>
            <w:proofErr w:type="spellStart"/>
            <w:r w:rsidRPr="005068DA">
              <w:rPr>
                <w:rFonts w:ascii="Arial" w:eastAsia="Times New Roman" w:hAnsi="Arial" w:cs="Arial"/>
                <w:color w:val="333333"/>
              </w:rPr>
              <w:t>api</w:t>
            </w:r>
            <w:proofErr w:type="spellEnd"/>
            <w:r w:rsidRPr="005068DA">
              <w:rPr>
                <w:rFonts w:ascii="Arial" w:eastAsia="Times New Roman" w:hAnsi="Arial" w:cs="Arial"/>
                <w:color w:val="333333"/>
              </w:rPr>
              <w:t>/</w:t>
            </w:r>
            <w:proofErr w:type="spellStart"/>
            <w:r w:rsidRPr="005068DA">
              <w:rPr>
                <w:rFonts w:ascii="Arial" w:eastAsia="Times New Roman" w:hAnsi="Arial" w:cs="Arial"/>
                <w:color w:val="333333"/>
              </w:rPr>
              <w:t>students?v</w:t>
            </w:r>
            <w:proofErr w:type="spellEnd"/>
            <w:r w:rsidRPr="005068DA">
              <w:rPr>
                <w:rFonts w:ascii="Arial" w:eastAsia="Times New Roman" w:hAnsi="Arial" w:cs="Arial"/>
                <w:color w:val="333333"/>
              </w:rPr>
              <w:t>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5068DA">
              <w:rPr>
                <w:rFonts w:ascii="Arial" w:eastAsia="Times New Roman" w:hAnsi="Arial" w:cs="Arial"/>
                <w:color w:val="333333"/>
              </w:rPr>
              <w:t>Version 1 Students</w:t>
            </w:r>
          </w:p>
        </w:tc>
      </w:tr>
      <w:tr w:rsidR="005068DA" w:rsidRPr="005068DA" w:rsidTr="005068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5068DA">
              <w:rPr>
                <w:rFonts w:ascii="Arial" w:eastAsia="Times New Roman" w:hAnsi="Arial" w:cs="Arial"/>
                <w:color w:val="333333"/>
              </w:rPr>
              <w:t>/</w:t>
            </w:r>
            <w:proofErr w:type="spellStart"/>
            <w:r w:rsidRPr="005068DA">
              <w:rPr>
                <w:rFonts w:ascii="Arial" w:eastAsia="Times New Roman" w:hAnsi="Arial" w:cs="Arial"/>
                <w:color w:val="333333"/>
              </w:rPr>
              <w:t>api</w:t>
            </w:r>
            <w:proofErr w:type="spellEnd"/>
            <w:r w:rsidRPr="005068DA">
              <w:rPr>
                <w:rFonts w:ascii="Arial" w:eastAsia="Times New Roman" w:hAnsi="Arial" w:cs="Arial"/>
                <w:color w:val="333333"/>
              </w:rPr>
              <w:t>/</w:t>
            </w:r>
            <w:proofErr w:type="spellStart"/>
            <w:r w:rsidRPr="005068DA">
              <w:rPr>
                <w:rFonts w:ascii="Arial" w:eastAsia="Times New Roman" w:hAnsi="Arial" w:cs="Arial"/>
                <w:color w:val="333333"/>
              </w:rPr>
              <w:t>students?v</w:t>
            </w:r>
            <w:proofErr w:type="spellEnd"/>
            <w:r w:rsidRPr="005068DA">
              <w:rPr>
                <w:rFonts w:ascii="Arial" w:eastAsia="Times New Roman" w:hAnsi="Arial" w:cs="Arial"/>
                <w:color w:val="333333"/>
              </w:rPr>
              <w:t>=2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5068DA">
              <w:rPr>
                <w:rFonts w:ascii="Arial" w:eastAsia="Times New Roman" w:hAnsi="Arial" w:cs="Arial"/>
                <w:color w:val="333333"/>
              </w:rPr>
              <w:t>Version 2 Students</w:t>
            </w:r>
          </w:p>
        </w:tc>
      </w:tr>
    </w:tbl>
    <w:p w:rsidR="005068DA" w:rsidRPr="005068DA" w:rsidRDefault="005068DA" w:rsidP="005068DA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ins w:id="1" w:author="Unknown"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</w:rPr>
          <w:br/>
        </w:r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Before we implement versioning using a 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querystring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parameter.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First let's understand how a controller is selected when a request is issued to a web 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api</w:t>
        </w:r>
        <w:proofErr w:type="spellEnd"/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service. For example, let us understand how a controller is selected when </w:t>
        </w:r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a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rquest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is issued to the following URI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/</w:t>
        </w:r>
        <w:proofErr w:type="spell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api</w:t>
        </w:r>
        <w:proofErr w:type="spellEnd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/students/1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In Web API, there is a class called </w:t>
        </w:r>
        <w:proofErr w:type="spellStart"/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DefaultHttpControllerSelector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. This class has a method called 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SelectController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) that selects the controller based on the information it has in the URI. 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In the URI we have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1. The name of the controller, in </w:t>
        </w:r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this case </w:t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students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2. The id parameter value, in this case </w:t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1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So from the URI, the 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SelectController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) method takes the name of the controller in this case </w:t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"Students"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and finds </w:t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"</w:t>
        </w:r>
        <w:proofErr w:type="spell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StudentsController</w:t>
        </w:r>
        <w:proofErr w:type="spellEnd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and returns it. This is the default implementation that we get out of the box.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This default implementation will not work for us because, in our service we do not have controller that is named </w:t>
        </w:r>
        <w:proofErr w:type="spellStart"/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StudentsController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. Instead we have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1. </w:t>
        </w:r>
        <w:proofErr w:type="gramStart"/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StudentsV1Controller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and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2.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StudentsV2Controller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When a request is issued to the following URI, depending on the query string parameter </w:t>
        </w:r>
        <w:r w:rsidRPr="005068DA">
          <w:rPr>
            <w:rFonts w:ascii="Arial" w:eastAsia="Times New Roman" w:hAnsi="Arial" w:cs="Arial"/>
            <w:color w:val="CC0000"/>
            <w:shd w:val="clear" w:color="auto" w:fill="FFFFFF"/>
          </w:rPr>
          <w:t>"v"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value we want to select the controller. If the value is 1, select </w:t>
        </w:r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StudentsV1Controller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, and if it is 2, then select </w:t>
        </w:r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StudentsV2Controller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.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/</w:t>
        </w:r>
        <w:proofErr w:type="spell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api</w:t>
        </w:r>
        <w:proofErr w:type="spellEnd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/</w:t>
        </w:r>
        <w:proofErr w:type="spell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students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?v</w:t>
        </w:r>
        <w:proofErr w:type="spellEnd"/>
        <w:proofErr w:type="gramEnd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=1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5068DA">
          <w:rPr>
            <w:rFonts w:ascii="Arial" w:eastAsia="Times New Roman" w:hAnsi="Arial" w:cs="Arial"/>
            <w:color w:val="333333"/>
          </w:rPr>
          <w:br/>
        </w:r>
      </w:ins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9"/>
        <w:gridCol w:w="2122"/>
      </w:tblGrid>
      <w:tr w:rsidR="005068DA" w:rsidRPr="005068DA" w:rsidTr="005068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5068DA">
              <w:rPr>
                <w:rFonts w:ascii="Arial" w:eastAsia="Times New Roman" w:hAnsi="Arial" w:cs="Arial"/>
                <w:b/>
                <w:bCs/>
                <w:color w:val="333333"/>
              </w:rPr>
              <w:t>Query String "v"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5068DA">
              <w:rPr>
                <w:rFonts w:ascii="Arial" w:eastAsia="Times New Roman" w:hAnsi="Arial" w:cs="Arial"/>
                <w:b/>
                <w:bCs/>
                <w:color w:val="333333"/>
              </w:rPr>
              <w:t>Controller to Select</w:t>
            </w:r>
          </w:p>
        </w:tc>
      </w:tr>
      <w:tr w:rsidR="005068DA" w:rsidRPr="005068DA" w:rsidTr="005068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5068DA">
              <w:rPr>
                <w:rFonts w:ascii="Arial" w:eastAsia="Times New Roman" w:hAnsi="Arial" w:cs="Arial"/>
                <w:color w:val="333333"/>
              </w:rPr>
              <w:t>v=1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5068DA">
              <w:rPr>
                <w:rFonts w:ascii="Arial" w:eastAsia="Times New Roman" w:hAnsi="Arial" w:cs="Arial"/>
                <w:color w:val="333333"/>
              </w:rPr>
              <w:t>StudentsV1Controller</w:t>
            </w:r>
          </w:p>
        </w:tc>
      </w:tr>
      <w:tr w:rsidR="005068DA" w:rsidRPr="005068DA" w:rsidTr="005068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5068DA">
              <w:rPr>
                <w:rFonts w:ascii="Arial" w:eastAsia="Times New Roman" w:hAnsi="Arial" w:cs="Arial"/>
                <w:color w:val="333333"/>
              </w:rPr>
              <w:t>v=2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68DA" w:rsidRPr="005068DA" w:rsidRDefault="005068DA" w:rsidP="005068D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5068DA">
              <w:rPr>
                <w:rFonts w:ascii="Arial" w:eastAsia="Times New Roman" w:hAnsi="Arial" w:cs="Arial"/>
                <w:color w:val="333333"/>
              </w:rPr>
              <w:t>StudentsV2Controller</w:t>
            </w:r>
          </w:p>
        </w:tc>
      </w:tr>
    </w:tbl>
    <w:p w:rsidR="005068DA" w:rsidRPr="005068DA" w:rsidRDefault="005068DA" w:rsidP="005068DA">
      <w:pPr>
        <w:spacing w:after="0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Here are the steps to version Web API service using a query string parameter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 xml:space="preserve">Step </w:t>
        </w:r>
        <w:proofErr w:type="gramStart"/>
        <w:r w:rsidRPr="005068DA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1 :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Since the default controller selector implementation provided by Web API does not work for us, we have to provide our own custom controller selector implementation. </w:t>
        </w:r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To do this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1.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Add a folder to the web 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api</w:t>
        </w:r>
        <w:proofErr w:type="spellEnd"/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project. Name it "Custom"</w:t>
        </w:r>
        <w:r w:rsidRPr="005068DA">
          <w:rPr>
            <w:rFonts w:ascii="Arial" w:eastAsia="Times New Roman" w:hAnsi="Arial" w:cs="Arial"/>
            <w:color w:val="333333"/>
          </w:rPr>
          <w:br/>
        </w:r>
        <w:r w:rsidRPr="005068DA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2.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Add </w:t>
        </w:r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a class file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to the folder. Name it </w:t>
        </w:r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"</w:t>
        </w:r>
        <w:proofErr w:type="spellStart"/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CustomControllerSelector</w:t>
        </w:r>
        <w:proofErr w:type="spellEnd"/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. Copy and paste the 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following code. I have commented the code where necessary, so it is self explanatory</w:t>
        </w:r>
        <w:r w:rsidRPr="005068DA">
          <w:rPr>
            <w:rFonts w:ascii="Arial" w:eastAsia="Times New Roman" w:hAnsi="Arial" w:cs="Arial"/>
            <w:color w:val="333333"/>
          </w:rPr>
          <w:br/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333333"/>
        </w:rPr>
      </w:pPr>
      <w:proofErr w:type="gramStart"/>
      <w:ins w:id="5" w:author="Unknown"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System.Net.Http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6" w:author="Unknown"/>
          <w:rFonts w:ascii="Arial" w:eastAsia="Times New Roman" w:hAnsi="Arial" w:cs="Arial"/>
          <w:color w:val="333333"/>
        </w:rPr>
      </w:pPr>
      <w:proofErr w:type="gramStart"/>
      <w:ins w:id="7" w:author="Unknown"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System.Web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8" w:author="Unknown"/>
          <w:rFonts w:ascii="Arial" w:eastAsia="Times New Roman" w:hAnsi="Arial" w:cs="Arial"/>
          <w:color w:val="333333"/>
        </w:rPr>
      </w:pPr>
      <w:proofErr w:type="gramStart"/>
      <w:ins w:id="9" w:author="Unknown"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System.Web.Http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0" w:author="Unknown"/>
          <w:rFonts w:ascii="Arial" w:eastAsia="Times New Roman" w:hAnsi="Arial" w:cs="Arial"/>
          <w:color w:val="333333"/>
        </w:rPr>
      </w:pPr>
      <w:proofErr w:type="gramStart"/>
      <w:ins w:id="11" w:author="Unknown"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System.Web.Http.Controllers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2" w:author="Unknown"/>
          <w:rFonts w:ascii="Arial" w:eastAsia="Times New Roman" w:hAnsi="Arial" w:cs="Arial"/>
          <w:color w:val="333333"/>
        </w:rPr>
      </w:pPr>
      <w:proofErr w:type="gramStart"/>
      <w:ins w:id="13" w:author="Unknown"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System.Web.Http.Dispatcher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4" w:author="Unknown"/>
          <w:rFonts w:ascii="Arial" w:eastAsia="Times New Roman" w:hAnsi="Arial" w:cs="Arial"/>
          <w:color w:val="333333"/>
        </w:rPr>
      </w:pPr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5" w:author="Unknown"/>
          <w:rFonts w:ascii="Arial" w:eastAsia="Times New Roman" w:hAnsi="Arial" w:cs="Arial"/>
          <w:color w:val="333333"/>
        </w:rPr>
      </w:pPr>
      <w:proofErr w:type="gramStart"/>
      <w:ins w:id="16" w:author="Unknown"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namespace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WebAPI.Custom</w:t>
        </w:r>
        <w:proofErr w:type="spellEnd"/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7" w:author="Unknown"/>
          <w:rFonts w:ascii="Arial" w:eastAsia="Times New Roman" w:hAnsi="Arial" w:cs="Arial"/>
          <w:color w:val="333333"/>
        </w:rPr>
      </w:pPr>
      <w:ins w:id="18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9" w:author="Unknown"/>
          <w:rFonts w:ascii="Arial" w:eastAsia="Times New Roman" w:hAnsi="Arial" w:cs="Arial"/>
          <w:color w:val="333333"/>
        </w:rPr>
      </w:pPr>
      <w:ins w:id="20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 xml:space="preserve">// </w:t>
        </w:r>
        <w:proofErr w:type="gramStart"/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>Derive</w:t>
        </w:r>
        <w:proofErr w:type="gramEnd"/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 xml:space="preserve"> from the </w:t>
        </w:r>
        <w:proofErr w:type="spellStart"/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>DefaultHttpControllerSelector</w:t>
        </w:r>
        <w:proofErr w:type="spellEnd"/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 xml:space="preserve"> class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21" w:author="Unknown"/>
          <w:rFonts w:ascii="Arial" w:eastAsia="Times New Roman" w:hAnsi="Arial" w:cs="Arial"/>
          <w:color w:val="333333"/>
        </w:rPr>
      </w:pPr>
      <w:ins w:id="22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5068DA">
          <w:rPr>
            <w:rFonts w:ascii="Arial" w:eastAsia="Times New Roman" w:hAnsi="Arial" w:cs="Arial"/>
            <w:color w:val="2B91AF"/>
            <w:shd w:val="clear" w:color="auto" w:fill="FFFFFF"/>
          </w:rPr>
          <w:t>CustomControllerSelector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5068DA">
          <w:rPr>
            <w:rFonts w:ascii="Arial" w:eastAsia="Times New Roman" w:hAnsi="Arial" w:cs="Arial"/>
            <w:color w:val="2B91AF"/>
            <w:shd w:val="clear" w:color="auto" w:fill="FFFFFF"/>
          </w:rPr>
          <w:t>DefaultHttpControllerSelector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23" w:author="Unknown"/>
          <w:rFonts w:ascii="Arial" w:eastAsia="Times New Roman" w:hAnsi="Arial" w:cs="Arial"/>
          <w:color w:val="333333"/>
        </w:rPr>
      </w:pPr>
      <w:ins w:id="24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25" w:author="Unknown"/>
          <w:rFonts w:ascii="Arial" w:eastAsia="Times New Roman" w:hAnsi="Arial" w:cs="Arial"/>
          <w:color w:val="333333"/>
        </w:rPr>
      </w:pPr>
      <w:ins w:id="26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private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2B91AF"/>
            <w:shd w:val="clear" w:color="auto" w:fill="FFFFFF"/>
          </w:rPr>
          <w:t>HttpConfiguration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_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config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27" w:author="Unknown"/>
          <w:rFonts w:ascii="Arial" w:eastAsia="Times New Roman" w:hAnsi="Arial" w:cs="Arial"/>
          <w:color w:val="333333"/>
        </w:rPr>
      </w:pPr>
      <w:ins w:id="28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CustomControllerSelector(</w:t>
        </w:r>
        <w:r w:rsidRPr="005068DA">
          <w:rPr>
            <w:rFonts w:ascii="Arial" w:eastAsia="Times New Roman" w:hAnsi="Arial" w:cs="Arial"/>
            <w:color w:val="2B91AF"/>
            <w:shd w:val="clear" w:color="auto" w:fill="FFFFFF"/>
          </w:rPr>
          <w:t>HttpConfiguration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config) : </w:t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base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config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29" w:author="Unknown"/>
          <w:rFonts w:ascii="Arial" w:eastAsia="Times New Roman" w:hAnsi="Arial" w:cs="Arial"/>
          <w:color w:val="333333"/>
        </w:rPr>
      </w:pPr>
      <w:ins w:id="30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31" w:author="Unknown"/>
          <w:rFonts w:ascii="Arial" w:eastAsia="Times New Roman" w:hAnsi="Arial" w:cs="Arial"/>
          <w:color w:val="333333"/>
        </w:rPr>
      </w:pPr>
      <w:ins w:id="32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_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config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 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config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color w:val="333333"/>
        </w:rPr>
      </w:pPr>
      <w:ins w:id="34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36" w:author="Unknown"/>
          <w:rFonts w:ascii="Arial" w:eastAsia="Times New Roman" w:hAnsi="Arial" w:cs="Arial"/>
          <w:color w:val="333333"/>
        </w:rPr>
      </w:pPr>
      <w:ins w:id="37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override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2B91AF"/>
            <w:shd w:val="clear" w:color="auto" w:fill="FFFFFF"/>
          </w:rPr>
          <w:t>HttpControllerDescriptor</w:t>
        </w:r>
        <w:proofErr w:type="spellEnd"/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38" w:author="Unknown"/>
          <w:rFonts w:ascii="Arial" w:eastAsia="Times New Roman" w:hAnsi="Arial" w:cs="Arial"/>
          <w:color w:val="333333"/>
        </w:rPr>
      </w:pPr>
      <w:ins w:id="39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         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SelectController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spellStart"/>
        <w:proofErr w:type="gramEnd"/>
        <w:r w:rsidRPr="005068DA">
          <w:rPr>
            <w:rFonts w:ascii="Arial" w:eastAsia="Times New Roman" w:hAnsi="Arial" w:cs="Arial"/>
            <w:color w:val="2B91AF"/>
            <w:shd w:val="clear" w:color="auto" w:fill="FFFFFF"/>
          </w:rPr>
          <w:t>HttpRequestMessage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request)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40" w:author="Unknown"/>
          <w:rFonts w:ascii="Arial" w:eastAsia="Times New Roman" w:hAnsi="Arial" w:cs="Arial"/>
          <w:color w:val="333333"/>
        </w:rPr>
      </w:pPr>
      <w:ins w:id="41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42" w:author="Unknown"/>
          <w:rFonts w:ascii="Arial" w:eastAsia="Times New Roman" w:hAnsi="Arial" w:cs="Arial"/>
          <w:color w:val="333333"/>
        </w:rPr>
      </w:pPr>
      <w:ins w:id="43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>// Get all the available Web API controllers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44" w:author="Unknown"/>
          <w:rFonts w:ascii="Arial" w:eastAsia="Times New Roman" w:hAnsi="Arial" w:cs="Arial"/>
          <w:color w:val="333333"/>
        </w:rPr>
      </w:pPr>
      <w:ins w:id="45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proofErr w:type="spellEnd"/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controllers = 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GetControllerMapping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();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46" w:author="Unknown"/>
          <w:rFonts w:ascii="Arial" w:eastAsia="Times New Roman" w:hAnsi="Arial" w:cs="Arial"/>
          <w:color w:val="333333"/>
        </w:rPr>
      </w:pPr>
      <w:ins w:id="47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>// Get the controller name and parameter values from the request URI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48" w:author="Unknown"/>
          <w:rFonts w:ascii="Arial" w:eastAsia="Times New Roman" w:hAnsi="Arial" w:cs="Arial"/>
          <w:color w:val="333333"/>
        </w:rPr>
      </w:pPr>
      <w:ins w:id="49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proofErr w:type="spellEnd"/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routeData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 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request.GetRouteData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();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50" w:author="Unknown"/>
          <w:rFonts w:ascii="Arial" w:eastAsia="Times New Roman" w:hAnsi="Arial" w:cs="Arial"/>
          <w:color w:val="333333"/>
        </w:rPr>
      </w:pPr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51" w:author="Unknown"/>
          <w:rFonts w:ascii="Arial" w:eastAsia="Times New Roman" w:hAnsi="Arial" w:cs="Arial"/>
          <w:color w:val="333333"/>
        </w:rPr>
      </w:pPr>
      <w:ins w:id="52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>// Get the controller name from route data.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53" w:author="Unknown"/>
          <w:rFonts w:ascii="Arial" w:eastAsia="Times New Roman" w:hAnsi="Arial" w:cs="Arial"/>
          <w:color w:val="333333"/>
        </w:rPr>
      </w:pPr>
      <w:ins w:id="54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 xml:space="preserve">// </w:t>
        </w:r>
        <w:proofErr w:type="gramStart"/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>The</w:t>
        </w:r>
        <w:proofErr w:type="gramEnd"/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 xml:space="preserve"> name of the controller in our case is "Students"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55" w:author="Unknown"/>
          <w:rFonts w:ascii="Arial" w:eastAsia="Times New Roman" w:hAnsi="Arial" w:cs="Arial"/>
          <w:color w:val="333333"/>
        </w:rPr>
      </w:pPr>
      <w:ins w:id="56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proofErr w:type="spellEnd"/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controllerName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 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routeData.Values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"controller"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].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ToString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();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57" w:author="Unknown"/>
          <w:rFonts w:ascii="Arial" w:eastAsia="Times New Roman" w:hAnsi="Arial" w:cs="Arial"/>
          <w:color w:val="333333"/>
        </w:rPr>
      </w:pPr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58" w:author="Unknown"/>
          <w:rFonts w:ascii="Arial" w:eastAsia="Times New Roman" w:hAnsi="Arial" w:cs="Arial"/>
          <w:color w:val="333333"/>
        </w:rPr>
      </w:pPr>
      <w:ins w:id="59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>// Default version number to 1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60" w:author="Unknown"/>
          <w:rFonts w:ascii="Arial" w:eastAsia="Times New Roman" w:hAnsi="Arial" w:cs="Arial"/>
          <w:color w:val="333333"/>
        </w:rPr>
      </w:pPr>
      <w:ins w:id="61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versionNumber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 </w:t>
        </w:r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"1"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62" w:author="Unknown"/>
          <w:rFonts w:ascii="Arial" w:eastAsia="Times New Roman" w:hAnsi="Arial" w:cs="Arial"/>
          <w:color w:val="333333"/>
        </w:rPr>
      </w:pPr>
      <w:ins w:id="63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proofErr w:type="spellEnd"/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versionQueryString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</w:t>
        </w:r>
        <w:proofErr w:type="spellStart"/>
        <w:r w:rsidRPr="005068DA">
          <w:rPr>
            <w:rFonts w:ascii="Arial" w:eastAsia="Times New Roman" w:hAnsi="Arial" w:cs="Arial"/>
            <w:color w:val="2B91AF"/>
            <w:shd w:val="clear" w:color="auto" w:fill="FFFFFF"/>
          </w:rPr>
          <w:t>HttpUtility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.ParseQueryString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request.RequestUri.Query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64" w:author="Unknown"/>
          <w:rFonts w:ascii="Arial" w:eastAsia="Times New Roman" w:hAnsi="Arial" w:cs="Arial"/>
          <w:color w:val="333333"/>
        </w:rPr>
      </w:pPr>
      <w:ins w:id="65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(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versionQueryString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"v"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] != </w:t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null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66" w:author="Unknown"/>
          <w:rFonts w:ascii="Arial" w:eastAsia="Times New Roman" w:hAnsi="Arial" w:cs="Arial"/>
          <w:color w:val="333333"/>
        </w:rPr>
      </w:pPr>
      <w:ins w:id="67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68" w:author="Unknown"/>
          <w:rFonts w:ascii="Arial" w:eastAsia="Times New Roman" w:hAnsi="Arial" w:cs="Arial"/>
          <w:color w:val="333333"/>
        </w:rPr>
      </w:pPr>
      <w:ins w:id="69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             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versionNumber</w:t>
        </w:r>
        <w:proofErr w:type="spellEnd"/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 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versionQueryString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"v"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];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70" w:author="Unknown"/>
          <w:rFonts w:ascii="Arial" w:eastAsia="Times New Roman" w:hAnsi="Arial" w:cs="Arial"/>
          <w:color w:val="333333"/>
        </w:rPr>
      </w:pPr>
      <w:ins w:id="71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72" w:author="Unknown"/>
          <w:rFonts w:ascii="Arial" w:eastAsia="Times New Roman" w:hAnsi="Arial" w:cs="Arial"/>
          <w:color w:val="333333"/>
        </w:rPr>
      </w:pPr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73" w:author="Unknown"/>
          <w:rFonts w:ascii="Arial" w:eastAsia="Times New Roman" w:hAnsi="Arial" w:cs="Arial"/>
          <w:color w:val="333333"/>
        </w:rPr>
      </w:pPr>
      <w:ins w:id="74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(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versionNumber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== </w:t>
        </w:r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"1"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75" w:author="Unknown"/>
          <w:rFonts w:ascii="Arial" w:eastAsia="Times New Roman" w:hAnsi="Arial" w:cs="Arial"/>
          <w:color w:val="333333"/>
        </w:rPr>
      </w:pPr>
      <w:ins w:id="76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77" w:author="Unknown"/>
          <w:rFonts w:ascii="Arial" w:eastAsia="Times New Roman" w:hAnsi="Arial" w:cs="Arial"/>
          <w:color w:val="333333"/>
        </w:rPr>
      </w:pPr>
      <w:ins w:id="78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>// if version number is 1, then append V1 to the controller name.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79" w:author="Unknown"/>
          <w:rFonts w:ascii="Arial" w:eastAsia="Times New Roman" w:hAnsi="Arial" w:cs="Arial"/>
          <w:color w:val="333333"/>
        </w:rPr>
      </w:pPr>
      <w:ins w:id="80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 xml:space="preserve">// </w:t>
        </w:r>
        <w:proofErr w:type="gramStart"/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>So</w:t>
        </w:r>
        <w:proofErr w:type="gramEnd"/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 xml:space="preserve"> at this point the, controller name will become StudentsV1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81" w:author="Unknown"/>
          <w:rFonts w:ascii="Arial" w:eastAsia="Times New Roman" w:hAnsi="Arial" w:cs="Arial"/>
          <w:color w:val="333333"/>
        </w:rPr>
      </w:pPr>
      <w:ins w:id="82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             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controllerName</w:t>
        </w:r>
        <w:proofErr w:type="spellEnd"/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 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controllerName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+ </w:t>
        </w:r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"V1"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83" w:author="Unknown"/>
          <w:rFonts w:ascii="Arial" w:eastAsia="Times New Roman" w:hAnsi="Arial" w:cs="Arial"/>
          <w:color w:val="333333"/>
        </w:rPr>
      </w:pPr>
      <w:ins w:id="84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85" w:author="Unknown"/>
          <w:rFonts w:ascii="Arial" w:eastAsia="Times New Roman" w:hAnsi="Arial" w:cs="Arial"/>
          <w:color w:val="333333"/>
        </w:rPr>
      </w:pPr>
      <w:ins w:id="86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else</w:t>
        </w:r>
        <w:proofErr w:type="gramEnd"/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87" w:author="Unknown"/>
          <w:rFonts w:ascii="Arial" w:eastAsia="Times New Roman" w:hAnsi="Arial" w:cs="Arial"/>
          <w:color w:val="333333"/>
        </w:rPr>
      </w:pPr>
      <w:ins w:id="88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89" w:author="Unknown"/>
          <w:rFonts w:ascii="Arial" w:eastAsia="Times New Roman" w:hAnsi="Arial" w:cs="Arial"/>
          <w:color w:val="333333"/>
        </w:rPr>
      </w:pPr>
      <w:ins w:id="90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>// if version number is 2, then append V2 to the controller name.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91" w:author="Unknown"/>
          <w:rFonts w:ascii="Arial" w:eastAsia="Times New Roman" w:hAnsi="Arial" w:cs="Arial"/>
          <w:color w:val="333333"/>
        </w:rPr>
      </w:pPr>
      <w:ins w:id="92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 xml:space="preserve">// </w:t>
        </w:r>
        <w:proofErr w:type="gramStart"/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>So</w:t>
        </w:r>
        <w:proofErr w:type="gramEnd"/>
        <w:r w:rsidRPr="005068DA">
          <w:rPr>
            <w:rFonts w:ascii="Arial" w:eastAsia="Times New Roman" w:hAnsi="Arial" w:cs="Arial"/>
            <w:color w:val="008000"/>
            <w:shd w:val="clear" w:color="auto" w:fill="FFFFFF"/>
          </w:rPr>
          <w:t xml:space="preserve"> at this point the, controller name will become StudentsV2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93" w:author="Unknown"/>
          <w:rFonts w:ascii="Arial" w:eastAsia="Times New Roman" w:hAnsi="Arial" w:cs="Arial"/>
          <w:color w:val="333333"/>
        </w:rPr>
      </w:pPr>
      <w:ins w:id="94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             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controllerName</w:t>
        </w:r>
        <w:proofErr w:type="spellEnd"/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 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controllerName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+ </w:t>
        </w:r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"V2"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95" w:author="Unknown"/>
          <w:rFonts w:ascii="Arial" w:eastAsia="Times New Roman" w:hAnsi="Arial" w:cs="Arial"/>
          <w:color w:val="333333"/>
        </w:rPr>
      </w:pPr>
      <w:ins w:id="96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97" w:author="Unknown"/>
          <w:rFonts w:ascii="Arial" w:eastAsia="Times New Roman" w:hAnsi="Arial" w:cs="Arial"/>
          <w:color w:val="333333"/>
        </w:rPr>
      </w:pPr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98" w:author="Unknown"/>
          <w:rFonts w:ascii="Arial" w:eastAsia="Times New Roman" w:hAnsi="Arial" w:cs="Arial"/>
          <w:color w:val="333333"/>
        </w:rPr>
      </w:pPr>
      <w:ins w:id="99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spellStart"/>
        <w:r w:rsidRPr="005068DA">
          <w:rPr>
            <w:rFonts w:ascii="Arial" w:eastAsia="Times New Roman" w:hAnsi="Arial" w:cs="Arial"/>
            <w:color w:val="2B91AF"/>
            <w:shd w:val="clear" w:color="auto" w:fill="FFFFFF"/>
          </w:rPr>
          <w:t>HttpControllerDescriptor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controllerDescriptor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00" w:author="Unknown"/>
          <w:rFonts w:ascii="Arial" w:eastAsia="Times New Roman" w:hAnsi="Arial" w:cs="Arial"/>
          <w:color w:val="333333"/>
        </w:rPr>
      </w:pPr>
      <w:ins w:id="101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(controllers.TryGetValue(controllerName, </w:t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out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controllerDescriptor))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02" w:author="Unknown"/>
          <w:rFonts w:ascii="Arial" w:eastAsia="Times New Roman" w:hAnsi="Arial" w:cs="Arial"/>
          <w:color w:val="333333"/>
        </w:rPr>
      </w:pPr>
      <w:ins w:id="103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04" w:author="Unknown"/>
          <w:rFonts w:ascii="Arial" w:eastAsia="Times New Roman" w:hAnsi="Arial" w:cs="Arial"/>
          <w:color w:val="333333"/>
        </w:rPr>
      </w:pPr>
      <w:ins w:id="105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controllerDescriptor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06" w:author="Unknown"/>
          <w:rFonts w:ascii="Arial" w:eastAsia="Times New Roman" w:hAnsi="Arial" w:cs="Arial"/>
          <w:color w:val="333333"/>
        </w:rPr>
      </w:pPr>
      <w:ins w:id="107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08" w:author="Unknown"/>
          <w:rFonts w:ascii="Arial" w:eastAsia="Times New Roman" w:hAnsi="Arial" w:cs="Arial"/>
          <w:color w:val="333333"/>
        </w:rPr>
      </w:pPr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09" w:author="Unknown"/>
          <w:rFonts w:ascii="Arial" w:eastAsia="Times New Roman" w:hAnsi="Arial" w:cs="Arial"/>
          <w:color w:val="333333"/>
        </w:rPr>
      </w:pPr>
      <w:ins w:id="110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null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11" w:author="Unknown"/>
          <w:rFonts w:ascii="Arial" w:eastAsia="Times New Roman" w:hAnsi="Arial" w:cs="Arial"/>
          <w:color w:val="333333"/>
        </w:rPr>
      </w:pPr>
      <w:ins w:id="112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13" w:author="Unknown"/>
          <w:rFonts w:ascii="Arial" w:eastAsia="Times New Roman" w:hAnsi="Arial" w:cs="Arial"/>
          <w:color w:val="333333"/>
        </w:rPr>
      </w:pPr>
      <w:ins w:id="114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15" w:author="Unknown"/>
          <w:rFonts w:ascii="Arial" w:eastAsia="Times New Roman" w:hAnsi="Arial" w:cs="Arial"/>
          <w:color w:val="333333"/>
        </w:rPr>
      </w:pPr>
      <w:ins w:id="116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5068DA" w:rsidRPr="005068DA" w:rsidRDefault="005068DA" w:rsidP="005068DA">
      <w:pPr>
        <w:spacing w:after="0" w:line="240" w:lineRule="auto"/>
        <w:rPr>
          <w:ins w:id="117" w:author="Unknown"/>
          <w:rFonts w:ascii="Times New Roman" w:eastAsia="Times New Roman" w:hAnsi="Times New Roman" w:cs="Times New Roman"/>
          <w:sz w:val="24"/>
          <w:szCs w:val="24"/>
        </w:rPr>
      </w:pPr>
      <w:ins w:id="118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5068DA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 xml:space="preserve">Step </w:t>
        </w:r>
        <w:proofErr w:type="gramStart"/>
        <w:r w:rsidRPr="005068DA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2 :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The next thing that we need to do is, replace the default controller selector with our custom controller selector. This is done in 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WebApiConfig.cs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file. Notice we are replacing </w:t>
        </w:r>
        <w:proofErr w:type="spellStart"/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IHttpControllerSelector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, with our </w:t>
        </w:r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CustomControllerSelector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. </w:t>
        </w:r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DefaultHttpControllerSelector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implements </w:t>
        </w:r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IHttpControllerSelector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, so that is the reason we are replacing </w:t>
        </w:r>
        <w:proofErr w:type="spellStart"/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IHttpControllerSelector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.</w:t>
        </w:r>
        <w:r w:rsidRPr="005068DA">
          <w:rPr>
            <w:rFonts w:ascii="Arial" w:eastAsia="Times New Roman" w:hAnsi="Arial" w:cs="Arial"/>
            <w:color w:val="333333"/>
          </w:rPr>
          <w:br/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19" w:author="Unknown"/>
          <w:rFonts w:ascii="Arial" w:eastAsia="Times New Roman" w:hAnsi="Arial" w:cs="Arial"/>
          <w:color w:val="333333"/>
        </w:rPr>
      </w:pPr>
      <w:proofErr w:type="spellStart"/>
      <w:proofErr w:type="gramStart"/>
      <w:ins w:id="120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config.Services.Replace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spellStart"/>
        <w:proofErr w:type="gramEnd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typeof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spellStart"/>
        <w:r w:rsidRPr="005068DA">
          <w:rPr>
            <w:rFonts w:ascii="Arial" w:eastAsia="Times New Roman" w:hAnsi="Arial" w:cs="Arial"/>
            <w:color w:val="2B91AF"/>
            <w:shd w:val="clear" w:color="auto" w:fill="FFFFFF"/>
          </w:rPr>
          <w:t>IHttpControllerSelector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),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21" w:author="Unknown"/>
          <w:rFonts w:ascii="Arial" w:eastAsia="Times New Roman" w:hAnsi="Arial" w:cs="Arial"/>
          <w:color w:val="333333"/>
        </w:rPr>
      </w:pPr>
      <w:ins w:id="122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5068DA">
          <w:rPr>
            <w:rFonts w:ascii="Arial" w:eastAsia="Times New Roman" w:hAnsi="Arial" w:cs="Arial"/>
            <w:color w:val="2B91AF"/>
            <w:shd w:val="clear" w:color="auto" w:fill="FFFFFF"/>
          </w:rPr>
          <w:t>CustomControllerSelector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config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));</w:t>
        </w:r>
      </w:ins>
    </w:p>
    <w:p w:rsidR="005068DA" w:rsidRPr="005068DA" w:rsidRDefault="005068DA" w:rsidP="005068DA">
      <w:pPr>
        <w:spacing w:after="0" w:line="240" w:lineRule="auto"/>
        <w:rPr>
          <w:ins w:id="123" w:author="Unknown"/>
          <w:rFonts w:ascii="Times New Roman" w:eastAsia="Times New Roman" w:hAnsi="Times New Roman" w:cs="Times New Roman"/>
          <w:sz w:val="24"/>
          <w:szCs w:val="24"/>
        </w:rPr>
      </w:pPr>
      <w:ins w:id="124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5068DA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 xml:space="preserve">Step </w:t>
        </w:r>
        <w:proofErr w:type="gramStart"/>
        <w:r w:rsidRPr="005068DA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3 :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Include the following default route in </w:t>
        </w:r>
        <w:proofErr w:type="spell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WebApiConfig.cs</w:t>
        </w:r>
        <w:proofErr w:type="spellEnd"/>
        <w:r w:rsidRPr="005068DA">
          <w:rPr>
            <w:rFonts w:ascii="Arial" w:eastAsia="Times New Roman" w:hAnsi="Arial" w:cs="Arial"/>
            <w:color w:val="333333"/>
          </w:rPr>
          <w:br/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25" w:author="Unknown"/>
          <w:rFonts w:ascii="Arial" w:eastAsia="Times New Roman" w:hAnsi="Arial" w:cs="Arial"/>
          <w:color w:val="333333"/>
        </w:rPr>
      </w:pPr>
      <w:proofErr w:type="spellStart"/>
      <w:proofErr w:type="gramStart"/>
      <w:ins w:id="126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config.Routes.MapHttpRoute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27" w:author="Unknown"/>
          <w:rFonts w:ascii="Arial" w:eastAsia="Times New Roman" w:hAnsi="Arial" w:cs="Arial"/>
          <w:color w:val="333333"/>
        </w:rPr>
      </w:pPr>
      <w:ins w:id="128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 </w:t>
        </w:r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name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: </w:t>
        </w:r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"</w:t>
        </w:r>
        <w:proofErr w:type="spellStart"/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DefaultRoute</w:t>
        </w:r>
        <w:proofErr w:type="spellEnd"/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29" w:author="Unknown"/>
          <w:rFonts w:ascii="Arial" w:eastAsia="Times New Roman" w:hAnsi="Arial" w:cs="Arial"/>
          <w:color w:val="333333"/>
        </w:rPr>
      </w:pPr>
      <w:ins w:id="130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 </w:t>
        </w:r>
        <w:proofErr w:type="spellStart"/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routeTemplate</w:t>
        </w:r>
        <w:proofErr w:type="spellEnd"/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: </w:t>
        </w:r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"</w:t>
        </w:r>
        <w:proofErr w:type="spellStart"/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api</w:t>
        </w:r>
        <w:proofErr w:type="spellEnd"/>
        <w:r w:rsidRPr="005068DA">
          <w:rPr>
            <w:rFonts w:ascii="Arial" w:eastAsia="Times New Roman" w:hAnsi="Arial" w:cs="Arial"/>
            <w:color w:val="A31515"/>
            <w:shd w:val="clear" w:color="auto" w:fill="FFFFFF"/>
          </w:rPr>
          <w:t>/{controller}/{id}"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31" w:author="Unknown"/>
          <w:rFonts w:ascii="Arial" w:eastAsia="Times New Roman" w:hAnsi="Arial" w:cs="Arial"/>
          <w:color w:val="333333"/>
        </w:rPr>
      </w:pPr>
      <w:ins w:id="132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    </w:t>
        </w:r>
        <w:proofErr w:type="gramStart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defaults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: </w:t>
        </w:r>
        <w:r w:rsidRPr="005068DA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{ id = </w:t>
        </w:r>
        <w:proofErr w:type="spellStart"/>
        <w:r w:rsidRPr="005068DA">
          <w:rPr>
            <w:rFonts w:ascii="Arial" w:eastAsia="Times New Roman" w:hAnsi="Arial" w:cs="Arial"/>
            <w:color w:val="2B91AF"/>
            <w:shd w:val="clear" w:color="auto" w:fill="FFFFFF"/>
          </w:rPr>
          <w:t>RouteParameter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.Optional</w:t>
        </w:r>
        <w:proofErr w:type="spell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 }</w:t>
        </w:r>
      </w:ins>
    </w:p>
    <w:p w:rsidR="005068DA" w:rsidRPr="005068DA" w:rsidRDefault="005068DA" w:rsidP="005068DA">
      <w:pPr>
        <w:shd w:val="clear" w:color="auto" w:fill="FFFFFF"/>
        <w:spacing w:after="0" w:line="240" w:lineRule="auto"/>
        <w:rPr>
          <w:ins w:id="133" w:author="Unknown"/>
          <w:rFonts w:ascii="Arial" w:eastAsia="Times New Roman" w:hAnsi="Arial" w:cs="Arial"/>
          <w:color w:val="333333"/>
        </w:rPr>
      </w:pPr>
      <w:ins w:id="134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2A10C5" w:rsidRDefault="005068DA" w:rsidP="005068DA">
      <w:ins w:id="135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5068DA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 xml:space="preserve">Step </w:t>
        </w:r>
        <w:proofErr w:type="gramStart"/>
        <w:r w:rsidRPr="005068DA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4 :</w:t>
        </w:r>
        <w:proofErr w:type="gramEnd"/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Remove [</w:t>
        </w:r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Route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 xml:space="preserve">] attribute, from action methods 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in </w:t>
        </w:r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StudentsV1Controller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and </w:t>
        </w:r>
        <w:r w:rsidRPr="005068DA">
          <w:rPr>
            <w:rFonts w:ascii="Arial" w:eastAsia="Times New Roman" w:hAnsi="Arial" w:cs="Arial"/>
            <w:color w:val="6FA8DC"/>
            <w:shd w:val="clear" w:color="auto" w:fill="FFFFFF"/>
          </w:rPr>
          <w:t>StudentsV2Controller</w:t>
        </w:r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5068DA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8550" cy="3771900"/>
            <wp:effectExtent l="19050" t="0" r="0" b="0"/>
            <wp:docPr id="1" name="Picture 1" descr="web api versioning query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api versioning query str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36" w:author="Unknown">
        <w:r w:rsidRPr="005068DA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</w:ins>
    </w:p>
    <w:sectPr w:rsidR="002A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68DA"/>
    <w:rsid w:val="002A10C5"/>
    <w:rsid w:val="0050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68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1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6n9fhu94yhW7yoUOGNOfHurUE6bpOO2b" TargetMode="External"/><Relationship Id="rId5" Type="http://schemas.openxmlformats.org/officeDocument/2006/relationships/hyperlink" Target="http://csharp-video-tutorials.blogspot.com/2017/02/web-api-versioning-using-uri.html" TargetMode="External"/><Relationship Id="rId4" Type="http://schemas.openxmlformats.org/officeDocument/2006/relationships/hyperlink" Target="http://csharp-video-tutorials.blogspot.com/2017/02/web-api-versioning-using-uri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2018-02-19T07:15:00Z</dcterms:created>
  <dcterms:modified xsi:type="dcterms:W3CDTF">2018-02-19T07:15:00Z</dcterms:modified>
</cp:coreProperties>
</file>