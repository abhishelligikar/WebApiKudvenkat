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A72" w:rsidRPr="00615A72" w:rsidRDefault="00615A72" w:rsidP="00615A72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I</w:t>
      </w:r>
      <w:r w:rsidRPr="00615A72">
        <w:rPr>
          <w:rFonts w:ascii="Arial" w:eastAsia="Times New Roman" w:hAnsi="Arial" w:cs="Arial"/>
          <w:color w:val="333333"/>
          <w:shd w:val="clear" w:color="auto" w:fill="FFFFFF"/>
        </w:rPr>
        <w:t>n this video we will discuss the use of </w:t>
      </w:r>
      <w:r w:rsidRPr="00615A7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RoutePrefix attribute</w:t>
      </w:r>
      <w:r w:rsidRPr="00615A72">
        <w:rPr>
          <w:rFonts w:ascii="Arial" w:eastAsia="Times New Roman" w:hAnsi="Arial" w:cs="Arial"/>
          <w:color w:val="333333"/>
          <w:shd w:val="clear" w:color="auto" w:fill="FFFFFF"/>
        </w:rPr>
        <w:t> with an example. This is continuation to </w:t>
      </w:r>
      <w:hyperlink r:id="rId4" w:history="1">
        <w:r w:rsidRPr="00615A72">
          <w:rPr>
            <w:rFonts w:ascii="Arial" w:eastAsia="Times New Roman" w:hAnsi="Arial" w:cs="Arial"/>
            <w:color w:val="771100"/>
          </w:rPr>
          <w:t>Part 31</w:t>
        </w:r>
      </w:hyperlink>
      <w:r w:rsidRPr="00615A72">
        <w:rPr>
          <w:rFonts w:ascii="Arial" w:eastAsia="Times New Roman" w:hAnsi="Arial" w:cs="Arial"/>
          <w:color w:val="333333"/>
          <w:shd w:val="clear" w:color="auto" w:fill="FFFFFF"/>
        </w:rPr>
        <w:t>. Please watch </w:t>
      </w:r>
      <w:hyperlink r:id="rId5" w:history="1">
        <w:r w:rsidRPr="00615A72">
          <w:rPr>
            <w:rFonts w:ascii="Arial" w:eastAsia="Times New Roman" w:hAnsi="Arial" w:cs="Arial"/>
            <w:color w:val="771100"/>
          </w:rPr>
          <w:t>Part 31</w:t>
        </w:r>
      </w:hyperlink>
      <w:r w:rsidRPr="00615A72">
        <w:rPr>
          <w:rFonts w:ascii="Arial" w:eastAsia="Times New Roman" w:hAnsi="Arial" w:cs="Arial"/>
          <w:color w:val="333333"/>
          <w:shd w:val="clear" w:color="auto" w:fill="FFFFFF"/>
        </w:rPr>
        <w:t> from </w:t>
      </w:r>
      <w:hyperlink r:id="rId6" w:history="1">
        <w:r w:rsidRPr="00615A72">
          <w:rPr>
            <w:rFonts w:ascii="Arial" w:eastAsia="Times New Roman" w:hAnsi="Arial" w:cs="Arial"/>
            <w:color w:val="771100"/>
          </w:rPr>
          <w:t>ASP.NET Web API tutorial</w:t>
        </w:r>
      </w:hyperlink>
      <w:r w:rsidRPr="00615A72">
        <w:rPr>
          <w:rFonts w:ascii="Arial" w:eastAsia="Times New Roman" w:hAnsi="Arial" w:cs="Arial"/>
          <w:color w:val="333333"/>
          <w:shd w:val="clear" w:color="auto" w:fill="FFFFFF"/>
        </w:rPr>
        <w:t> before proceeding. </w:t>
      </w:r>
      <w:r w:rsidRPr="00615A72">
        <w:rPr>
          <w:rFonts w:ascii="Arial" w:eastAsia="Times New Roman" w:hAnsi="Arial" w:cs="Arial"/>
          <w:color w:val="333333"/>
        </w:rPr>
        <w:br/>
      </w:r>
      <w:r w:rsidRPr="00615A72">
        <w:rPr>
          <w:rFonts w:ascii="Arial" w:eastAsia="Times New Roman" w:hAnsi="Arial" w:cs="Arial"/>
          <w:color w:val="333333"/>
        </w:rPr>
        <w:br/>
      </w:r>
      <w:ins w:id="1" w:author="Unknown"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RoutePrefix attribute :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As you can see from the example below, all the routes in the </w:t>
        </w:r>
        <w:r w:rsidRPr="00615A7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StudentsController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start with the same prefix -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api/students</w:t>
        </w:r>
        <w:r w:rsidRPr="00615A72">
          <w:rPr>
            <w:rFonts w:ascii="Arial" w:eastAsia="Times New Roman" w:hAnsi="Arial" w:cs="Arial"/>
            <w:color w:val="333333"/>
          </w:rPr>
          <w:br/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" w:author="Unknown"/>
          <w:rFonts w:ascii="Arial" w:eastAsia="Times New Roman" w:hAnsi="Arial" w:cs="Arial"/>
          <w:color w:val="333333"/>
        </w:rPr>
      </w:pPr>
      <w:ins w:id="3" w:author="Unknown"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StudentsController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ApiController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333333"/>
        </w:rPr>
      </w:pPr>
      <w:ins w:id="5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6" w:author="Unknown"/>
          <w:rFonts w:ascii="Arial" w:eastAsia="Times New Roman" w:hAnsi="Arial" w:cs="Arial"/>
          <w:color w:val="333333"/>
        </w:rPr>
      </w:pPr>
      <w:ins w:id="7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"api/students"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8" w:author="Unknown"/>
          <w:rFonts w:ascii="Arial" w:eastAsia="Times New Roman" w:hAnsi="Arial" w:cs="Arial"/>
          <w:color w:val="333333"/>
        </w:rPr>
      </w:pPr>
      <w:ins w:id="9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Get()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0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1" w:author="Unknown"/>
          <w:rFonts w:ascii="Arial" w:eastAsia="Times New Roman" w:hAnsi="Arial" w:cs="Arial"/>
          <w:color w:val="333333"/>
        </w:rPr>
      </w:pPr>
      <w:ins w:id="1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"api/students/{id}"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3" w:author="Unknown"/>
          <w:rFonts w:ascii="Arial" w:eastAsia="Times New Roman" w:hAnsi="Arial" w:cs="Arial"/>
          <w:color w:val="333333"/>
        </w:rPr>
      </w:pPr>
      <w:ins w:id="1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5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6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7" w:author="Unknown"/>
          <w:rFonts w:ascii="Arial" w:eastAsia="Times New Roman" w:hAnsi="Arial" w:cs="Arial"/>
          <w:color w:val="333333"/>
        </w:rPr>
      </w:pPr>
      <w:ins w:id="18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"api/students/{id}/courses"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9" w:author="Unknown"/>
          <w:rFonts w:ascii="Arial" w:eastAsia="Times New Roman" w:hAnsi="Arial" w:cs="Arial"/>
          <w:color w:val="333333"/>
        </w:rPr>
      </w:pPr>
      <w:ins w:id="20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GetStudentCourses(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1" w:author="Unknown"/>
          <w:rFonts w:ascii="Arial" w:eastAsia="Times New Roman" w:hAnsi="Arial" w:cs="Arial"/>
          <w:color w:val="333333"/>
        </w:rPr>
      </w:pPr>
      <w:ins w:id="2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615A72" w:rsidRPr="00615A72" w:rsidRDefault="00615A72" w:rsidP="00615A72">
      <w:pPr>
        <w:spacing w:after="0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</w:rPr>
      </w:pPr>
      <w:ins w:id="24" w:author="Unknown"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The common prefix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"api/students"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can be specified for the entire controller using the [</w:t>
        </w:r>
        <w:r w:rsidRPr="00615A72">
          <w:rPr>
            <w:rFonts w:ascii="Arial" w:eastAsia="Times New Roman" w:hAnsi="Arial" w:cs="Arial"/>
            <w:color w:val="3D85C6"/>
            <w:shd w:val="clear" w:color="auto" w:fill="FFFFFF"/>
          </w:rPr>
          <w:t>RoutePrefix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] attribute as shown below. This eliminates the need to repeat the common prefix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"api/students"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on every controller action method.</w:t>
        </w:r>
        <w:r w:rsidRPr="00615A72">
          <w:rPr>
            <w:rFonts w:ascii="Arial" w:eastAsia="Times New Roman" w:hAnsi="Arial" w:cs="Arial"/>
            <w:color w:val="333333"/>
          </w:rPr>
          <w:br/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5" w:author="Unknown"/>
          <w:rFonts w:ascii="Arial" w:eastAsia="Times New Roman" w:hAnsi="Arial" w:cs="Arial"/>
          <w:color w:val="333333"/>
        </w:rPr>
      </w:pPr>
      <w:ins w:id="26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RoutePrefix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"api/students"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7" w:author="Unknown"/>
          <w:rFonts w:ascii="Arial" w:eastAsia="Times New Roman" w:hAnsi="Arial" w:cs="Arial"/>
          <w:color w:val="333333"/>
        </w:rPr>
      </w:pPr>
      <w:ins w:id="28" w:author="Unknown"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StudentsController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ApiController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9" w:author="Unknown"/>
          <w:rFonts w:ascii="Arial" w:eastAsia="Times New Roman" w:hAnsi="Arial" w:cs="Arial"/>
          <w:color w:val="333333"/>
        </w:rPr>
      </w:pPr>
      <w:ins w:id="30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31" w:author="Unknown"/>
          <w:rFonts w:ascii="Arial" w:eastAsia="Times New Roman" w:hAnsi="Arial" w:cs="Arial"/>
          <w:color w:val="333333"/>
        </w:rPr>
      </w:pPr>
      <w:ins w:id="3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"api/students"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color w:val="333333"/>
        </w:rPr>
      </w:pPr>
      <w:ins w:id="3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Get()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36" w:author="Unknown"/>
          <w:rFonts w:ascii="Arial" w:eastAsia="Times New Roman" w:hAnsi="Arial" w:cs="Arial"/>
          <w:color w:val="333333"/>
        </w:rPr>
      </w:pPr>
      <w:ins w:id="37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"api/students/{id}"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38" w:author="Unknown"/>
          <w:rFonts w:ascii="Arial" w:eastAsia="Times New Roman" w:hAnsi="Arial" w:cs="Arial"/>
          <w:color w:val="333333"/>
        </w:rPr>
      </w:pPr>
      <w:ins w:id="39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id) 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40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41" w:author="Unknown"/>
          <w:rFonts w:ascii="Arial" w:eastAsia="Times New Roman" w:hAnsi="Arial" w:cs="Arial"/>
          <w:color w:val="333333"/>
        </w:rPr>
      </w:pPr>
      <w:ins w:id="4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"api/students/{id}/courses"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43" w:author="Unknown"/>
          <w:rFonts w:ascii="Arial" w:eastAsia="Times New Roman" w:hAnsi="Arial" w:cs="Arial"/>
          <w:color w:val="333333"/>
        </w:rPr>
      </w:pPr>
      <w:ins w:id="4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GetStudentCourses(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45" w:author="Unknown"/>
          <w:rFonts w:ascii="Arial" w:eastAsia="Times New Roman" w:hAnsi="Arial" w:cs="Arial"/>
          <w:color w:val="333333"/>
        </w:rPr>
      </w:pPr>
      <w:ins w:id="46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615A72" w:rsidRPr="00615A72" w:rsidRDefault="00615A72" w:rsidP="00615A72">
      <w:pPr>
        <w:spacing w:after="0" w:line="240" w:lineRule="auto"/>
        <w:rPr>
          <w:ins w:id="47" w:author="Unknown"/>
          <w:rFonts w:ascii="Times New Roman" w:eastAsia="Times New Roman" w:hAnsi="Times New Roman" w:cs="Times New Roman"/>
          <w:sz w:val="24"/>
          <w:szCs w:val="24"/>
        </w:rPr>
      </w:pPr>
      <w:ins w:id="48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br/>
          <w:t>However, sometimes you may want to override the route prefix. Let us understand this with an example.</w:t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Right click on the models folder, and add a new class file. Name it </w:t>
        </w:r>
        <w:r w:rsidRPr="00615A7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"Teacher.cs"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. Copy and paste the following code.</w:t>
        </w:r>
        <w:r w:rsidRPr="00615A72">
          <w:rPr>
            <w:rFonts w:ascii="Arial" w:eastAsia="Times New Roman" w:hAnsi="Arial" w:cs="Arial"/>
            <w:color w:val="333333"/>
          </w:rPr>
          <w:br/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49" w:author="Unknown"/>
          <w:rFonts w:ascii="Arial" w:eastAsia="Times New Roman" w:hAnsi="Arial" w:cs="Arial"/>
          <w:color w:val="333333"/>
        </w:rPr>
      </w:pPr>
      <w:ins w:id="50" w:author="Unknown"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namespace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WebAPI.Models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51" w:author="Unknown"/>
          <w:rFonts w:ascii="Arial" w:eastAsia="Times New Roman" w:hAnsi="Arial" w:cs="Arial"/>
          <w:color w:val="333333"/>
        </w:rPr>
      </w:pPr>
      <w:ins w:id="5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53" w:author="Unknown"/>
          <w:rFonts w:ascii="Arial" w:eastAsia="Times New Roman" w:hAnsi="Arial" w:cs="Arial"/>
          <w:color w:val="333333"/>
        </w:rPr>
      </w:pPr>
      <w:ins w:id="5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55" w:author="Unknown"/>
          <w:rFonts w:ascii="Arial" w:eastAsia="Times New Roman" w:hAnsi="Arial" w:cs="Arial"/>
          <w:color w:val="333333"/>
        </w:rPr>
      </w:pPr>
      <w:ins w:id="56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    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57" w:author="Unknown"/>
          <w:rFonts w:ascii="Arial" w:eastAsia="Times New Roman" w:hAnsi="Arial" w:cs="Arial"/>
          <w:color w:val="333333"/>
        </w:rPr>
      </w:pPr>
      <w:ins w:id="58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Id {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get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;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set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; 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59" w:author="Unknown"/>
          <w:rFonts w:ascii="Arial" w:eastAsia="Times New Roman" w:hAnsi="Arial" w:cs="Arial"/>
          <w:color w:val="333333"/>
        </w:rPr>
      </w:pPr>
      <w:ins w:id="60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Name {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get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;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set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; 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61" w:author="Unknown"/>
          <w:rFonts w:ascii="Arial" w:eastAsia="Times New Roman" w:hAnsi="Arial" w:cs="Arial"/>
          <w:color w:val="333333"/>
        </w:rPr>
      </w:pPr>
      <w:ins w:id="6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63" w:author="Unknown"/>
          <w:rFonts w:ascii="Arial" w:eastAsia="Times New Roman" w:hAnsi="Arial" w:cs="Arial"/>
          <w:color w:val="333333"/>
        </w:rPr>
      </w:pPr>
      <w:ins w:id="6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615A72" w:rsidRPr="00615A72" w:rsidRDefault="00615A72" w:rsidP="00615A72">
      <w:pPr>
        <w:spacing w:after="0" w:line="240" w:lineRule="auto"/>
        <w:rPr>
          <w:ins w:id="65" w:author="Unknown"/>
          <w:rFonts w:ascii="Times New Roman" w:eastAsia="Times New Roman" w:hAnsi="Times New Roman" w:cs="Times New Roman"/>
          <w:sz w:val="24"/>
          <w:szCs w:val="24"/>
        </w:rPr>
      </w:pPr>
      <w:ins w:id="66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br/>
          <w:t>Add the following </w:t>
        </w:r>
        <w:r w:rsidRPr="00615A7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GetTeachers()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method to the </w:t>
        </w:r>
        <w:r w:rsidRPr="00615A7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"StudentsController"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.</w:t>
        </w:r>
        <w:r w:rsidRPr="00615A72">
          <w:rPr>
            <w:rFonts w:ascii="Arial" w:eastAsia="Times New Roman" w:hAnsi="Arial" w:cs="Arial"/>
            <w:color w:val="333333"/>
          </w:rPr>
          <w:br/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67" w:author="Unknown"/>
          <w:rFonts w:ascii="Arial" w:eastAsia="Times New Roman" w:hAnsi="Arial" w:cs="Arial"/>
          <w:color w:val="333333"/>
        </w:rPr>
      </w:pPr>
      <w:ins w:id="68" w:author="Unknown"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GetTeachers()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69" w:author="Unknown"/>
          <w:rFonts w:ascii="Arial" w:eastAsia="Times New Roman" w:hAnsi="Arial" w:cs="Arial"/>
          <w:color w:val="333333"/>
        </w:rPr>
      </w:pPr>
      <w:ins w:id="70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71" w:author="Unknown"/>
          <w:rFonts w:ascii="Arial" w:eastAsia="Times New Roman" w:hAnsi="Arial" w:cs="Arial"/>
          <w:color w:val="333333"/>
        </w:rPr>
      </w:pPr>
      <w:ins w:id="7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teachers =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73" w:author="Unknown"/>
          <w:rFonts w:ascii="Arial" w:eastAsia="Times New Roman" w:hAnsi="Arial" w:cs="Arial"/>
          <w:color w:val="333333"/>
        </w:rPr>
      </w:pPr>
      <w:ins w:id="7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75" w:author="Unknown"/>
          <w:rFonts w:ascii="Arial" w:eastAsia="Times New Roman" w:hAnsi="Arial" w:cs="Arial"/>
          <w:color w:val="333333"/>
        </w:rPr>
      </w:pPr>
      <w:ins w:id="76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1,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"Rob"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77" w:author="Unknown"/>
          <w:rFonts w:ascii="Arial" w:eastAsia="Times New Roman" w:hAnsi="Arial" w:cs="Arial"/>
          <w:color w:val="333333"/>
        </w:rPr>
      </w:pPr>
      <w:ins w:id="78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2,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"Mike"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79" w:author="Unknown"/>
          <w:rFonts w:ascii="Arial" w:eastAsia="Times New Roman" w:hAnsi="Arial" w:cs="Arial"/>
          <w:color w:val="333333"/>
        </w:rPr>
      </w:pPr>
      <w:ins w:id="80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3,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"Mary"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81" w:author="Unknown"/>
          <w:rFonts w:ascii="Arial" w:eastAsia="Times New Roman" w:hAnsi="Arial" w:cs="Arial"/>
          <w:color w:val="333333"/>
        </w:rPr>
      </w:pPr>
      <w:ins w:id="8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};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83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84" w:author="Unknown"/>
          <w:rFonts w:ascii="Arial" w:eastAsia="Times New Roman" w:hAnsi="Arial" w:cs="Arial"/>
          <w:color w:val="333333"/>
        </w:rPr>
      </w:pPr>
      <w:ins w:id="85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teachers;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86" w:author="Unknown"/>
          <w:rFonts w:ascii="Arial" w:eastAsia="Times New Roman" w:hAnsi="Arial" w:cs="Arial"/>
          <w:color w:val="333333"/>
        </w:rPr>
      </w:pPr>
      <w:ins w:id="87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615A72" w:rsidRPr="00615A72" w:rsidRDefault="00615A72" w:rsidP="00615A72">
      <w:pPr>
        <w:spacing w:after="0" w:line="240" w:lineRule="auto"/>
        <w:rPr>
          <w:ins w:id="88" w:author="Unknown"/>
          <w:rFonts w:ascii="Times New Roman" w:eastAsia="Times New Roman" w:hAnsi="Times New Roman" w:cs="Times New Roman"/>
          <w:sz w:val="24"/>
          <w:szCs w:val="24"/>
        </w:rPr>
      </w:pPr>
      <w:ins w:id="89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br/>
          <w:t>So at this point, </w:t>
        </w:r>
        <w:r w:rsidRPr="00615A7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"StudentsController"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class is as shown below</w:t>
        </w:r>
        <w:r w:rsidRPr="00615A72">
          <w:rPr>
            <w:rFonts w:ascii="Arial" w:eastAsia="Times New Roman" w:hAnsi="Arial" w:cs="Arial"/>
            <w:color w:val="333333"/>
          </w:rPr>
          <w:br/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90" w:author="Unknown"/>
          <w:rFonts w:ascii="Arial" w:eastAsia="Times New Roman" w:hAnsi="Arial" w:cs="Arial"/>
          <w:color w:val="333333"/>
        </w:rPr>
      </w:pPr>
      <w:ins w:id="91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RoutePrefix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"api/students"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92" w:author="Unknown"/>
          <w:rFonts w:ascii="Arial" w:eastAsia="Times New Roman" w:hAnsi="Arial" w:cs="Arial"/>
          <w:color w:val="333333"/>
        </w:rPr>
      </w:pPr>
      <w:ins w:id="93" w:author="Unknown"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StudentsController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ApiController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94" w:author="Unknown"/>
          <w:rFonts w:ascii="Arial" w:eastAsia="Times New Roman" w:hAnsi="Arial" w:cs="Arial"/>
          <w:color w:val="333333"/>
        </w:rPr>
      </w:pPr>
      <w:ins w:id="95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96" w:author="Unknown"/>
          <w:rFonts w:ascii="Arial" w:eastAsia="Times New Roman" w:hAnsi="Arial" w:cs="Arial"/>
          <w:color w:val="333333"/>
        </w:rPr>
      </w:pPr>
      <w:ins w:id="97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static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students =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98" w:author="Unknown"/>
          <w:rFonts w:ascii="Arial" w:eastAsia="Times New Roman" w:hAnsi="Arial" w:cs="Arial"/>
          <w:color w:val="333333"/>
        </w:rPr>
      </w:pPr>
      <w:ins w:id="99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00" w:author="Unknown"/>
          <w:rFonts w:ascii="Arial" w:eastAsia="Times New Roman" w:hAnsi="Arial" w:cs="Arial"/>
          <w:color w:val="333333"/>
        </w:rPr>
      </w:pPr>
      <w:ins w:id="101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1,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"Tom"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02" w:author="Unknown"/>
          <w:rFonts w:ascii="Arial" w:eastAsia="Times New Roman" w:hAnsi="Arial" w:cs="Arial"/>
          <w:color w:val="333333"/>
        </w:rPr>
      </w:pPr>
      <w:ins w:id="103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2,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"Sam"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04" w:author="Unknown"/>
          <w:rFonts w:ascii="Arial" w:eastAsia="Times New Roman" w:hAnsi="Arial" w:cs="Arial"/>
          <w:color w:val="333333"/>
        </w:rPr>
      </w:pPr>
      <w:ins w:id="105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3,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"John"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06" w:author="Unknown"/>
          <w:rFonts w:ascii="Arial" w:eastAsia="Times New Roman" w:hAnsi="Arial" w:cs="Arial"/>
          <w:color w:val="333333"/>
        </w:rPr>
      </w:pPr>
      <w:ins w:id="107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};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08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09" w:author="Unknown"/>
          <w:rFonts w:ascii="Arial" w:eastAsia="Times New Roman" w:hAnsi="Arial" w:cs="Arial"/>
          <w:color w:val="333333"/>
        </w:rPr>
      </w:pPr>
      <w:ins w:id="110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11" w:author="Unknown"/>
          <w:rFonts w:ascii="Arial" w:eastAsia="Times New Roman" w:hAnsi="Arial" w:cs="Arial"/>
          <w:color w:val="333333"/>
        </w:rPr>
      </w:pPr>
      <w:ins w:id="11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Get()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13" w:author="Unknown"/>
          <w:rFonts w:ascii="Arial" w:eastAsia="Times New Roman" w:hAnsi="Arial" w:cs="Arial"/>
          <w:color w:val="333333"/>
        </w:rPr>
      </w:pPr>
      <w:ins w:id="11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15" w:author="Unknown"/>
          <w:rFonts w:ascii="Arial" w:eastAsia="Times New Roman" w:hAnsi="Arial" w:cs="Arial"/>
          <w:color w:val="333333"/>
        </w:rPr>
      </w:pPr>
      <w:ins w:id="116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students;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17" w:author="Unknown"/>
          <w:rFonts w:ascii="Arial" w:eastAsia="Times New Roman" w:hAnsi="Arial" w:cs="Arial"/>
          <w:color w:val="333333"/>
        </w:rPr>
      </w:pPr>
      <w:ins w:id="118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19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20" w:author="Unknown"/>
          <w:rFonts w:ascii="Arial" w:eastAsia="Times New Roman" w:hAnsi="Arial" w:cs="Arial"/>
          <w:color w:val="333333"/>
        </w:rPr>
      </w:pPr>
      <w:ins w:id="121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"{id}"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22" w:author="Unknown"/>
          <w:rFonts w:ascii="Arial" w:eastAsia="Times New Roman" w:hAnsi="Arial" w:cs="Arial"/>
          <w:color w:val="333333"/>
        </w:rPr>
      </w:pPr>
      <w:ins w:id="123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24" w:author="Unknown"/>
          <w:rFonts w:ascii="Arial" w:eastAsia="Times New Roman" w:hAnsi="Arial" w:cs="Arial"/>
          <w:color w:val="333333"/>
        </w:rPr>
      </w:pPr>
      <w:ins w:id="125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26" w:author="Unknown"/>
          <w:rFonts w:ascii="Arial" w:eastAsia="Times New Roman" w:hAnsi="Arial" w:cs="Arial"/>
          <w:color w:val="333333"/>
        </w:rPr>
      </w:pPr>
      <w:ins w:id="127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students.FirstOrDefault(s =&gt; s.Id == id);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28" w:author="Unknown"/>
          <w:rFonts w:ascii="Arial" w:eastAsia="Times New Roman" w:hAnsi="Arial" w:cs="Arial"/>
          <w:color w:val="333333"/>
        </w:rPr>
      </w:pPr>
      <w:ins w:id="129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30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31" w:author="Unknown"/>
          <w:rFonts w:ascii="Arial" w:eastAsia="Times New Roman" w:hAnsi="Arial" w:cs="Arial"/>
          <w:color w:val="333333"/>
        </w:rPr>
      </w:pPr>
      <w:ins w:id="13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"{id}/courses"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33" w:author="Unknown"/>
          <w:rFonts w:ascii="Arial" w:eastAsia="Times New Roman" w:hAnsi="Arial" w:cs="Arial"/>
          <w:color w:val="333333"/>
        </w:rPr>
      </w:pPr>
      <w:ins w:id="13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GetStudentCourses(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35" w:author="Unknown"/>
          <w:rFonts w:ascii="Arial" w:eastAsia="Times New Roman" w:hAnsi="Arial" w:cs="Arial"/>
          <w:color w:val="333333"/>
        </w:rPr>
      </w:pPr>
      <w:ins w:id="136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37" w:author="Unknown"/>
          <w:rFonts w:ascii="Arial" w:eastAsia="Times New Roman" w:hAnsi="Arial" w:cs="Arial"/>
          <w:color w:val="333333"/>
        </w:rPr>
      </w:pPr>
      <w:ins w:id="138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(id == 1)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39" w:author="Unknown"/>
          <w:rFonts w:ascii="Arial" w:eastAsia="Times New Roman" w:hAnsi="Arial" w:cs="Arial"/>
          <w:color w:val="333333"/>
        </w:rPr>
      </w:pPr>
      <w:ins w:id="140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&gt;() {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"C#"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"ASP.NET"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"SQL Server"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41" w:author="Unknown"/>
          <w:rFonts w:ascii="Arial" w:eastAsia="Times New Roman" w:hAnsi="Arial" w:cs="Arial"/>
          <w:color w:val="333333"/>
        </w:rPr>
      </w:pPr>
      <w:ins w:id="14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else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(id == 2)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43" w:author="Unknown"/>
          <w:rFonts w:ascii="Arial" w:eastAsia="Times New Roman" w:hAnsi="Arial" w:cs="Arial"/>
          <w:color w:val="333333"/>
        </w:rPr>
      </w:pPr>
      <w:ins w:id="14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&gt;() {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"ASP.NET Web API"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"C#"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"SQL Server"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45" w:author="Unknown"/>
          <w:rFonts w:ascii="Arial" w:eastAsia="Times New Roman" w:hAnsi="Arial" w:cs="Arial"/>
          <w:color w:val="333333"/>
        </w:rPr>
      </w:pPr>
      <w:ins w:id="146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else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47" w:author="Unknown"/>
          <w:rFonts w:ascii="Arial" w:eastAsia="Times New Roman" w:hAnsi="Arial" w:cs="Arial"/>
          <w:color w:val="333333"/>
        </w:rPr>
      </w:pPr>
      <w:ins w:id="148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&gt;() {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"Bootstrap"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"jQuery"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,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"AngularJs"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49" w:author="Unknown"/>
          <w:rFonts w:ascii="Arial" w:eastAsia="Times New Roman" w:hAnsi="Arial" w:cs="Arial"/>
          <w:color w:val="333333"/>
        </w:rPr>
      </w:pPr>
      <w:ins w:id="150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51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52" w:author="Unknown"/>
          <w:rFonts w:ascii="Arial" w:eastAsia="Times New Roman" w:hAnsi="Arial" w:cs="Arial"/>
          <w:color w:val="333333"/>
        </w:rPr>
      </w:pPr>
      <w:ins w:id="153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GetTeachers()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54" w:author="Unknown"/>
          <w:rFonts w:ascii="Arial" w:eastAsia="Times New Roman" w:hAnsi="Arial" w:cs="Arial"/>
          <w:color w:val="333333"/>
        </w:rPr>
      </w:pPr>
      <w:ins w:id="155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56" w:author="Unknown"/>
          <w:rFonts w:ascii="Arial" w:eastAsia="Times New Roman" w:hAnsi="Arial" w:cs="Arial"/>
          <w:color w:val="333333"/>
        </w:rPr>
      </w:pPr>
      <w:ins w:id="157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teachers =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58" w:author="Unknown"/>
          <w:rFonts w:ascii="Arial" w:eastAsia="Times New Roman" w:hAnsi="Arial" w:cs="Arial"/>
          <w:color w:val="333333"/>
        </w:rPr>
      </w:pPr>
      <w:ins w:id="159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60" w:author="Unknown"/>
          <w:rFonts w:ascii="Arial" w:eastAsia="Times New Roman" w:hAnsi="Arial" w:cs="Arial"/>
          <w:color w:val="333333"/>
        </w:rPr>
      </w:pPr>
      <w:ins w:id="161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1,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"Rob"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62" w:author="Unknown"/>
          <w:rFonts w:ascii="Arial" w:eastAsia="Times New Roman" w:hAnsi="Arial" w:cs="Arial"/>
          <w:color w:val="333333"/>
        </w:rPr>
      </w:pPr>
      <w:ins w:id="163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2,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"Mike"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64" w:author="Unknown"/>
          <w:rFonts w:ascii="Arial" w:eastAsia="Times New Roman" w:hAnsi="Arial" w:cs="Arial"/>
          <w:color w:val="333333"/>
        </w:rPr>
      </w:pPr>
      <w:ins w:id="165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3,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"Mary"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66" w:author="Unknown"/>
          <w:rFonts w:ascii="Arial" w:eastAsia="Times New Roman" w:hAnsi="Arial" w:cs="Arial"/>
          <w:color w:val="333333"/>
        </w:rPr>
      </w:pPr>
      <w:ins w:id="167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};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68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69" w:author="Unknown"/>
          <w:rFonts w:ascii="Arial" w:eastAsia="Times New Roman" w:hAnsi="Arial" w:cs="Arial"/>
          <w:color w:val="333333"/>
        </w:rPr>
      </w:pPr>
      <w:ins w:id="170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teachers;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71" w:author="Unknown"/>
          <w:rFonts w:ascii="Arial" w:eastAsia="Times New Roman" w:hAnsi="Arial" w:cs="Arial"/>
          <w:color w:val="333333"/>
        </w:rPr>
      </w:pPr>
      <w:ins w:id="17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73" w:author="Unknown"/>
          <w:rFonts w:ascii="Arial" w:eastAsia="Times New Roman" w:hAnsi="Arial" w:cs="Arial"/>
          <w:color w:val="333333"/>
        </w:rPr>
      </w:pPr>
      <w:ins w:id="17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615A72" w:rsidRPr="00615A72" w:rsidRDefault="00615A72" w:rsidP="00615A72">
      <w:pPr>
        <w:spacing w:after="0" w:line="240" w:lineRule="auto"/>
        <w:rPr>
          <w:ins w:id="175" w:author="Unknown"/>
          <w:rFonts w:ascii="Times New Roman" w:eastAsia="Times New Roman" w:hAnsi="Times New Roman" w:cs="Times New Roman"/>
          <w:sz w:val="24"/>
          <w:szCs w:val="24"/>
        </w:rPr>
      </w:pPr>
      <w:ins w:id="176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br/>
          <w:t>We want </w:t>
        </w:r>
        <w:r w:rsidRPr="00615A7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GetTeachers()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method to be mapped to URI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"/api/teachers"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.  </w:t>
        </w:r>
        <w:r w:rsidRPr="00615A72">
          <w:rPr>
            <w:rFonts w:ascii="Arial" w:eastAsia="Times New Roman" w:hAnsi="Arial" w:cs="Arial"/>
            <w:color w:val="333333"/>
          </w:rPr>
          <w:br/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77" w:author="Unknown"/>
          <w:rFonts w:ascii="Arial" w:eastAsia="Times New Roman" w:hAnsi="Arial" w:cs="Arial"/>
          <w:color w:val="333333"/>
        </w:rPr>
      </w:pPr>
      <w:ins w:id="178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"api/teachers"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79" w:author="Unknown"/>
          <w:rFonts w:ascii="Arial" w:eastAsia="Times New Roman" w:hAnsi="Arial" w:cs="Arial"/>
          <w:color w:val="333333"/>
        </w:rPr>
      </w:pPr>
      <w:ins w:id="180" w:author="Unknown"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GetTeachers()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81" w:author="Unknown"/>
          <w:rFonts w:ascii="Arial" w:eastAsia="Times New Roman" w:hAnsi="Arial" w:cs="Arial"/>
          <w:color w:val="333333"/>
        </w:rPr>
      </w:pPr>
      <w:ins w:id="18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83" w:author="Unknown"/>
          <w:rFonts w:ascii="Arial" w:eastAsia="Times New Roman" w:hAnsi="Arial" w:cs="Arial"/>
          <w:color w:val="333333"/>
        </w:rPr>
      </w:pPr>
      <w:ins w:id="18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teachers =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85" w:author="Unknown"/>
          <w:rFonts w:ascii="Arial" w:eastAsia="Times New Roman" w:hAnsi="Arial" w:cs="Arial"/>
          <w:color w:val="333333"/>
        </w:rPr>
      </w:pPr>
      <w:ins w:id="186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87" w:author="Unknown"/>
          <w:rFonts w:ascii="Arial" w:eastAsia="Times New Roman" w:hAnsi="Arial" w:cs="Arial"/>
          <w:color w:val="333333"/>
        </w:rPr>
      </w:pPr>
      <w:ins w:id="188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1,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"Rob"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89" w:author="Unknown"/>
          <w:rFonts w:ascii="Arial" w:eastAsia="Times New Roman" w:hAnsi="Arial" w:cs="Arial"/>
          <w:color w:val="333333"/>
        </w:rPr>
      </w:pPr>
      <w:ins w:id="190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2,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"Mike"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91" w:author="Unknown"/>
          <w:rFonts w:ascii="Arial" w:eastAsia="Times New Roman" w:hAnsi="Arial" w:cs="Arial"/>
          <w:color w:val="333333"/>
        </w:rPr>
      </w:pPr>
      <w:ins w:id="19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3,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"Mary"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93" w:author="Unknown"/>
          <w:rFonts w:ascii="Arial" w:eastAsia="Times New Roman" w:hAnsi="Arial" w:cs="Arial"/>
          <w:color w:val="333333"/>
        </w:rPr>
      </w:pPr>
      <w:ins w:id="19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 };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95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96" w:author="Unknown"/>
          <w:rFonts w:ascii="Arial" w:eastAsia="Times New Roman" w:hAnsi="Arial" w:cs="Arial"/>
          <w:color w:val="333333"/>
        </w:rPr>
      </w:pPr>
      <w:ins w:id="197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teachers;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198" w:author="Unknown"/>
          <w:rFonts w:ascii="Arial" w:eastAsia="Times New Roman" w:hAnsi="Arial" w:cs="Arial"/>
          <w:color w:val="333333"/>
        </w:rPr>
      </w:pPr>
      <w:ins w:id="199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615A72" w:rsidRPr="00615A72" w:rsidRDefault="00615A72" w:rsidP="00615A72">
      <w:pPr>
        <w:spacing w:after="0" w:line="240" w:lineRule="auto"/>
        <w:rPr>
          <w:ins w:id="200" w:author="Unknown"/>
          <w:rFonts w:ascii="Times New Roman" w:eastAsia="Times New Roman" w:hAnsi="Times New Roman" w:cs="Times New Roman"/>
          <w:sz w:val="24"/>
          <w:szCs w:val="24"/>
        </w:rPr>
      </w:pPr>
      <w:ins w:id="201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br/>
          <w:t>If we use the [</w:t>
        </w:r>
        <w:r w:rsidRPr="00615A72">
          <w:rPr>
            <w:rFonts w:ascii="Arial" w:eastAsia="Times New Roman" w:hAnsi="Arial" w:cs="Arial"/>
            <w:color w:val="3D85C6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] attribute on </w:t>
        </w:r>
        <w:r w:rsidRPr="00615A7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GetTeachers()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method as shown above and when we navigate to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/api/teachers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, we get the following error.</w:t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FF0000"/>
            <w:shd w:val="clear" w:color="auto" w:fill="FFFFFF"/>
          </w:rPr>
          <w:t>No HTTP resource was found that matches the request URI 'http://localhost:65116/api/teachers'.</w:t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But if we navigate to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/api/students/api/teachers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then we get the list of teachers. This is because of the [</w:t>
        </w:r>
        <w:r w:rsidRPr="00615A72">
          <w:rPr>
            <w:rFonts w:ascii="Arial" w:eastAsia="Times New Roman" w:hAnsi="Arial" w:cs="Arial"/>
            <w:color w:val="3D85C6"/>
            <w:shd w:val="clear" w:color="auto" w:fill="FFFFFF"/>
          </w:rPr>
          <w:t>RoutePrefix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CC0000"/>
            <w:shd w:val="clear" w:color="auto" w:fill="FFFFFF"/>
          </w:rPr>
          <w:t>"api/students"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 attribute on StudentsController. So there is definitely a need to override the RoutePrefix used on the StudentsController. To override the RoutePrefix use </w:t>
        </w:r>
        <w:r w:rsidRPr="00615A7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~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as shown below</w:t>
        </w:r>
        <w:r w:rsidRPr="00615A72">
          <w:rPr>
            <w:rFonts w:ascii="Arial" w:eastAsia="Times New Roman" w:hAnsi="Arial" w:cs="Arial"/>
            <w:color w:val="333333"/>
          </w:rPr>
          <w:br/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02" w:author="Unknown"/>
          <w:rFonts w:ascii="Arial" w:eastAsia="Times New Roman" w:hAnsi="Arial" w:cs="Arial"/>
          <w:color w:val="333333"/>
        </w:rPr>
      </w:pPr>
      <w:ins w:id="203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"~/api/teachers"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04" w:author="Unknown"/>
          <w:rFonts w:ascii="Arial" w:eastAsia="Times New Roman" w:hAnsi="Arial" w:cs="Arial"/>
          <w:color w:val="333333"/>
        </w:rPr>
      </w:pPr>
      <w:ins w:id="205" w:author="Unknown"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IEnumerable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GetTeachers()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06" w:author="Unknown"/>
          <w:rFonts w:ascii="Arial" w:eastAsia="Times New Roman" w:hAnsi="Arial" w:cs="Arial"/>
          <w:color w:val="333333"/>
        </w:rPr>
      </w:pPr>
      <w:ins w:id="207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08" w:author="Unknown"/>
          <w:rFonts w:ascii="Arial" w:eastAsia="Times New Roman" w:hAnsi="Arial" w:cs="Arial"/>
          <w:color w:val="333333"/>
        </w:rPr>
      </w:pPr>
      <w:ins w:id="209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 teachers =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&gt;()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10" w:author="Unknown"/>
          <w:rFonts w:ascii="Arial" w:eastAsia="Times New Roman" w:hAnsi="Arial" w:cs="Arial"/>
          <w:color w:val="333333"/>
        </w:rPr>
      </w:pPr>
      <w:ins w:id="211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{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12" w:author="Unknown"/>
          <w:rFonts w:ascii="Arial" w:eastAsia="Times New Roman" w:hAnsi="Arial" w:cs="Arial"/>
          <w:color w:val="333333"/>
        </w:rPr>
      </w:pPr>
      <w:ins w:id="213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1,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"Rob"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14" w:author="Unknown"/>
          <w:rFonts w:ascii="Arial" w:eastAsia="Times New Roman" w:hAnsi="Arial" w:cs="Arial"/>
          <w:color w:val="333333"/>
        </w:rPr>
      </w:pPr>
      <w:ins w:id="215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2,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"Mike"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16" w:author="Unknown"/>
          <w:rFonts w:ascii="Arial" w:eastAsia="Times New Roman" w:hAnsi="Arial" w:cs="Arial"/>
          <w:color w:val="333333"/>
        </w:rPr>
      </w:pPr>
      <w:ins w:id="217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615A72">
          <w:rPr>
            <w:rFonts w:ascii="Arial" w:eastAsia="Times New Roman" w:hAnsi="Arial" w:cs="Arial"/>
            <w:color w:val="2B91AF"/>
            <w:shd w:val="clear" w:color="auto" w:fill="FFFFFF"/>
          </w:rPr>
          <w:t>Teacher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() { Id = 3, Name = </w:t>
        </w:r>
        <w:r w:rsidRPr="00615A72">
          <w:rPr>
            <w:rFonts w:ascii="Arial" w:eastAsia="Times New Roman" w:hAnsi="Arial" w:cs="Arial"/>
            <w:color w:val="A31515"/>
            <w:shd w:val="clear" w:color="auto" w:fill="FFFFFF"/>
          </w:rPr>
          <w:t>"Mary"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}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18" w:author="Unknown"/>
          <w:rFonts w:ascii="Arial" w:eastAsia="Times New Roman" w:hAnsi="Arial" w:cs="Arial"/>
          <w:color w:val="333333"/>
        </w:rPr>
      </w:pPr>
      <w:ins w:id="219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};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20" w:author="Unknown"/>
          <w:rFonts w:ascii="Arial" w:eastAsia="Times New Roman" w:hAnsi="Arial" w:cs="Arial"/>
          <w:color w:val="333333"/>
        </w:rPr>
      </w:pPr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21" w:author="Unknown"/>
          <w:rFonts w:ascii="Arial" w:eastAsia="Times New Roman" w:hAnsi="Arial" w:cs="Arial"/>
          <w:color w:val="333333"/>
        </w:rPr>
      </w:pPr>
      <w:ins w:id="222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teachers;</w:t>
        </w:r>
      </w:ins>
    </w:p>
    <w:p w:rsidR="00615A72" w:rsidRPr="00615A72" w:rsidRDefault="00615A72" w:rsidP="00615A72">
      <w:pPr>
        <w:shd w:val="clear" w:color="auto" w:fill="FFFFFF"/>
        <w:spacing w:after="0" w:line="240" w:lineRule="auto"/>
        <w:rPr>
          <w:ins w:id="223" w:author="Unknown"/>
          <w:rFonts w:ascii="Arial" w:eastAsia="Times New Roman" w:hAnsi="Arial" w:cs="Arial"/>
          <w:color w:val="333333"/>
        </w:rPr>
      </w:pPr>
      <w:ins w:id="224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102CCF" w:rsidRDefault="00615A72" w:rsidP="00615A72">
      <w:ins w:id="225" w:author="Unknown"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br/>
          <w:t>With this change GetTeachers() action method is mapped to URI </w:t>
        </w:r>
        <w:r w:rsidRPr="00615A72">
          <w:rPr>
            <w:rFonts w:ascii="Arial" w:eastAsia="Times New Roman" w:hAnsi="Arial" w:cs="Arial"/>
            <w:color w:val="0000FF"/>
            <w:shd w:val="clear" w:color="auto" w:fill="FFFFFF"/>
          </w:rPr>
          <w:t>"/api/teachers"</w:t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 as expected.</w:t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What is the use of RoutePrefix attribute</w:t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RoutePrefix attribute is used to specify the common route prefix at the controller level to eliminate the need to repeat that common route prefix on every controller action method</w:t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How to override the route prefix </w:t>
        </w:r>
        <w:r w:rsidRPr="00615A72">
          <w:rPr>
            <w:rFonts w:ascii="Arial" w:eastAsia="Times New Roman" w:hAnsi="Arial" w:cs="Arial"/>
            <w:color w:val="333333"/>
          </w:rPr>
          <w:br/>
        </w:r>
        <w:r w:rsidRPr="00615A72">
          <w:rPr>
            <w:rFonts w:ascii="Arial" w:eastAsia="Times New Roman" w:hAnsi="Arial" w:cs="Arial"/>
            <w:color w:val="333333"/>
            <w:shd w:val="clear" w:color="auto" w:fill="FFFFFF"/>
          </w:rPr>
          <w:t>Use ~ character to override the route prefix </w:t>
        </w:r>
      </w:ins>
    </w:p>
    <w:sectPr w:rsidR="0010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5A72"/>
    <w:rsid w:val="00102CCF"/>
    <w:rsid w:val="0061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5A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6n9fhu94yhW7yoUOGNOfHurUE6bpOO2b" TargetMode="External"/><Relationship Id="rId5" Type="http://schemas.openxmlformats.org/officeDocument/2006/relationships/hyperlink" Target="http://csharp-video-tutorials.blogspot.com/2017/02/attribute-routing-in-aspnet-web-api-2.html" TargetMode="External"/><Relationship Id="rId4" Type="http://schemas.openxmlformats.org/officeDocument/2006/relationships/hyperlink" Target="http://csharp-video-tutorials.blogspot.com/2017/02/attribute-routing-in-aspnet-web-api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2018-02-19T07:05:00Z</dcterms:created>
  <dcterms:modified xsi:type="dcterms:W3CDTF">2018-02-19T07:05:00Z</dcterms:modified>
</cp:coreProperties>
</file>