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65" w:rsidRPr="00361765" w:rsidRDefault="00361765" w:rsidP="00361765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361765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36176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implement basic authentication in ASP.NET WEB API</w:t>
      </w:r>
      <w:r w:rsidRPr="00361765">
        <w:rPr>
          <w:rFonts w:ascii="Arial" w:eastAsia="Times New Roman" w:hAnsi="Arial" w:cs="Arial"/>
          <w:color w:val="333333"/>
          <w:shd w:val="clear" w:color="auto" w:fill="FFFFFF"/>
        </w:rPr>
        <w:t>. This is continuation to </w:t>
      </w:r>
      <w:hyperlink r:id="rId4" w:history="1">
        <w:r w:rsidRPr="00361765">
          <w:rPr>
            <w:rFonts w:ascii="Arial" w:eastAsia="Times New Roman" w:hAnsi="Arial" w:cs="Arial"/>
            <w:color w:val="771100"/>
          </w:rPr>
          <w:t>Part 17</w:t>
        </w:r>
      </w:hyperlink>
      <w:r w:rsidRPr="00361765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5" w:history="1">
        <w:r w:rsidRPr="00361765">
          <w:rPr>
            <w:rFonts w:ascii="Arial" w:eastAsia="Times New Roman" w:hAnsi="Arial" w:cs="Arial"/>
            <w:color w:val="771100"/>
          </w:rPr>
          <w:t>Part 17</w:t>
        </w:r>
      </w:hyperlink>
      <w:r w:rsidRPr="00361765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6" w:history="1">
        <w:r w:rsidRPr="00361765">
          <w:rPr>
            <w:rFonts w:ascii="Arial" w:eastAsia="Times New Roman" w:hAnsi="Arial" w:cs="Arial"/>
            <w:color w:val="771100"/>
          </w:rPr>
          <w:t>ASP.NET Web API tutorial</w:t>
        </w:r>
      </w:hyperlink>
      <w:r w:rsidRPr="00361765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361765">
        <w:rPr>
          <w:rFonts w:ascii="Arial" w:eastAsia="Times New Roman" w:hAnsi="Arial" w:cs="Arial"/>
          <w:color w:val="333333"/>
        </w:rPr>
        <w:br/>
      </w:r>
      <w:r w:rsidRPr="00361765">
        <w:rPr>
          <w:rFonts w:ascii="Arial" w:eastAsia="Times New Roman" w:hAnsi="Arial" w:cs="Arial"/>
          <w:color w:val="333333"/>
        </w:rPr>
        <w:br/>
      </w:r>
      <w:r w:rsidRPr="00361765">
        <w:rPr>
          <w:rFonts w:ascii="Arial" w:eastAsia="Times New Roman" w:hAnsi="Arial" w:cs="Arial"/>
          <w:color w:val="333333"/>
          <w:shd w:val="clear" w:color="auto" w:fill="FFFFFF"/>
        </w:rPr>
        <w:t>Create Users table in SQL Server </w:t>
      </w:r>
      <w:r w:rsidRPr="00361765">
        <w:rPr>
          <w:rFonts w:ascii="Arial" w:eastAsia="Times New Roman" w:hAnsi="Arial" w:cs="Arial"/>
          <w:color w:val="333333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742950"/>
            <wp:effectExtent l="19050" t="0" r="0" b="0"/>
            <wp:docPr id="1" name="Picture 1" descr="web api basic authentic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basic authentication examp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6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61765">
        <w:rPr>
          <w:rFonts w:ascii="Arial" w:eastAsia="Times New Roman" w:hAnsi="Arial" w:cs="Arial"/>
          <w:color w:val="333333"/>
        </w:rPr>
        <w:br/>
      </w:r>
      <w:r w:rsidRPr="00361765">
        <w:rPr>
          <w:rFonts w:ascii="Arial" w:eastAsia="Times New Roman" w:hAnsi="Arial" w:cs="Arial"/>
          <w:color w:val="333333"/>
        </w:rPr>
        <w:br/>
      </w:r>
      <w:ins w:id="1" w:author="Unknown"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SQL Scrip to create the table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361765">
          <w:rPr>
            <w:rFonts w:ascii="Arial" w:eastAsia="Times New Roman" w:hAnsi="Arial" w:cs="Arial"/>
            <w:color w:val="0000FF"/>
          </w:rPr>
          <w:t>Create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Table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8080"/>
          </w:rPr>
          <w:t>Users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361765">
          <w:rPr>
            <w:rFonts w:ascii="Arial" w:eastAsia="Times New Roman" w:hAnsi="Arial" w:cs="Arial"/>
            <w:color w:val="333333"/>
          </w:rPr>
          <w:t>(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361765">
          <w:rPr>
            <w:rFonts w:ascii="Arial" w:eastAsia="Times New Roman" w:hAnsi="Arial" w:cs="Arial"/>
            <w:color w:val="333333"/>
          </w:rPr>
          <w:t>     </w:t>
        </w:r>
        <w:r w:rsidRPr="00361765">
          <w:rPr>
            <w:rFonts w:ascii="Arial" w:eastAsia="Times New Roman" w:hAnsi="Arial" w:cs="Arial"/>
            <w:color w:val="008080"/>
          </w:rPr>
          <w:t>Id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int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identity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primary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key</w:t>
        </w:r>
        <w:r w:rsidRPr="00361765">
          <w:rPr>
            <w:rFonts w:ascii="Arial" w:eastAsia="Times New Roman" w:hAnsi="Arial" w:cs="Arial"/>
            <w:color w:val="333333"/>
          </w:rPr>
          <w:t>,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361765">
          <w:rPr>
            <w:rFonts w:ascii="Arial" w:eastAsia="Times New Roman" w:hAnsi="Arial" w:cs="Arial"/>
            <w:color w:val="333333"/>
          </w:rPr>
          <w:t>     </w:t>
        </w:r>
        <w:r w:rsidRPr="00361765">
          <w:rPr>
            <w:rFonts w:ascii="Arial" w:eastAsia="Times New Roman" w:hAnsi="Arial" w:cs="Arial"/>
            <w:color w:val="008080"/>
          </w:rPr>
          <w:t>Username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nvarchar</w:t>
        </w:r>
        <w:r w:rsidRPr="00361765">
          <w:rPr>
            <w:rFonts w:ascii="Arial" w:eastAsia="Times New Roman" w:hAnsi="Arial" w:cs="Arial"/>
            <w:color w:val="333333"/>
          </w:rPr>
          <w:t>(100),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361765">
          <w:rPr>
            <w:rFonts w:ascii="Arial" w:eastAsia="Times New Roman" w:hAnsi="Arial" w:cs="Arial"/>
            <w:color w:val="333333"/>
          </w:rPr>
          <w:t>     </w:t>
        </w:r>
        <w:r w:rsidRPr="00361765">
          <w:rPr>
            <w:rFonts w:ascii="Arial" w:eastAsia="Times New Roman" w:hAnsi="Arial" w:cs="Arial"/>
            <w:color w:val="0000FF"/>
          </w:rPr>
          <w:t>Password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nvarchar</w:t>
        </w:r>
        <w:r w:rsidRPr="00361765">
          <w:rPr>
            <w:rFonts w:ascii="Arial" w:eastAsia="Times New Roman" w:hAnsi="Arial" w:cs="Arial"/>
            <w:color w:val="333333"/>
          </w:rPr>
          <w:t>(100)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361765">
          <w:rPr>
            <w:rFonts w:ascii="Arial" w:eastAsia="Times New Roman" w:hAnsi="Arial" w:cs="Arial"/>
            <w:color w:val="333333"/>
          </w:rPr>
          <w:t>)</w:t>
        </w:r>
      </w:ins>
    </w:p>
    <w:p w:rsidR="00361765" w:rsidRPr="00361765" w:rsidRDefault="00361765" w:rsidP="00361765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  <w:ins w:id="16" w:author="Unknown">
        <w:r w:rsidRPr="00361765">
          <w:rPr>
            <w:rFonts w:ascii="Arial" w:eastAsia="Times New Roman" w:hAnsi="Arial" w:cs="Arial"/>
            <w:color w:val="0000FF"/>
          </w:rPr>
          <w:t>Insert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into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8080"/>
          </w:rPr>
          <w:t>Users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values </w:t>
        </w:r>
        <w:r w:rsidRPr="00361765">
          <w:rPr>
            <w:rFonts w:ascii="Arial" w:eastAsia="Times New Roman" w:hAnsi="Arial" w:cs="Arial"/>
            <w:color w:val="333333"/>
          </w:rPr>
          <w:t>(</w:t>
        </w:r>
        <w:r w:rsidRPr="00361765">
          <w:rPr>
            <w:rFonts w:ascii="Arial" w:eastAsia="Times New Roman" w:hAnsi="Arial" w:cs="Arial"/>
            <w:color w:val="FF0000"/>
          </w:rPr>
          <w:t>'male'</w:t>
        </w:r>
        <w:r w:rsidRPr="00361765">
          <w:rPr>
            <w:rFonts w:ascii="Arial" w:eastAsia="Times New Roman" w:hAnsi="Arial" w:cs="Arial"/>
            <w:color w:val="333333"/>
          </w:rPr>
          <w:t>,</w:t>
        </w:r>
        <w:r w:rsidRPr="00361765">
          <w:rPr>
            <w:rFonts w:ascii="Arial" w:eastAsia="Times New Roman" w:hAnsi="Arial" w:cs="Arial"/>
            <w:color w:val="FF0000"/>
          </w:rPr>
          <w:t>'male'</w:t>
        </w:r>
        <w:r w:rsidRPr="00361765">
          <w:rPr>
            <w:rFonts w:ascii="Arial" w:eastAsia="Times New Roman" w:hAnsi="Arial" w:cs="Arial"/>
            <w:color w:val="333333"/>
          </w:rPr>
          <w:t>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361765">
          <w:rPr>
            <w:rFonts w:ascii="Arial" w:eastAsia="Times New Roman" w:hAnsi="Arial" w:cs="Arial"/>
            <w:color w:val="0000FF"/>
          </w:rPr>
          <w:t>Insert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into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8080"/>
          </w:rPr>
          <w:t>Users</w:t>
        </w:r>
        <w:r w:rsidRPr="00361765">
          <w:rPr>
            <w:rFonts w:ascii="Arial" w:eastAsia="Times New Roman" w:hAnsi="Arial" w:cs="Arial"/>
            <w:color w:val="333333"/>
          </w:rPr>
          <w:t> </w:t>
        </w:r>
        <w:r w:rsidRPr="00361765">
          <w:rPr>
            <w:rFonts w:ascii="Arial" w:eastAsia="Times New Roman" w:hAnsi="Arial" w:cs="Arial"/>
            <w:color w:val="0000FF"/>
          </w:rPr>
          <w:t>values </w:t>
        </w:r>
        <w:r w:rsidRPr="00361765">
          <w:rPr>
            <w:rFonts w:ascii="Arial" w:eastAsia="Times New Roman" w:hAnsi="Arial" w:cs="Arial"/>
            <w:color w:val="333333"/>
          </w:rPr>
          <w:t>(</w:t>
        </w:r>
        <w:r w:rsidRPr="00361765">
          <w:rPr>
            <w:rFonts w:ascii="Arial" w:eastAsia="Times New Roman" w:hAnsi="Arial" w:cs="Arial"/>
            <w:color w:val="FF0000"/>
          </w:rPr>
          <w:t>'female'</w:t>
        </w:r>
        <w:r w:rsidRPr="00361765">
          <w:rPr>
            <w:rFonts w:ascii="Arial" w:eastAsia="Times New Roman" w:hAnsi="Arial" w:cs="Arial"/>
            <w:color w:val="333333"/>
          </w:rPr>
          <w:t>,</w:t>
        </w:r>
        <w:r w:rsidRPr="00361765">
          <w:rPr>
            <w:rFonts w:ascii="Arial" w:eastAsia="Times New Roman" w:hAnsi="Arial" w:cs="Arial"/>
            <w:color w:val="FF0000"/>
          </w:rPr>
          <w:t>'female'</w:t>
        </w:r>
        <w:r w:rsidRPr="00361765">
          <w:rPr>
            <w:rFonts w:ascii="Arial" w:eastAsia="Times New Roman" w:hAnsi="Arial" w:cs="Arial"/>
            <w:color w:val="333333"/>
          </w:rPr>
          <w:t>)</w:t>
        </w:r>
      </w:ins>
    </w:p>
    <w:p w:rsidR="00361765" w:rsidRPr="00361765" w:rsidRDefault="00361765" w:rsidP="00361765">
      <w:pPr>
        <w:spacing w:after="0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ins w:id="2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br/>
          <w:t>If we login with </w:t>
        </w:r>
        <w:r w:rsidRPr="00361765">
          <w:rPr>
            <w:rFonts w:ascii="Arial" w:eastAsia="Times New Roman" w:hAnsi="Arial" w:cs="Arial"/>
            <w:color w:val="FF0000"/>
            <w:shd w:val="clear" w:color="auto" w:fill="FFFFFF"/>
          </w:rPr>
          <w:t>"male"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username, we want to display only "male" employees and if we login with </w:t>
        </w:r>
        <w:r w:rsidRPr="00361765">
          <w:rPr>
            <w:rFonts w:ascii="Arial" w:eastAsia="Times New Roman" w:hAnsi="Arial" w:cs="Arial"/>
            <w:color w:val="FF0000"/>
            <w:shd w:val="clear" w:color="auto" w:fill="FFFFFF"/>
          </w:rPr>
          <w:t>"female"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username, we want to display only female employees.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Update ADO.NET Entity Data Model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1. Open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"EmployeeDataModel.edmx"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in EmployeeDataAccess project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2. Right click on the designer surface, and select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"Update Model from Database"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option 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24200" cy="4972050"/>
            <wp:effectExtent l="19050" t="0" r="0" b="0"/>
            <wp:docPr id="2" name="Picture 2" descr="update ado.net entity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 ado.net entity data mod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3. On the next screen, expand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"Tables"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and select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"Users" 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table and click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"Finish"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2381250"/>
            <wp:effectExtent l="19050" t="0" r="0" b="0"/>
            <wp:docPr id="3" name="Picture 3" descr="entity framework add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 framework adding tab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4. At this point you will have the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"Users"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table added to the Entity Data Model 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3225" cy="1895475"/>
            <wp:effectExtent l="19050" t="0" r="9525" b="0"/>
            <wp:docPr id="4" name="Picture 4" descr="entity framework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ity framework table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Create a class that checks if the username and password are valid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1. Add a new class file to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EmployeeService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Web API project. Name it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EmployeeSecurity.cs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2. Copy and paste the following code in it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24" w:author="Unknown"/>
          <w:rFonts w:ascii="Arial" w:eastAsia="Times New Roman" w:hAnsi="Arial" w:cs="Arial"/>
          <w:color w:val="333333"/>
        </w:rPr>
      </w:pPr>
      <w:ins w:id="25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EmployeeDataAccess;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26" w:author="Unknown"/>
          <w:rFonts w:ascii="Arial" w:eastAsia="Times New Roman" w:hAnsi="Arial" w:cs="Arial"/>
          <w:color w:val="333333"/>
        </w:rPr>
      </w:pPr>
      <w:ins w:id="27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28" w:author="Unknown"/>
          <w:rFonts w:ascii="Arial" w:eastAsia="Times New Roman" w:hAnsi="Arial" w:cs="Arial"/>
          <w:color w:val="333333"/>
        </w:rPr>
      </w:pPr>
      <w:ins w:id="29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System.Linq;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30" w:author="Unknown"/>
          <w:rFonts w:ascii="Arial" w:eastAsia="Times New Roman" w:hAnsi="Arial" w:cs="Arial"/>
          <w:color w:val="333333"/>
        </w:rPr>
      </w:pPr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EmployeeService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EmployeeSecurity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ins w:id="38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static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bool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Login(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username,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password)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EmployeeDBEntities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entities =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EmployeeDBEntities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())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 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entities.Users.Any(user =&gt;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 user.Username.Equals(username,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StringComparison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.OrdinalIgnoreCase)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              &amp;&amp; user.Password == password);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  <w:ins w:id="58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361765" w:rsidRPr="00361765" w:rsidRDefault="00361765" w:rsidP="00361765">
      <w:pPr>
        <w:spacing w:after="0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</w:rPr>
      </w:pPr>
      <w:ins w:id="6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Create basic authentication filter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1. Add a new class file to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EmployeeService 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Web API project. Name it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BasicAuthenticationAttribute.cs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2. Copy and paste the following code in it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System.Net;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System.Net.Http;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color w:val="333333"/>
        </w:rPr>
      </w:pPr>
      <w:ins w:id="70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System.Security.Principal;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System.Text;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System.Threading;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System.Web.Http.Controllers;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lastRenderedPageBreak/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System.Web.Http.Filters;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80" w:author="Unknown"/>
          <w:rFonts w:ascii="Arial" w:eastAsia="Times New Roman" w:hAnsi="Arial" w:cs="Arial"/>
          <w:color w:val="333333"/>
        </w:rPr>
      </w:pPr>
      <w:ins w:id="81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EmployeeService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82" w:author="Unknown"/>
          <w:rFonts w:ascii="Arial" w:eastAsia="Times New Roman" w:hAnsi="Arial" w:cs="Arial"/>
          <w:color w:val="333333"/>
        </w:rPr>
      </w:pPr>
      <w:ins w:id="8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84" w:author="Unknown"/>
          <w:rFonts w:ascii="Arial" w:eastAsia="Times New Roman" w:hAnsi="Arial" w:cs="Arial"/>
          <w:color w:val="333333"/>
        </w:rPr>
      </w:pPr>
      <w:ins w:id="8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BasicAuthenticationAttribute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AuthorizationFilterAttribute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86" w:author="Unknown"/>
          <w:rFonts w:ascii="Arial" w:eastAsia="Times New Roman" w:hAnsi="Arial" w:cs="Arial"/>
          <w:color w:val="333333"/>
        </w:rPr>
      </w:pPr>
      <w:ins w:id="8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88" w:author="Unknown"/>
          <w:rFonts w:ascii="Arial" w:eastAsia="Times New Roman" w:hAnsi="Arial" w:cs="Arial"/>
          <w:color w:val="333333"/>
        </w:rPr>
      </w:pPr>
      <w:ins w:id="8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override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void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OnAuthorization(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HttpActionContext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actionContext)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90" w:author="Unknown"/>
          <w:rFonts w:ascii="Arial" w:eastAsia="Times New Roman" w:hAnsi="Arial" w:cs="Arial"/>
          <w:color w:val="333333"/>
        </w:rPr>
      </w:pPr>
      <w:ins w:id="9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92" w:author="Unknown"/>
          <w:rFonts w:ascii="Arial" w:eastAsia="Times New Roman" w:hAnsi="Arial" w:cs="Arial"/>
          <w:color w:val="333333"/>
        </w:rPr>
      </w:pPr>
      <w:ins w:id="9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(actionContext.Request.Headers.Authorization ==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null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94" w:author="Unknown"/>
          <w:rFonts w:ascii="Arial" w:eastAsia="Times New Roman" w:hAnsi="Arial" w:cs="Arial"/>
          <w:color w:val="333333"/>
        </w:rPr>
      </w:pPr>
      <w:ins w:id="9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96" w:author="Unknown"/>
          <w:rFonts w:ascii="Arial" w:eastAsia="Times New Roman" w:hAnsi="Arial" w:cs="Arial"/>
          <w:color w:val="333333"/>
        </w:rPr>
      </w:pPr>
      <w:ins w:id="9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actionContext.Response = actionContext.Request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.CreateResponse(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HttpStatusCode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.Unauthorized);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  <w:ins w:id="10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02" w:author="Unknown"/>
          <w:rFonts w:ascii="Arial" w:eastAsia="Times New Roman" w:hAnsi="Arial" w:cs="Arial"/>
          <w:color w:val="333333"/>
        </w:rPr>
      </w:pPr>
      <w:ins w:id="10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04" w:author="Unknown"/>
          <w:rFonts w:ascii="Arial" w:eastAsia="Times New Roman" w:hAnsi="Arial" w:cs="Arial"/>
          <w:color w:val="333333"/>
        </w:rPr>
      </w:pPr>
      <w:ins w:id="10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06" w:author="Unknown"/>
          <w:rFonts w:ascii="Arial" w:eastAsia="Times New Roman" w:hAnsi="Arial" w:cs="Arial"/>
          <w:color w:val="333333"/>
        </w:rPr>
      </w:pPr>
      <w:ins w:id="10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authenticationToken = actionContext.Request.Headers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08" w:author="Unknown"/>
          <w:rFonts w:ascii="Arial" w:eastAsia="Times New Roman" w:hAnsi="Arial" w:cs="Arial"/>
          <w:color w:val="333333"/>
        </w:rPr>
      </w:pPr>
      <w:ins w:id="10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                    .Authorization.Parameter;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10" w:author="Unknown"/>
          <w:rFonts w:ascii="Arial" w:eastAsia="Times New Roman" w:hAnsi="Arial" w:cs="Arial"/>
          <w:color w:val="333333"/>
        </w:rPr>
      </w:pPr>
      <w:ins w:id="11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decodedAuthenticationToken =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Encoding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.UTF8.GetString(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12" w:author="Unknown"/>
          <w:rFonts w:ascii="Arial" w:eastAsia="Times New Roman" w:hAnsi="Arial" w:cs="Arial"/>
          <w:color w:val="333333"/>
        </w:rPr>
      </w:pPr>
      <w:ins w:id="11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Convert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.FromBase64String(authenticationToken));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14" w:author="Unknown"/>
          <w:rFonts w:ascii="Arial" w:eastAsia="Times New Roman" w:hAnsi="Arial" w:cs="Arial"/>
          <w:color w:val="333333"/>
        </w:rPr>
      </w:pPr>
      <w:ins w:id="11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[] usernamePasswordArray = decodedAuthenticationToken.Split(</w:t>
        </w:r>
        <w:r w:rsidRPr="00361765">
          <w:rPr>
            <w:rFonts w:ascii="Arial" w:eastAsia="Times New Roman" w:hAnsi="Arial" w:cs="Arial"/>
            <w:color w:val="A31515"/>
            <w:shd w:val="clear" w:color="auto" w:fill="FFFFFF"/>
          </w:rPr>
          <w:t>':'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16" w:author="Unknown"/>
          <w:rFonts w:ascii="Arial" w:eastAsia="Times New Roman" w:hAnsi="Arial" w:cs="Arial"/>
          <w:color w:val="333333"/>
        </w:rPr>
      </w:pPr>
      <w:ins w:id="11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username = usernamePasswordArray[0];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18" w:author="Unknown"/>
          <w:rFonts w:ascii="Arial" w:eastAsia="Times New Roman" w:hAnsi="Arial" w:cs="Arial"/>
          <w:color w:val="333333"/>
        </w:rPr>
      </w:pPr>
      <w:ins w:id="11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password = usernamePasswordArray[1];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0" w:author="Unknown"/>
          <w:rFonts w:ascii="Arial" w:eastAsia="Times New Roman" w:hAnsi="Arial" w:cs="Arial"/>
          <w:color w:val="333333"/>
        </w:rPr>
      </w:pPr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1" w:author="Unknown"/>
          <w:rFonts w:ascii="Arial" w:eastAsia="Times New Roman" w:hAnsi="Arial" w:cs="Arial"/>
          <w:color w:val="333333"/>
        </w:rPr>
      </w:pPr>
      <w:ins w:id="12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EmployeeSecurity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.Login(username, password))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3" w:author="Unknown"/>
          <w:rFonts w:ascii="Arial" w:eastAsia="Times New Roman" w:hAnsi="Arial" w:cs="Arial"/>
          <w:color w:val="333333"/>
        </w:rPr>
      </w:pPr>
      <w:ins w:id="12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5" w:author="Unknown"/>
          <w:rFonts w:ascii="Arial" w:eastAsia="Times New Roman" w:hAnsi="Arial" w:cs="Arial"/>
          <w:color w:val="333333"/>
        </w:rPr>
      </w:pPr>
      <w:ins w:id="12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Thread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.CurrentPrincipal =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GenericPrincipal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7" w:author="Unknown"/>
          <w:rFonts w:ascii="Arial" w:eastAsia="Times New Roman" w:hAnsi="Arial" w:cs="Arial"/>
          <w:color w:val="333333"/>
        </w:rPr>
      </w:pPr>
      <w:ins w:id="128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GenericIdentity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(username),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null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29" w:author="Unknown"/>
          <w:rFonts w:ascii="Arial" w:eastAsia="Times New Roman" w:hAnsi="Arial" w:cs="Arial"/>
          <w:color w:val="333333"/>
        </w:rPr>
      </w:pPr>
      <w:ins w:id="13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31" w:author="Unknown"/>
          <w:rFonts w:ascii="Arial" w:eastAsia="Times New Roman" w:hAnsi="Arial" w:cs="Arial"/>
          <w:color w:val="333333"/>
        </w:rPr>
      </w:pPr>
      <w:ins w:id="13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33" w:author="Unknown"/>
          <w:rFonts w:ascii="Arial" w:eastAsia="Times New Roman" w:hAnsi="Arial" w:cs="Arial"/>
          <w:color w:val="333333"/>
        </w:rPr>
      </w:pPr>
      <w:ins w:id="13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35" w:author="Unknown"/>
          <w:rFonts w:ascii="Arial" w:eastAsia="Times New Roman" w:hAnsi="Arial" w:cs="Arial"/>
          <w:color w:val="333333"/>
        </w:rPr>
      </w:pPr>
      <w:ins w:id="13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actionContext.Response = actionContext.Request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37" w:author="Unknown"/>
          <w:rFonts w:ascii="Arial" w:eastAsia="Times New Roman" w:hAnsi="Arial" w:cs="Arial"/>
          <w:color w:val="333333"/>
        </w:rPr>
      </w:pPr>
      <w:ins w:id="138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                       .CreateResponse(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HttpStatusCode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.Unauthorized);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39" w:author="Unknown"/>
          <w:rFonts w:ascii="Arial" w:eastAsia="Times New Roman" w:hAnsi="Arial" w:cs="Arial"/>
          <w:color w:val="333333"/>
        </w:rPr>
      </w:pPr>
      <w:ins w:id="14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41" w:author="Unknown"/>
          <w:rFonts w:ascii="Arial" w:eastAsia="Times New Roman" w:hAnsi="Arial" w:cs="Arial"/>
          <w:color w:val="333333"/>
        </w:rPr>
      </w:pPr>
      <w:ins w:id="14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43" w:author="Unknown"/>
          <w:rFonts w:ascii="Arial" w:eastAsia="Times New Roman" w:hAnsi="Arial" w:cs="Arial"/>
          <w:color w:val="333333"/>
        </w:rPr>
      </w:pPr>
      <w:ins w:id="14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45" w:author="Unknown"/>
          <w:rFonts w:ascii="Arial" w:eastAsia="Times New Roman" w:hAnsi="Arial" w:cs="Arial"/>
          <w:color w:val="333333"/>
        </w:rPr>
      </w:pPr>
      <w:ins w:id="14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47" w:author="Unknown"/>
          <w:rFonts w:ascii="Arial" w:eastAsia="Times New Roman" w:hAnsi="Arial" w:cs="Arial"/>
          <w:color w:val="333333"/>
        </w:rPr>
      </w:pPr>
      <w:ins w:id="148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361765" w:rsidRPr="00361765" w:rsidRDefault="00361765" w:rsidP="00361765">
      <w:pPr>
        <w:spacing w:after="0" w:line="240" w:lineRule="auto"/>
        <w:rPr>
          <w:ins w:id="149" w:author="Unknown"/>
          <w:rFonts w:ascii="Times New Roman" w:eastAsia="Times New Roman" w:hAnsi="Times New Roman" w:cs="Times New Roman"/>
          <w:sz w:val="24"/>
          <w:szCs w:val="24"/>
        </w:rPr>
      </w:pPr>
      <w:ins w:id="15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Enable basic authentication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1. The BasicAuthenticationAttribute can be applied on a specific controller, specific action, or globally on all Web API controllers.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2. To enable basic authentication across the entire Web API application, register BasicAuthenticationAttribute as a filter using the Register() method in WebApiConfig class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51" w:author="Unknown"/>
          <w:rFonts w:ascii="Arial" w:eastAsia="Times New Roman" w:hAnsi="Arial" w:cs="Arial"/>
          <w:color w:val="333333"/>
        </w:rPr>
      </w:pPr>
      <w:ins w:id="15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config.Filters.Add(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RequireHttpsAttribute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());</w:t>
        </w:r>
      </w:ins>
    </w:p>
    <w:p w:rsidR="00361765" w:rsidRPr="00361765" w:rsidRDefault="00361765" w:rsidP="00361765">
      <w:pPr>
        <w:spacing w:after="0" w:line="240" w:lineRule="auto"/>
        <w:rPr>
          <w:ins w:id="153" w:author="Unknown"/>
          <w:rFonts w:ascii="Times New Roman" w:eastAsia="Times New Roman" w:hAnsi="Times New Roman" w:cs="Times New Roman"/>
          <w:sz w:val="24"/>
          <w:szCs w:val="24"/>
        </w:rPr>
      </w:pPr>
      <w:ins w:id="15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br/>
          <w:t>3. You can also apply the attribute on a specific controller, to enable basic authentication for all the methods in that controller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 xml:space="preserve">4. In our case let's just enable basic authentication for Get() method in EmployeesController. 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Also modify the implementation of the Get() method as shown below.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55" w:author="Unknown"/>
          <w:rFonts w:ascii="Arial" w:eastAsia="Times New Roman" w:hAnsi="Arial" w:cs="Arial"/>
          <w:color w:val="333333"/>
        </w:rPr>
      </w:pPr>
      <w:ins w:id="156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BasicAuthentication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]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57" w:author="Unknown"/>
          <w:rFonts w:ascii="Arial" w:eastAsia="Times New Roman" w:hAnsi="Arial" w:cs="Arial"/>
          <w:color w:val="333333"/>
        </w:rPr>
      </w:pPr>
      <w:ins w:id="158" w:author="Unknown"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HttpResponseMessage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gender = </w:t>
        </w:r>
        <w:r w:rsidRPr="00361765">
          <w:rPr>
            <w:rFonts w:ascii="Arial" w:eastAsia="Times New Roman" w:hAnsi="Arial" w:cs="Arial"/>
            <w:color w:val="A31515"/>
            <w:shd w:val="clear" w:color="auto" w:fill="FFFFFF"/>
          </w:rPr>
          <w:t>"All"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59" w:author="Unknown"/>
          <w:rFonts w:ascii="Arial" w:eastAsia="Times New Roman" w:hAnsi="Arial" w:cs="Arial"/>
          <w:color w:val="333333"/>
        </w:rPr>
      </w:pPr>
      <w:ins w:id="160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61" w:author="Unknown"/>
          <w:rFonts w:ascii="Arial" w:eastAsia="Times New Roman" w:hAnsi="Arial" w:cs="Arial"/>
          <w:color w:val="333333"/>
        </w:rPr>
      </w:pPr>
      <w:ins w:id="162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username =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Thread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.CurrentPrincipal.Identity.Name;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63" w:author="Unknown"/>
          <w:rFonts w:ascii="Arial" w:eastAsia="Times New Roman" w:hAnsi="Arial" w:cs="Arial"/>
          <w:color w:val="333333"/>
        </w:rPr>
      </w:pPr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64" w:author="Unknown"/>
          <w:rFonts w:ascii="Arial" w:eastAsia="Times New Roman" w:hAnsi="Arial" w:cs="Arial"/>
          <w:color w:val="333333"/>
        </w:rPr>
      </w:pPr>
      <w:ins w:id="16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EmployeeDBEntities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entities =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EmployeeDBEntities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())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66" w:author="Unknown"/>
          <w:rFonts w:ascii="Arial" w:eastAsia="Times New Roman" w:hAnsi="Arial" w:cs="Arial"/>
          <w:color w:val="333333"/>
        </w:rPr>
      </w:pPr>
      <w:ins w:id="16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68" w:author="Unknown"/>
          <w:rFonts w:ascii="Arial" w:eastAsia="Times New Roman" w:hAnsi="Arial" w:cs="Arial"/>
          <w:color w:val="333333"/>
        </w:rPr>
      </w:pPr>
      <w:ins w:id="16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switch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(username.ToLower())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70" w:author="Unknown"/>
          <w:rFonts w:ascii="Arial" w:eastAsia="Times New Roman" w:hAnsi="Arial" w:cs="Arial"/>
          <w:color w:val="333333"/>
        </w:rPr>
      </w:pPr>
      <w:ins w:id="17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72" w:author="Unknown"/>
          <w:rFonts w:ascii="Arial" w:eastAsia="Times New Roman" w:hAnsi="Arial" w:cs="Arial"/>
          <w:color w:val="333333"/>
        </w:rPr>
      </w:pPr>
      <w:ins w:id="17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case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A31515"/>
            <w:shd w:val="clear" w:color="auto" w:fill="FFFFFF"/>
          </w:rPr>
          <w:t>"male"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: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74" w:author="Unknown"/>
          <w:rFonts w:ascii="Arial" w:eastAsia="Times New Roman" w:hAnsi="Arial" w:cs="Arial"/>
          <w:color w:val="333333"/>
        </w:rPr>
      </w:pPr>
      <w:ins w:id="17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Request.CreateResponse(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HttpStatusCode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.OK,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76" w:author="Unknown"/>
          <w:rFonts w:ascii="Arial" w:eastAsia="Times New Roman" w:hAnsi="Arial" w:cs="Arial"/>
          <w:color w:val="333333"/>
        </w:rPr>
      </w:pPr>
      <w:ins w:id="17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entities.Employees.Where(e =&gt; e.Gender.ToLower() == </w:t>
        </w:r>
        <w:r w:rsidRPr="00361765">
          <w:rPr>
            <w:rFonts w:ascii="Arial" w:eastAsia="Times New Roman" w:hAnsi="Arial" w:cs="Arial"/>
            <w:color w:val="A31515"/>
            <w:shd w:val="clear" w:color="auto" w:fill="FFFFFF"/>
          </w:rPr>
          <w:t>"male"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).ToList());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78" w:author="Unknown"/>
          <w:rFonts w:ascii="Arial" w:eastAsia="Times New Roman" w:hAnsi="Arial" w:cs="Arial"/>
          <w:color w:val="333333"/>
        </w:rPr>
      </w:pPr>
      <w:ins w:id="17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case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A31515"/>
            <w:shd w:val="clear" w:color="auto" w:fill="FFFFFF"/>
          </w:rPr>
          <w:t>"female"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: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80" w:author="Unknown"/>
          <w:rFonts w:ascii="Arial" w:eastAsia="Times New Roman" w:hAnsi="Arial" w:cs="Arial"/>
          <w:color w:val="333333"/>
        </w:rPr>
      </w:pPr>
      <w:ins w:id="18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Request.CreateResponse(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HttpStatusCode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.OK,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82" w:author="Unknown"/>
          <w:rFonts w:ascii="Arial" w:eastAsia="Times New Roman" w:hAnsi="Arial" w:cs="Arial"/>
          <w:color w:val="333333"/>
        </w:rPr>
      </w:pPr>
      <w:ins w:id="18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entities.Employees.Where(e =&gt; e.Gender.ToLower() == </w:t>
        </w:r>
        <w:r w:rsidRPr="00361765">
          <w:rPr>
            <w:rFonts w:ascii="Arial" w:eastAsia="Times New Roman" w:hAnsi="Arial" w:cs="Arial"/>
            <w:color w:val="A31515"/>
            <w:shd w:val="clear" w:color="auto" w:fill="FFFFFF"/>
          </w:rPr>
          <w:t>"female"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).ToList());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84" w:author="Unknown"/>
          <w:rFonts w:ascii="Arial" w:eastAsia="Times New Roman" w:hAnsi="Arial" w:cs="Arial"/>
          <w:color w:val="333333"/>
        </w:rPr>
      </w:pPr>
      <w:ins w:id="18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default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: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86" w:author="Unknown"/>
          <w:rFonts w:ascii="Arial" w:eastAsia="Times New Roman" w:hAnsi="Arial" w:cs="Arial"/>
          <w:color w:val="333333"/>
        </w:rPr>
      </w:pPr>
      <w:ins w:id="187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Request.CreateResponse(</w:t>
        </w:r>
        <w:r w:rsidRPr="00361765">
          <w:rPr>
            <w:rFonts w:ascii="Arial" w:eastAsia="Times New Roman" w:hAnsi="Arial" w:cs="Arial"/>
            <w:color w:val="2B91AF"/>
            <w:shd w:val="clear" w:color="auto" w:fill="FFFFFF"/>
          </w:rPr>
          <w:t>HttpStatusCode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.BadRequest);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88" w:author="Unknown"/>
          <w:rFonts w:ascii="Arial" w:eastAsia="Times New Roman" w:hAnsi="Arial" w:cs="Arial"/>
          <w:color w:val="333333"/>
        </w:rPr>
      </w:pPr>
      <w:ins w:id="189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90" w:author="Unknown"/>
          <w:rFonts w:ascii="Arial" w:eastAsia="Times New Roman" w:hAnsi="Arial" w:cs="Arial"/>
          <w:color w:val="333333"/>
        </w:rPr>
      </w:pPr>
      <w:ins w:id="191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361765" w:rsidRPr="00361765" w:rsidRDefault="00361765" w:rsidP="00361765">
      <w:pPr>
        <w:shd w:val="clear" w:color="auto" w:fill="FFFFFF"/>
        <w:spacing w:after="0" w:line="240" w:lineRule="auto"/>
        <w:rPr>
          <w:ins w:id="192" w:author="Unknown"/>
          <w:rFonts w:ascii="Arial" w:eastAsia="Times New Roman" w:hAnsi="Arial" w:cs="Arial"/>
          <w:color w:val="333333"/>
        </w:rPr>
      </w:pPr>
      <w:ins w:id="193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B27273" w:rsidRDefault="00361765" w:rsidP="00361765">
      <w:ins w:id="194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br/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Testing basic authentication using fiddler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1. The username and password need to be colon (:) separated and base64 encoded. 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2. Just google with the string - </w:t>
        </w:r>
        <w:r w:rsidRPr="00361765">
          <w:rPr>
            <w:rFonts w:ascii="Arial" w:eastAsia="Times New Roman" w:hAnsi="Arial" w:cs="Arial"/>
            <w:color w:val="0000FF"/>
            <w:shd w:val="clear" w:color="auto" w:fill="FFFFFF"/>
          </w:rPr>
          <w:t>base64 encode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 The first web site that you get is 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fldChar w:fldCharType="begin"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instrText xml:space="preserve"> HYPERLINK "https://www.base64encode.org/" </w:instrTex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fldChar w:fldCharType="separate"/>
        </w:r>
        <w:r w:rsidRPr="00361765">
          <w:rPr>
            <w:rFonts w:ascii="Arial" w:eastAsia="Times New Roman" w:hAnsi="Arial" w:cs="Arial"/>
            <w:color w:val="771100"/>
          </w:rPr>
          <w:t>https://www.base64encode.org/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fldChar w:fldCharType="end"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3. Enter the username and password separated by colon (:) in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"Encode to Base64 format"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 textbox, and then click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"Encode" 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button </w:t>
        </w:r>
        <w:r w:rsidRPr="00361765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00600" cy="4219575"/>
            <wp:effectExtent l="19050" t="0" r="0" b="0"/>
            <wp:docPr id="5" name="Picture 5" descr="encode to bas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code to base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95" w:author="Unknown"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4. Opend Fiddler and issue a Get request to http://localhost:35171/api/employees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Testing basic authentication using fiddler.png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5. The request succeeds and we get the data as expected.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6. If we supply a username and password that does not exist we get </w:t>
        </w:r>
        <w:r w:rsidRPr="00361765">
          <w:rPr>
            <w:rFonts w:ascii="Arial" w:eastAsia="Times New Roman" w:hAnsi="Arial" w:cs="Arial"/>
            <w:color w:val="FF0000"/>
            <w:shd w:val="clear" w:color="auto" w:fill="FFFFFF"/>
          </w:rPr>
          <w:t>401 Unauthorized</w:t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</w:rPr>
          <w:br/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In our next video we will discuss </w:t>
        </w:r>
        <w:r w:rsidRPr="00361765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how to pass basic authentication credentials to the Web API service using jQuery AJAX</w:t>
        </w:r>
        <w:r w:rsidRPr="00361765">
          <w:rPr>
            <w:rFonts w:ascii="Arial" w:eastAsia="Times New Roman" w:hAnsi="Arial" w:cs="Arial"/>
            <w:color w:val="333333"/>
            <w:shd w:val="clear" w:color="auto" w:fill="FFFFFF"/>
          </w:rPr>
          <w:t>.</w:t>
        </w:r>
      </w:ins>
    </w:p>
    <w:sectPr w:rsidR="00B2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1765"/>
    <w:rsid w:val="00361765"/>
    <w:rsid w:val="00B2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7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6n9fhu94yhW7yoUOGNOfHurUE6bpOO2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xIzlD-frEw4&amp;index=17&amp;list=PL6n9fhu94yhW7yoUOGNOfHurUE6bpOO2b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xIzlD-frEw4&amp;index=17&amp;list=PL6n9fhu94yhW7yoUOGNOfHurUE6bpOO2b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2018-02-19T06:29:00Z</dcterms:created>
  <dcterms:modified xsi:type="dcterms:W3CDTF">2018-02-19T06:29:00Z</dcterms:modified>
</cp:coreProperties>
</file>